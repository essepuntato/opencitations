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21A7AD5B" w:rsidR="00FF46C2" w:rsidRPr="00E074B5" w:rsidRDefault="00FF46C2" w:rsidP="00156930">
      <w:pPr>
        <w:pStyle w:val="Titolo"/>
        <w:rPr>
          <w:sz w:val="48"/>
          <w:szCs w:val="48"/>
        </w:rPr>
      </w:pPr>
      <w:r w:rsidRPr="00E074B5">
        <w:rPr>
          <w:sz w:val="48"/>
          <w:szCs w:val="48"/>
        </w:rPr>
        <w:t>Metadat</w:t>
      </w:r>
      <w:r w:rsidR="00A51E43" w:rsidRPr="00E074B5">
        <w:rPr>
          <w:sz w:val="48"/>
          <w:szCs w:val="48"/>
        </w:rPr>
        <w:t xml:space="preserve">a </w:t>
      </w:r>
      <w:ins w:id="0" w:author="David Shotton" w:date="2018-01-19T16:33:00Z">
        <w:r w:rsidR="006A6454" w:rsidRPr="00E074B5">
          <w:rPr>
            <w:sz w:val="48"/>
            <w:szCs w:val="48"/>
          </w:rPr>
          <w:t xml:space="preserve">Model </w:t>
        </w:r>
      </w:ins>
      <w:r w:rsidR="00A51E43" w:rsidRPr="00E074B5">
        <w:rPr>
          <w:sz w:val="48"/>
          <w:szCs w:val="48"/>
        </w:rPr>
        <w:t xml:space="preserve">for the </w:t>
      </w:r>
      <w:proofErr w:type="spellStart"/>
      <w:r w:rsidR="00A51E43" w:rsidRPr="00E074B5">
        <w:rPr>
          <w:sz w:val="48"/>
          <w:szCs w:val="48"/>
        </w:rPr>
        <w:t>OpenCitations</w:t>
      </w:r>
      <w:proofErr w:type="spellEnd"/>
      <w:r w:rsidR="00A51E43" w:rsidRPr="00E074B5">
        <w:rPr>
          <w:sz w:val="48"/>
          <w:szCs w:val="48"/>
        </w:rPr>
        <w:t xml:space="preserve"> Corpus</w:t>
      </w:r>
    </w:p>
    <w:p w14:paraId="768E7D94" w14:textId="4D23FC02" w:rsidR="00EB522B" w:rsidRPr="00124465" w:rsidRDefault="00EB522B" w:rsidP="00156930">
      <w:pPr>
        <w:pStyle w:val="Titolo1"/>
      </w:pPr>
      <w:r w:rsidRPr="00124465">
        <w:t xml:space="preserve">Version </w:t>
      </w:r>
      <w:r w:rsidR="00E936A6">
        <w:t>1.</w:t>
      </w:r>
      <w:r w:rsidR="00433F5E">
        <w:t>6</w:t>
      </w:r>
      <w:r w:rsidR="00E936A6">
        <w:t xml:space="preserve">, </w:t>
      </w:r>
      <w:r w:rsidR="00433F5E">
        <w:t>January</w:t>
      </w:r>
      <w:r w:rsidR="00D7375D">
        <w:t xml:space="preserve"> </w:t>
      </w:r>
      <w:r w:rsidR="009A25BF">
        <w:t>19</w:t>
      </w:r>
      <w:r w:rsidR="00E936A6">
        <w:t>, 201</w:t>
      </w:r>
      <w:r w:rsidR="00433F5E">
        <w:t>8</w:t>
      </w:r>
      <w:r w:rsidR="00E936A6">
        <w:t xml:space="preserve"> </w:t>
      </w:r>
    </w:p>
    <w:p w14:paraId="1447C1C0" w14:textId="17704CD6"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433F5E">
        <w:rPr>
          <w:sz w:val="20"/>
          <w:szCs w:val="20"/>
          <w:lang w:eastAsia="en-US"/>
        </w:rPr>
        <w:t>January</w:t>
      </w:r>
      <w:r w:rsidR="00BA5310">
        <w:rPr>
          <w:sz w:val="20"/>
          <w:szCs w:val="20"/>
          <w:lang w:eastAsia="en-US"/>
        </w:rPr>
        <w:t xml:space="preserve"> </w:t>
      </w:r>
      <w:r w:rsidR="009A25BF">
        <w:rPr>
          <w:sz w:val="20"/>
          <w:szCs w:val="20"/>
          <w:lang w:eastAsia="en-US"/>
        </w:rPr>
        <w:t>19</w:t>
      </w:r>
      <w:r w:rsidR="00E936A6">
        <w:rPr>
          <w:sz w:val="20"/>
          <w:szCs w:val="20"/>
          <w:lang w:eastAsia="en-US"/>
        </w:rPr>
        <w:t>, 201</w:t>
      </w:r>
      <w:r w:rsidR="00433F5E">
        <w:rPr>
          <w:sz w:val="20"/>
          <w:szCs w:val="20"/>
          <w:lang w:eastAsia="en-US"/>
        </w:rPr>
        <w:t>8</w:t>
      </w:r>
      <w:r w:rsidR="0001658F" w:rsidRPr="00124465">
        <w:rPr>
          <w:sz w:val="20"/>
          <w:szCs w:val="20"/>
          <w:lang w:eastAsia="en-US"/>
        </w:rPr>
        <w:t xml:space="preserve"> </w:t>
      </w:r>
    </w:p>
    <w:p w14:paraId="1BB1E6BB" w14:textId="17BF5A0D"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433F5E">
        <w:rPr>
          <w:sz w:val="20"/>
          <w:szCs w:val="20"/>
          <w:lang w:eastAsia="en-US"/>
        </w:rPr>
        <w:t>6</w:t>
      </w:r>
    </w:p>
    <w:p w14:paraId="27DA9E62" w14:textId="6EAD49E6" w:rsidR="00E863E0" w:rsidRDefault="00E863E0" w:rsidP="00E863E0">
      <w:pPr>
        <w:spacing w:before="60" w:after="120"/>
        <w:ind w:right="1134" w:firstLine="708"/>
        <w:rPr>
          <w:ins w:id="1" w:author="Silvio Peroni" w:date="2018-01-19T22:32:00Z"/>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E936A6">
        <w:rPr>
          <w:sz w:val="20"/>
          <w:szCs w:val="20"/>
          <w:lang w:eastAsia="en-US"/>
        </w:rPr>
        <w:t>3</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E936A6">
        <w:rPr>
          <w:sz w:val="20"/>
          <w:szCs w:val="20"/>
          <w:lang w:eastAsia="en-US"/>
        </w:rPr>
        <w:t>13</w:t>
      </w:r>
      <w:r w:rsidRPr="00124465">
        <w:rPr>
          <w:sz w:val="20"/>
          <w:szCs w:val="20"/>
          <w:lang w:eastAsia="en-US"/>
        </w:rPr>
        <w:t xml:space="preserve">, 2016 </w:t>
      </w:r>
    </w:p>
    <w:p w14:paraId="4256C1E3" w14:textId="77777777" w:rsidR="00E074B5" w:rsidRPr="00124465" w:rsidRDefault="00E074B5" w:rsidP="00E863E0">
      <w:pPr>
        <w:spacing w:before="60" w:after="120"/>
        <w:ind w:right="1134" w:firstLine="708"/>
        <w:rPr>
          <w:sz w:val="20"/>
          <w:szCs w:val="20"/>
          <w:lang w:eastAsia="en-US"/>
        </w:rPr>
      </w:pP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2EF95456"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CB7FDA">
        <w:rPr>
          <w:sz w:val="20"/>
          <w:szCs w:val="20"/>
          <w:lang w:eastAsia="en-US"/>
        </w:rPr>
        <w:br/>
      </w:r>
      <w:hyperlink r:id="rId9" w:history="1">
        <w:r w:rsidR="00F83B2E" w:rsidRPr="00124465">
          <w:rPr>
            <w:rStyle w:val="Collegamentoipertestuale"/>
            <w:sz w:val="20"/>
            <w:szCs w:val="20"/>
            <w:lang w:eastAsia="en-US"/>
          </w:rPr>
          <w:t>silvio.peroni@unibo.it</w:t>
        </w:r>
      </w:hyperlink>
      <w:r w:rsidR="005A2E00">
        <w:rPr>
          <w:rStyle w:val="Collegamentoipertestuale"/>
          <w:sz w:val="20"/>
          <w:szCs w:val="20"/>
          <w:lang w:eastAsia="en-US"/>
        </w:rPr>
        <w:t xml:space="preserve"> </w:t>
      </w:r>
      <w:r w:rsidR="00CB7FDA">
        <w:rPr>
          <w:rStyle w:val="Collegamentoipertestuale"/>
          <w:sz w:val="20"/>
          <w:szCs w:val="20"/>
          <w:lang w:eastAsia="en-US"/>
        </w:rPr>
        <w:br/>
      </w:r>
      <w:r w:rsidR="005A2E00">
        <w:rPr>
          <w:rStyle w:val="Collegamentoipertestuale"/>
          <w:sz w:val="20"/>
          <w:szCs w:val="20"/>
          <w:lang w:eastAsia="en-US"/>
        </w:rPr>
        <w:t>silvio.peroni@opencitaitons.net</w:t>
      </w:r>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E252E0D" w:rsidR="00156511" w:rsidRDefault="009C44F3" w:rsidP="00C67675">
      <w:pPr>
        <w:spacing w:before="60" w:after="120"/>
        <w:ind w:left="2124" w:right="1134" w:hanging="1416"/>
        <w:rPr>
          <w:ins w:id="2" w:author="Silvio Peroni" w:date="2018-01-19T22:32:00Z"/>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CB7FDA">
        <w:rPr>
          <w:sz w:val="20"/>
          <w:szCs w:val="20"/>
        </w:rPr>
        <w:br/>
      </w:r>
      <w:hyperlink r:id="rId11" w:history="1">
        <w:r w:rsidR="008F2F7E" w:rsidRPr="00124465">
          <w:rPr>
            <w:rStyle w:val="Collegamentoipertestuale"/>
            <w:sz w:val="20"/>
            <w:szCs w:val="20"/>
          </w:rPr>
          <w:t>david.shotton@oerc.ox.ac.uk</w:t>
        </w:r>
      </w:hyperlink>
      <w:r w:rsidR="00BE7989">
        <w:rPr>
          <w:rStyle w:val="Collegamentoipertestuale"/>
          <w:sz w:val="20"/>
          <w:szCs w:val="20"/>
        </w:rPr>
        <w:t xml:space="preserve"> </w:t>
      </w:r>
      <w:r w:rsidR="00CB7FDA">
        <w:rPr>
          <w:rStyle w:val="Collegamentoipertestuale"/>
          <w:sz w:val="20"/>
          <w:szCs w:val="20"/>
        </w:rPr>
        <w:br/>
      </w:r>
      <w:r w:rsidR="00BE7989">
        <w:rPr>
          <w:rStyle w:val="Collegamentoipertestuale"/>
          <w:sz w:val="20"/>
          <w:szCs w:val="20"/>
        </w:rPr>
        <w:t>david.shotton@opencitations.net</w:t>
      </w:r>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1558FD2E" w14:textId="77777777" w:rsidR="00E074B5" w:rsidRDefault="00E074B5" w:rsidP="00C67675">
      <w:pPr>
        <w:spacing w:before="60" w:after="120"/>
        <w:ind w:left="2124" w:right="1134" w:hanging="1416"/>
        <w:rPr>
          <w:sz w:val="20"/>
          <w:szCs w:val="20"/>
          <w:lang w:eastAsia="en-US"/>
        </w:rPr>
      </w:pP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ins w:id="3" w:author="Silvio Peroni" w:date="2018-01-19T22:32:00Z"/>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1D3D70C6" w14:textId="77777777" w:rsidR="00E074B5" w:rsidRDefault="00E074B5" w:rsidP="00FC34A4">
      <w:pPr>
        <w:spacing w:before="60" w:after="120"/>
        <w:ind w:right="1134"/>
        <w:rPr>
          <w:b/>
          <w:lang w:eastAsia="en-US"/>
        </w:rPr>
      </w:pPr>
    </w:p>
    <w:p w14:paraId="49F9FA42" w14:textId="31BC8D18" w:rsidR="005A0A5F" w:rsidRDefault="005A0A5F" w:rsidP="005A0A5F">
      <w:pPr>
        <w:spacing w:before="60" w:after="120"/>
        <w:ind w:right="1134"/>
        <w:rPr>
          <w:b/>
          <w:lang w:eastAsia="en-US"/>
        </w:rPr>
      </w:pPr>
      <w:r>
        <w:rPr>
          <w:b/>
          <w:lang w:eastAsia="en-US"/>
        </w:rPr>
        <w:t>Citation</w:t>
      </w:r>
    </w:p>
    <w:p w14:paraId="2FFC361A" w14:textId="54AF4BBA" w:rsidR="005A0A5F" w:rsidRDefault="005A0A5F" w:rsidP="00FC34A4">
      <w:pPr>
        <w:spacing w:before="60" w:after="120"/>
        <w:ind w:right="1134"/>
        <w:rPr>
          <w:ins w:id="4" w:author="Silvio Peroni" w:date="2018-01-19T22:32:00Z"/>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David Shotton (201</w:t>
      </w:r>
      <w:r w:rsidR="002C6AF4">
        <w:rPr>
          <w:sz w:val="20"/>
          <w:szCs w:val="20"/>
          <w:lang w:eastAsia="en-US"/>
        </w:rPr>
        <w:t>8</w:t>
      </w:r>
      <w:r w:rsidRPr="005A0A5F">
        <w:rPr>
          <w:sz w:val="20"/>
          <w:szCs w:val="20"/>
          <w:lang w:eastAsia="en-US"/>
        </w:rPr>
        <w:t xml:space="preserve">). Metadata for the </w:t>
      </w:r>
      <w:proofErr w:type="spellStart"/>
      <w:r w:rsidRPr="005A0A5F">
        <w:rPr>
          <w:sz w:val="20"/>
          <w:szCs w:val="20"/>
          <w:lang w:eastAsia="en-US"/>
        </w:rPr>
        <w:t>OpenCitations</w:t>
      </w:r>
      <w:proofErr w:type="spellEnd"/>
      <w:r w:rsidRPr="005A0A5F">
        <w:rPr>
          <w:sz w:val="20"/>
          <w:szCs w:val="20"/>
          <w:lang w:eastAsia="en-US"/>
        </w:rPr>
        <w:t xml:space="preserve"> Corpus</w:t>
      </w:r>
      <w:r w:rsidR="002C6AF4">
        <w:rPr>
          <w:sz w:val="20"/>
          <w:szCs w:val="20"/>
          <w:lang w:eastAsia="en-US"/>
        </w:rPr>
        <w:t>.</w:t>
      </w:r>
      <w:r w:rsidR="00BE7989">
        <w:rPr>
          <w:sz w:val="20"/>
          <w:szCs w:val="20"/>
          <w:lang w:eastAsia="en-US"/>
        </w:rPr>
        <w:t xml:space="preserve"> </w:t>
      </w:r>
      <w:r w:rsidR="002C6AF4">
        <w:rPr>
          <w:sz w:val="20"/>
          <w:szCs w:val="20"/>
          <w:lang w:eastAsia="en-US"/>
        </w:rPr>
        <w:t xml:space="preserve">Version </w:t>
      </w:r>
      <w:r w:rsidR="00BE7989">
        <w:rPr>
          <w:sz w:val="20"/>
          <w:szCs w:val="20"/>
          <w:lang w:eastAsia="en-US"/>
        </w:rPr>
        <w:t>1.</w:t>
      </w:r>
      <w:r w:rsidR="002C6AF4">
        <w:rPr>
          <w:sz w:val="20"/>
          <w:szCs w:val="20"/>
          <w:lang w:eastAsia="en-US"/>
        </w:rPr>
        <w:t>6</w:t>
      </w:r>
      <w:r w:rsidRPr="005A0A5F">
        <w:rPr>
          <w:sz w:val="20"/>
          <w:szCs w:val="20"/>
          <w:lang w:eastAsia="en-US"/>
        </w:rPr>
        <w:t xml:space="preserve">. </w:t>
      </w:r>
      <w:proofErr w:type="spellStart"/>
      <w:r w:rsidRPr="005A0A5F">
        <w:rPr>
          <w:sz w:val="20"/>
          <w:szCs w:val="20"/>
          <w:lang w:eastAsia="en-US"/>
        </w:rPr>
        <w:t>figshare</w:t>
      </w:r>
      <w:proofErr w:type="spellEnd"/>
      <w:r w:rsidRPr="005A0A5F">
        <w:rPr>
          <w:sz w:val="20"/>
          <w:szCs w:val="20"/>
          <w:lang w:eastAsia="en-US"/>
        </w:rPr>
        <w:t xml:space="preserve">. </w:t>
      </w:r>
      <w:hyperlink r:id="rId13" w:history="1">
        <w:r w:rsidRPr="00E074B5">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4A3FB6B9" w14:textId="77777777" w:rsidR="008A284A" w:rsidRPr="00E03774" w:rsidRDefault="008A284A" w:rsidP="00FC34A4">
      <w:pPr>
        <w:spacing w:before="60" w:after="120"/>
        <w:ind w:right="1134"/>
        <w:rPr>
          <w:b/>
          <w:lang w:eastAsia="en-US"/>
        </w:rPr>
      </w:pPr>
    </w:p>
    <w:p w14:paraId="5B71C49A" w14:textId="54338469" w:rsidR="00156511" w:rsidRPr="00124465" w:rsidRDefault="00156511" w:rsidP="00C67675">
      <w:pPr>
        <w:pStyle w:val="Titolo1"/>
      </w:pPr>
      <w:r w:rsidRPr="00124465">
        <w:t xml:space="preserve">The </w:t>
      </w:r>
      <w:proofErr w:type="spellStart"/>
      <w:r w:rsidR="00831F50">
        <w:t>OpenCitations</w:t>
      </w:r>
      <w:proofErr w:type="spellEnd"/>
      <w:r w:rsidRPr="00124465">
        <w:t xml:space="preserve"> Corpus</w:t>
      </w:r>
    </w:p>
    <w:p w14:paraId="544FD7F7" w14:textId="2FC786B4"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 xml:space="preserve">. </w:t>
      </w:r>
      <w:proofErr w:type="spellStart"/>
      <w:r w:rsidR="0088084B">
        <w:t>OpenCitations</w:t>
      </w:r>
      <w:proofErr w:type="spellEnd"/>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r w:rsidR="00FB787F">
        <w:t xml:space="preserve">scholarly bibliographic </w:t>
      </w:r>
      <w:r w:rsidR="00F97D6C" w:rsidRPr="00124465">
        <w:t>citations in RDF</w:t>
      </w:r>
      <w:r w:rsidR="002B491E">
        <w:t xml:space="preserve">, specifically </w:t>
      </w:r>
      <w:r w:rsidR="00FB787F">
        <w:t xml:space="preserve">in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3521CC">
        <w:t xml:space="preserve">, </w:t>
      </w:r>
      <w:r w:rsidR="00007862" w:rsidRPr="00007862">
        <w:t xml:space="preserve">and makes them available </w:t>
      </w:r>
      <w:ins w:id="5" w:author="David Shotton" w:date="2018-01-22T13:31:00Z">
        <w:r w:rsidR="00A02B1F" w:rsidRPr="002F2B3F">
          <w:t xml:space="preserve">under a Creative Commons CC0 public domain dedication and waiver </w:t>
        </w:r>
      </w:ins>
      <w:r w:rsidR="00007862" w:rsidRPr="002F2B3F">
        <w:t>through a SPARQL</w:t>
      </w:r>
      <w:r w:rsidR="00007862" w:rsidRPr="00007862">
        <w:t xml:space="preserve"> endpoint</w:t>
      </w:r>
      <w:r w:rsidR="00455026">
        <w:rPr>
          <w:rStyle w:val="Rimandonotaapidipagina"/>
        </w:rPr>
        <w:footnoteReference w:id="4"/>
      </w:r>
      <w:r w:rsidR="00007862" w:rsidRPr="00007862">
        <w:t xml:space="preserve"> and as downloadable datasets</w:t>
      </w:r>
      <w:r w:rsidR="001D2C61">
        <w:rPr>
          <w:rStyle w:val="Rimandonotaapidipagina"/>
        </w:rPr>
        <w:footnoteReference w:id="5"/>
      </w:r>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r w:rsidR="00831F50">
        <w:t>OpenCitations</w:t>
      </w:r>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2F656F62" w:rsidR="00A109EB" w:rsidRPr="00124465" w:rsidRDefault="00196DD2" w:rsidP="00163979">
      <w:pPr>
        <w:spacing w:before="60" w:after="60"/>
        <w:jc w:val="both"/>
      </w:pPr>
      <w:r>
        <w:t xml:space="preserve">The OCC </w:t>
      </w:r>
      <w:r w:rsidR="00DC6F8C">
        <w:t xml:space="preserve">makes available </w:t>
      </w:r>
      <w:ins w:id="6" w:author="David Shotton" w:date="2018-01-19T16:39:00Z">
        <w:r w:rsidR="002105FC">
          <w:t>five</w:t>
        </w:r>
        <w:r w:rsidR="002105F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18C8A927" w:rsidR="00A109EB" w:rsidRDefault="0040410A" w:rsidP="00835D33">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4E87E647" w:rsidR="002579BF" w:rsidRPr="00124465" w:rsidRDefault="002579BF" w:rsidP="001F513D">
      <w:pPr>
        <w:pStyle w:val="Paragrafoelenco"/>
        <w:numPr>
          <w:ilvl w:val="0"/>
          <w:numId w:val="2"/>
        </w:numPr>
        <w:spacing w:before="60" w:after="60"/>
        <w:contextualSpacing w:val="0"/>
        <w:jc w:val="both"/>
      </w:pPr>
      <w:r>
        <w:t>Identifiers</w:t>
      </w:r>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650E0DDD" w14:textId="18C3DA69" w:rsidR="000439AA" w:rsidRDefault="000439AA" w:rsidP="001F513D">
      <w:pPr>
        <w:pStyle w:val="Paragrafoelenco"/>
        <w:numPr>
          <w:ilvl w:val="0"/>
          <w:numId w:val="2"/>
        </w:numPr>
        <w:spacing w:before="60" w:after="60"/>
        <w:contextualSpacing w:val="0"/>
        <w:jc w:val="both"/>
      </w:pPr>
      <w:r>
        <w:t>Virtual entit</w:t>
      </w:r>
      <w:r w:rsidR="00A47A0F">
        <w:t>ies</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791BB22E" w:rsidR="00AD07B4" w:rsidRPr="00124465" w:rsidRDefault="000A4036" w:rsidP="00163979">
      <w:pPr>
        <w:spacing w:before="60" w:after="60"/>
        <w:jc w:val="both"/>
        <w:rPr>
          <w:dstrike/>
        </w:rPr>
      </w:pPr>
      <w:r w:rsidRPr="00124465">
        <w:t xml:space="preserve">The </w:t>
      </w:r>
      <w:proofErr w:type="spellStart"/>
      <w:r w:rsidR="00831F50">
        <w:t>OpenCitations</w:t>
      </w:r>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AD125B">
        <w:t>. F</w:t>
      </w:r>
      <w:r w:rsidR="00222EC4">
        <w:t>or example</w:t>
      </w:r>
      <w:r w:rsidR="00AD125B">
        <w:t>,</w:t>
      </w:r>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AD125B">
        <w:t xml:space="preserve"> form a dataset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6C8492B6" w:rsidR="00A109EB" w:rsidRPr="00512E66"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RDF resources</w:t>
      </w:r>
      <w:ins w:id="7" w:author="Silvio Peroni" w:date="2018-01-19T22:33:00Z">
        <w:r w:rsidR="006E756F">
          <w:rPr>
            <w:rStyle w:val="Rimandonotaapidipagina"/>
          </w:rPr>
          <w:t>.</w:t>
        </w:r>
      </w:ins>
    </w:p>
    <w:p w14:paraId="160B9F0B" w14:textId="747531BE"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14F49">
        <w:t xml:space="preserve">published </w:t>
      </w:r>
      <w:r w:rsidR="0077034E" w:rsidRPr="00124465">
        <w:t xml:space="preserve">bibliographic </w:t>
      </w:r>
      <w:r w:rsidRPr="00124465">
        <w:t xml:space="preserve">resource that cites/is cited by another </w:t>
      </w:r>
      <w:r w:rsidR="00534DDE">
        <w:t xml:space="preserve">published </w:t>
      </w:r>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8"/>
      </w:r>
      <w:r w:rsidR="006D3A4F" w:rsidRPr="00124465">
        <w:t xml:space="preserve"> </w:t>
      </w:r>
      <w:r w:rsidR="00220F0F">
        <w:t>T</w:t>
      </w:r>
      <w:r w:rsidR="006D3A4F" w:rsidRPr="00124465">
        <w:t>ypes</w:t>
      </w:r>
      <w:r w:rsidR="00220F0F">
        <w:rPr>
          <w:rStyle w:val="Rimandonotaapidipagina"/>
        </w:rPr>
        <w:footnoteReference w:id="9"/>
      </w:r>
      <w:r w:rsidR="00C35C52">
        <w:t xml:space="preserve"> </w:t>
      </w:r>
      <w:ins w:id="8" w:author="David Shotton" w:date="2018-01-22T13:36:00Z">
        <w:r w:rsidR="00066EBD">
          <w:t xml:space="preserve">and to meet the </w:t>
        </w:r>
      </w:ins>
      <w:r w:rsidR="00C35C52">
        <w:t xml:space="preserve">specific needs </w:t>
      </w:r>
      <w:ins w:id="9" w:author="David Shotton" w:date="2018-01-22T13:37:00Z">
        <w:r w:rsidR="00066EBD">
          <w:t xml:space="preserve">of collaborating </w:t>
        </w:r>
      </w:ins>
      <w:r w:rsidR="00C35C52">
        <w:t>projects and institutions</w:t>
      </w:r>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
        </w:rPr>
      </w:pPr>
      <w:r>
        <w:t>Archival document</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lastRenderedPageBreak/>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4D8DBA65"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p>
    <w:p w14:paraId="206CAE09" w14:textId="1E8DB97A"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r w:rsidR="00771D7D">
        <w:t xml:space="preserve"> include</w:t>
      </w:r>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7E369281" w:rsidR="00232786" w:rsidRPr="00AB5021" w:rsidRDefault="00A93E1D" w:rsidP="0041504B">
      <w:pPr>
        <w:pStyle w:val="Paragrafoelenco"/>
        <w:numPr>
          <w:ilvl w:val="0"/>
          <w:numId w:val="1"/>
        </w:numPr>
        <w:spacing w:before="60" w:after="60"/>
        <w:contextualSpacing w:val="0"/>
        <w:jc w:val="both"/>
        <w:rPr>
          <w:rFonts w:ascii="Times New Roman" w:eastAsia="Times New Roman" w:hAnsi="Times New Roman" w:cs="Times New Roman"/>
          <w:lang w:eastAsia="en-GB"/>
        </w:rPr>
      </w:pPr>
      <w:r w:rsidRPr="00124465">
        <w:rPr>
          <w:b/>
        </w:rPr>
        <w:t>Bibliographic entry</w:t>
      </w:r>
      <w:r w:rsidRPr="00124465">
        <w:t xml:space="preserve"> (short: </w:t>
      </w:r>
      <w:r w:rsidRPr="00124465">
        <w:rPr>
          <w:b/>
        </w:rPr>
        <w:t>be</w:t>
      </w:r>
      <w:r w:rsidRPr="00124465">
        <w:t xml:space="preserve">): the particular </w:t>
      </w:r>
      <w:ins w:id="10" w:author="David Shotton" w:date="2018-01-22T13:38:00Z">
        <w:r w:rsidR="00B7192D">
          <w:t xml:space="preserve">textual </w:t>
        </w:r>
      </w:ins>
      <w:r w:rsidR="002E0B35">
        <w:t xml:space="preserve">bibliographic </w:t>
      </w:r>
      <w:r w:rsidR="0069560D">
        <w:t>reference</w:t>
      </w:r>
      <w:r w:rsidRPr="00124465">
        <w:t xml:space="preserve">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w:t>
      </w:r>
      <w:r w:rsidR="00F72B98">
        <w:t xml:space="preserve">citing </w:t>
      </w:r>
      <w:r w:rsidRPr="00124465">
        <w:t xml:space="preserve">bibliographic resource, </w:t>
      </w:r>
      <w:r w:rsidR="00CD2CBE">
        <w:t>that</w:t>
      </w:r>
      <w:r w:rsidR="00CD2CBE" w:rsidRPr="00124465">
        <w:t xml:space="preserve"> </w:t>
      </w:r>
      <w:r w:rsidRPr="00124465">
        <w:t>references another bibliographic resource.</w:t>
      </w:r>
      <w:r w:rsidR="00232786" w:rsidRPr="005D4766">
        <w:t xml:space="preserve"> </w:t>
      </w:r>
    </w:p>
    <w:p w14:paraId="4825AE54" w14:textId="7B4C5A42" w:rsidR="00EC610A"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1115EA6B" w14:textId="20C703A8" w:rsidR="00EC610A" w:rsidRDefault="00A93E1D" w:rsidP="008F398F">
      <w:pPr>
        <w:pStyle w:val="Paragrafoelenco"/>
        <w:numPr>
          <w:ilvl w:val="0"/>
          <w:numId w:val="1"/>
        </w:numPr>
        <w:spacing w:before="60" w:after="60"/>
        <w:contextualSpacing w:val="0"/>
        <w:jc w:val="both"/>
      </w:pPr>
      <w:r w:rsidRPr="008F398F">
        <w:rPr>
          <w:b/>
        </w:rPr>
        <w:t>Agent role</w:t>
      </w:r>
      <w:r w:rsidRPr="00124465">
        <w:t xml:space="preserve"> (short: </w:t>
      </w:r>
      <w:proofErr w:type="spellStart"/>
      <w:r w:rsidRPr="008F398F">
        <w:rPr>
          <w:b/>
        </w:rPr>
        <w:t>ar</w:t>
      </w:r>
      <w:proofErr w:type="spellEnd"/>
      <w:r w:rsidRPr="00124465">
        <w:t>): a particular role held by an agent with respect to a bibliographic resource.</w:t>
      </w:r>
      <w:r w:rsidR="00EC610A" w:rsidRPr="00EC610A">
        <w:t xml:space="preserve"> </w:t>
      </w:r>
    </w:p>
    <w:p w14:paraId="10CED19B" w14:textId="0C30C6EB" w:rsidR="00EC610A" w:rsidRDefault="00EC610A" w:rsidP="00EC610A">
      <w:pPr>
        <w:pStyle w:val="Paragrafoelenco"/>
        <w:numPr>
          <w:ilvl w:val="0"/>
          <w:numId w:val="1"/>
        </w:numPr>
        <w:spacing w:before="60" w:after="60"/>
        <w:ind w:left="714" w:hanging="357"/>
        <w:contextualSpacing w:val="0"/>
        <w:jc w:val="both"/>
      </w:pPr>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ins w:id="11" w:author="David Shotton" w:date="2018-01-22T13:39:00Z">
        <w:r w:rsidR="009E0036">
          <w:t>,</w:t>
        </w:r>
      </w:ins>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xml:space="preserve">. It has one subclass defining a </w:t>
      </w:r>
      <w:ins w:id="12" w:author="David Shotton" w:date="2018-01-19T17:06:00Z">
        <w:r w:rsidR="00770D42">
          <w:t xml:space="preserve">particular </w:t>
        </w:r>
      </w:ins>
      <w:r>
        <w:t>type of citation:</w:t>
      </w:r>
    </w:p>
    <w:p w14:paraId="694BECC4" w14:textId="77777777" w:rsidR="00EC610A" w:rsidRPr="00124465" w:rsidRDefault="00EC610A" w:rsidP="00EC610A">
      <w:pPr>
        <w:pStyle w:val="Paragrafoelenco"/>
        <w:numPr>
          <w:ilvl w:val="1"/>
          <w:numId w:val="1"/>
        </w:numPr>
        <w:spacing w:before="60" w:after="60"/>
        <w:contextualSpacing w:val="0"/>
        <w:jc w:val="both"/>
      </w:pPr>
      <w:r w:rsidRPr="00015A6C">
        <w:t>Self-</w:t>
      </w:r>
      <w:r w:rsidRPr="00332F29">
        <w:t>citation</w:t>
      </w:r>
    </w:p>
    <w:p w14:paraId="3809E938" w14:textId="77777777" w:rsidR="00D12375" w:rsidRPr="00124465" w:rsidRDefault="00D12375" w:rsidP="00D12375">
      <w:pPr>
        <w:spacing w:before="60" w:after="60"/>
      </w:pPr>
    </w:p>
    <w:p w14:paraId="6F44E9C6" w14:textId="7D78C464" w:rsidR="00D12375" w:rsidRPr="00124465" w:rsidRDefault="00D12375" w:rsidP="00D12375">
      <w:pPr>
        <w:pStyle w:val="Titolo2"/>
        <w:spacing w:before="60" w:after="60"/>
      </w:pPr>
      <w:r w:rsidRPr="00124465">
        <w:t>Identifiers</w:t>
      </w:r>
    </w:p>
    <w:p w14:paraId="048D4D89" w14:textId="021E7462" w:rsidR="00D12375" w:rsidRPr="00124465" w:rsidRDefault="00D12375" w:rsidP="00D12375">
      <w:pPr>
        <w:spacing w:before="60" w:after="60"/>
        <w:jc w:val="both"/>
      </w:pPr>
      <w:r w:rsidRPr="00124465">
        <w:t>All the aforementioned bibliographic</w:t>
      </w:r>
      <w:r w:rsidR="00562406">
        <w:t xml:space="preserve"> </w:t>
      </w:r>
      <w:r w:rsidRPr="00124465">
        <w:t xml:space="preserve">entities </w:t>
      </w:r>
      <w:r w:rsidRPr="00124465">
        <w:rPr>
          <w:b/>
        </w:rPr>
        <w:t>must</w:t>
      </w:r>
      <w:r w:rsidRPr="00124465">
        <w:t xml:space="preserve"> have a corpus identifier:</w:t>
      </w:r>
    </w:p>
    <w:p w14:paraId="037DCDF6" w14:textId="1E9A146B" w:rsidR="00562406" w:rsidRDefault="00D12375" w:rsidP="008F398F">
      <w:pPr>
        <w:pStyle w:val="Paragrafoelenco"/>
        <w:numPr>
          <w:ilvl w:val="0"/>
          <w:numId w:val="32"/>
        </w:numPr>
        <w:spacing w:before="60" w:after="60"/>
        <w:jc w:val="both"/>
      </w:pPr>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8F398F">
        <w:rPr>
          <w:i/>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8F398F">
        <w:rPr>
          <w:i/>
        </w:rPr>
        <w:t>local identifier</w:t>
      </w:r>
      <w:r w:rsidR="00EB3E74">
        <w:t xml:space="preserve"> (defined below</w:t>
      </w:r>
      <w:ins w:id="13" w:author="David Shotton" w:date="2018-01-19T16:56:00Z">
        <w:r w:rsidR="00F47980">
          <w:t>)</w:t>
        </w:r>
      </w:ins>
      <w:r w:rsidR="00024461">
        <w:t>.</w:t>
      </w:r>
      <w:r w:rsidR="003346E5">
        <w:t xml:space="preserve"> </w:t>
      </w:r>
      <w:r w:rsidR="003346E5" w:rsidRPr="00124465">
        <w:t xml:space="preserve">Note that </w:t>
      </w:r>
      <w:r w:rsidR="00582C7B">
        <w:t>the corpus</w:t>
      </w:r>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p>
    <w:p w14:paraId="41D42AE1" w14:textId="6649FCE3" w:rsidR="00562406" w:rsidRDefault="00562406" w:rsidP="008F398F">
      <w:pPr>
        <w:pStyle w:val="Paragrafoelenco"/>
        <w:numPr>
          <w:ilvl w:val="0"/>
          <w:numId w:val="32"/>
        </w:numPr>
        <w:spacing w:before="60" w:after="60"/>
        <w:contextualSpacing w:val="0"/>
        <w:jc w:val="both"/>
      </w:pPr>
      <w:r>
        <w:lastRenderedPageBreak/>
        <w:t xml:space="preserve">The </w:t>
      </w:r>
      <w:r>
        <w:rPr>
          <w:b/>
        </w:rPr>
        <w:t>local identifier</w:t>
      </w:r>
      <w:r>
        <w:t xml:space="preserve"> is composed </w:t>
      </w:r>
      <w:ins w:id="14" w:author="David Shotton" w:date="2018-01-19T16:59:00Z">
        <w:r w:rsidR="005C51A1">
          <w:t>of</w:t>
        </w:r>
      </w:ins>
      <w:r>
        <w:t xml:space="preserve"> </w:t>
      </w:r>
      <w:ins w:id="15" w:author="David Shotton" w:date="2018-01-19T16:47:00Z">
        <w:r w:rsidR="00151DDF">
          <w:t xml:space="preserve">a </w:t>
        </w:r>
      </w:ins>
      <w:ins w:id="16" w:author="David Shotton" w:date="2018-01-19T16:44:00Z">
        <w:r w:rsidR="0090398A">
          <w:t xml:space="preserve">prefix </w:t>
        </w:r>
      </w:ins>
      <w:ins w:id="17" w:author="David Shotton" w:date="2018-01-22T16:11:00Z">
        <w:r w:rsidR="004B28C6">
          <w:t xml:space="preserve">and a body. </w:t>
        </w:r>
      </w:ins>
      <w:ins w:id="18" w:author="David Shotton" w:date="2018-01-22T16:12:00Z">
        <w:r w:rsidR="00CA5F60">
          <w:t>The prefix consists</w:t>
        </w:r>
      </w:ins>
      <w:ins w:id="19" w:author="David Shotton" w:date="2018-01-19T16:44:00Z">
        <w:r w:rsidR="0090398A">
          <w:t xml:space="preserve"> of a </w:t>
        </w:r>
      </w:ins>
      <w:r w:rsidR="003709DA">
        <w:t>positive number</w:t>
      </w:r>
      <w:ins w:id="20" w:author="David Shotton" w:date="2018-01-22T13:40:00Z">
        <w:r w:rsidR="00DF3179">
          <w:t xml:space="preserve"> </w:t>
        </w:r>
      </w:ins>
      <w:ins w:id="21" w:author="David Shotton" w:date="2018-01-22T15:57:00Z">
        <w:r w:rsidR="009452C5">
          <w:t>(</w:t>
        </w:r>
      </w:ins>
      <w:ins w:id="22" w:author="David Shotton" w:date="2018-01-22T13:41:00Z">
        <w:r w:rsidR="00884DB1">
          <w:t xml:space="preserve">following the </w:t>
        </w:r>
        <w:r w:rsidR="00884DB1" w:rsidRPr="00884DB1">
          <w:t>pattern “</w:t>
        </w:r>
      </w:ins>
      <w:proofErr w:type="spellStart"/>
      <w:ins w:id="23" w:author="David Shotton" w:date="2018-01-22T15:57:00Z">
        <w:r w:rsidR="00B3430B" w:rsidRPr="00DC2C98">
          <w:rPr>
            <w:i/>
          </w:rPr>
          <w:t>nnn</w:t>
        </w:r>
      </w:ins>
      <w:proofErr w:type="spellEnd"/>
      <w:ins w:id="24" w:author="David Shotton" w:date="2018-01-22T13:41:00Z">
        <w:r w:rsidR="00884DB1" w:rsidRPr="00884DB1">
          <w:t>”</w:t>
        </w:r>
      </w:ins>
      <w:ins w:id="25" w:author="David Shotton" w:date="2018-01-22T15:58:00Z">
        <w:r w:rsidR="00B3430B">
          <w:t>,</w:t>
        </w:r>
      </w:ins>
      <w:ins w:id="26" w:author="David Shotton" w:date="2018-01-22T13:41:00Z">
        <w:r w:rsidR="00884DB1" w:rsidRPr="00884DB1">
          <w:t xml:space="preserve"> where </w:t>
        </w:r>
      </w:ins>
      <w:ins w:id="27" w:author="David Shotton" w:date="2018-01-22T15:58:00Z">
        <w:r w:rsidR="00B3430B">
          <w:t>“</w:t>
        </w:r>
        <w:proofErr w:type="spellStart"/>
        <w:r w:rsidR="00B3430B" w:rsidRPr="00DC2C98">
          <w:rPr>
            <w:i/>
          </w:rPr>
          <w:t>nnn</w:t>
        </w:r>
        <w:proofErr w:type="spellEnd"/>
        <w:r w:rsidR="00B3430B">
          <w:t xml:space="preserve">” is a </w:t>
        </w:r>
        <w:r w:rsidR="00DB1C52">
          <w:t xml:space="preserve">set of numerals of variable length </w:t>
        </w:r>
      </w:ins>
      <w:ins w:id="28" w:author="David Shotton" w:date="2018-01-22T16:18:00Z">
        <w:r w:rsidR="00C72633">
          <w:t xml:space="preserve">which includes no </w:t>
        </w:r>
      </w:ins>
      <w:ins w:id="29" w:author="David Shotton" w:date="2018-01-22T15:59:00Z">
        <w:r w:rsidR="00984802">
          <w:t xml:space="preserve">zeros), </w:t>
        </w:r>
      </w:ins>
      <w:r w:rsidR="003709DA">
        <w:t>enclosed between two zeros (e.g. “0420”)</w:t>
      </w:r>
      <w:ins w:id="30" w:author="David Shotton" w:date="2018-01-22T16:00:00Z">
        <w:r w:rsidR="00984802">
          <w:t xml:space="preserve">. </w:t>
        </w:r>
      </w:ins>
      <w:ins w:id="31" w:author="David Shotton" w:date="2018-01-19T17:08:00Z">
        <w:r w:rsidR="00934DE0">
          <w:t xml:space="preserve">The prefix </w:t>
        </w:r>
      </w:ins>
      <w:ins w:id="32" w:author="David Shotton" w:date="2018-01-22T16:14:00Z">
        <w:r w:rsidR="005A4353">
          <w:t xml:space="preserve">is </w:t>
        </w:r>
      </w:ins>
      <w:ins w:id="33" w:author="David Shotton" w:date="2018-01-19T17:08:00Z">
        <w:r w:rsidR="00934DE0">
          <w:t xml:space="preserve">omitted </w:t>
        </w:r>
      </w:ins>
      <w:ins w:id="34" w:author="David Shotton" w:date="2018-01-22T16:19:00Z">
        <w:r w:rsidR="001D21B7">
          <w:t xml:space="preserve">only </w:t>
        </w:r>
      </w:ins>
      <w:ins w:id="35" w:author="David Shotton" w:date="2018-01-19T17:08:00Z">
        <w:r w:rsidR="00934DE0">
          <w:t>in the case of local identifiers for entit</w:t>
        </w:r>
      </w:ins>
      <w:ins w:id="36" w:author="David Shotton" w:date="2018-01-22T16:14:00Z">
        <w:r w:rsidR="005A4353">
          <w:t xml:space="preserve">ies </w:t>
        </w:r>
      </w:ins>
      <w:ins w:id="37" w:author="David Shotton" w:date="2018-01-22T16:26:00Z">
        <w:r w:rsidR="006F2DC8">
          <w:t xml:space="preserve">that were </w:t>
        </w:r>
      </w:ins>
      <w:ins w:id="38" w:author="David Shotton" w:date="2018-01-22T16:14:00Z">
        <w:r w:rsidR="005A4353">
          <w:t xml:space="preserve">ingested into the </w:t>
        </w:r>
        <w:proofErr w:type="spellStart"/>
        <w:r w:rsidR="005A4353">
          <w:t>OpenCitations</w:t>
        </w:r>
        <w:proofErr w:type="spellEnd"/>
        <w:r w:rsidR="005A4353">
          <w:t xml:space="preserve"> Cor</w:t>
        </w:r>
      </w:ins>
      <w:ins w:id="39" w:author="Silvio Peroni" w:date="2018-01-23T08:04:00Z">
        <w:r w:rsidR="00DC2C98">
          <w:t>p</w:t>
        </w:r>
      </w:ins>
      <w:ins w:id="40" w:author="David Shotton" w:date="2018-01-22T16:14:00Z">
        <w:r w:rsidR="005A4353">
          <w:t>us prior to February 2018.</w:t>
        </w:r>
      </w:ins>
      <w:ins w:id="41" w:author="David Shotton" w:date="2018-01-22T16:15:00Z">
        <w:r w:rsidR="00E402B3">
          <w:t xml:space="preserve">  The local identifiers for all other entities include a prefix. </w:t>
        </w:r>
      </w:ins>
      <w:ins w:id="42" w:author="David Shotton" w:date="2018-01-22T16:13:00Z">
        <w:r w:rsidR="008748B3">
          <w:t xml:space="preserve">The </w:t>
        </w:r>
      </w:ins>
      <w:ins w:id="43" w:author="David Shotton" w:date="2018-01-22T16:17:00Z">
        <w:r w:rsidR="004E7992">
          <w:t xml:space="preserve">body, which is present in all </w:t>
        </w:r>
      </w:ins>
      <w:ins w:id="44" w:author="David Shotton" w:date="2018-01-22T16:26:00Z">
        <w:r w:rsidR="006F2DC8">
          <w:t xml:space="preserve">local </w:t>
        </w:r>
      </w:ins>
      <w:ins w:id="45" w:author="David Shotton" w:date="2018-01-22T16:17:00Z">
        <w:r w:rsidR="004E7992">
          <w:t xml:space="preserve">identifiers, </w:t>
        </w:r>
      </w:ins>
      <w:ins w:id="46" w:author="David Shotton" w:date="2018-01-22T16:13:00Z">
        <w:r w:rsidR="008748B3">
          <w:t xml:space="preserve">is </w:t>
        </w:r>
      </w:ins>
      <w:ins w:id="47" w:author="David Shotton" w:date="2018-01-22T16:17:00Z">
        <w:r w:rsidR="00C72633">
          <w:t xml:space="preserve">a </w:t>
        </w:r>
      </w:ins>
      <w:ins w:id="48" w:author="David Shotton" w:date="2018-01-22T16:13:00Z">
        <w:r w:rsidR="008748B3">
          <w:t xml:space="preserve">positive integer (e.g. “23”).  The prefix and the </w:t>
        </w:r>
      </w:ins>
      <w:ins w:id="49" w:author="David Shotton" w:date="2018-01-22T16:19:00Z">
        <w:r w:rsidR="001D21B7">
          <w:t>body</w:t>
        </w:r>
      </w:ins>
      <w:ins w:id="50" w:author="David Shotton" w:date="2018-01-22T16:13:00Z">
        <w:r w:rsidR="008748B3">
          <w:t xml:space="preserve"> together form the local identifier (e.g. “042023”). The prefix may be used to identify </w:t>
        </w:r>
      </w:ins>
      <w:ins w:id="51" w:author="David Shotton" w:date="2018-01-22T16:27:00Z">
        <w:r w:rsidR="000D3289">
          <w:t>a</w:t>
        </w:r>
      </w:ins>
      <w:ins w:id="52" w:author="David Shotton" w:date="2018-01-22T16:13:00Z">
        <w:r w:rsidR="008748B3">
          <w:t xml:space="preserve"> supplier of entity information </w:t>
        </w:r>
      </w:ins>
      <w:ins w:id="53" w:author="David Shotton" w:date="2018-01-22T16:20:00Z">
        <w:r w:rsidR="00093139">
          <w:t xml:space="preserve">stored </w:t>
        </w:r>
      </w:ins>
      <w:ins w:id="54" w:author="David Shotton" w:date="2018-01-22T16:13:00Z">
        <w:r w:rsidR="008748B3">
          <w:t xml:space="preserve">within the corpus (for example, when a dataset compliant with the </w:t>
        </w:r>
        <w:proofErr w:type="spellStart"/>
        <w:r w:rsidR="008748B3">
          <w:t>OpenCitations</w:t>
        </w:r>
        <w:proofErr w:type="spellEnd"/>
        <w:r w:rsidR="008748B3">
          <w:t xml:space="preserve"> Data Model, provided by a third party such as the Linked Books project</w:t>
        </w:r>
        <w:r w:rsidR="008748B3">
          <w:rPr>
            <w:rStyle w:val="Rimandonotaapidipagina"/>
          </w:rPr>
          <w:footnoteReference w:id="10"/>
        </w:r>
        <w:r w:rsidR="008748B3">
          <w:t xml:space="preserve"> or the Excite project</w:t>
        </w:r>
        <w:r w:rsidR="008748B3">
          <w:rPr>
            <w:rStyle w:val="Rimandonotaapidipagina"/>
          </w:rPr>
          <w:footnoteReference w:id="11"/>
        </w:r>
        <w:r w:rsidR="008748B3">
          <w:t>, is ingested by the OCC)</w:t>
        </w:r>
      </w:ins>
      <w:ins w:id="59" w:author="David Shotton" w:date="2018-01-22T16:20:00Z">
        <w:r w:rsidR="00093139">
          <w:t xml:space="preserve">, or to identify a supplier of entity information </w:t>
        </w:r>
      </w:ins>
      <w:ins w:id="60" w:author="David Shotton" w:date="2018-01-22T16:21:00Z">
        <w:r w:rsidR="00B56F19">
          <w:t xml:space="preserve">which is stored </w:t>
        </w:r>
      </w:ins>
      <w:ins w:id="61" w:author="David Shotton" w:date="2018-01-22T16:27:00Z">
        <w:r w:rsidR="000D3289">
          <w:t xml:space="preserve">externally </w:t>
        </w:r>
      </w:ins>
      <w:ins w:id="62" w:author="David Shotton" w:date="2018-01-22T16:21:00Z">
        <w:r w:rsidR="00B56F19">
          <w:t xml:space="preserve">by that supplier </w:t>
        </w:r>
      </w:ins>
      <w:ins w:id="63" w:author="David Shotton" w:date="2018-01-22T16:24:00Z">
        <w:r w:rsidR="002A7BF6">
          <w:t xml:space="preserve">(e.g. </w:t>
        </w:r>
        <w:proofErr w:type="spellStart"/>
        <w:r w:rsidR="002A7BF6">
          <w:t>Wikidata</w:t>
        </w:r>
      </w:ins>
      <w:proofErr w:type="spellEnd"/>
      <w:ins w:id="64" w:author="Silvio Peroni" w:date="2018-01-23T08:04:00Z">
        <w:r w:rsidR="00DC2C98">
          <w:rPr>
            <w:rStyle w:val="Rimandonotaapidipagina"/>
          </w:rPr>
          <w:footnoteReference w:id="12"/>
        </w:r>
      </w:ins>
      <w:ins w:id="67" w:author="David Shotton" w:date="2018-01-22T16:24:00Z">
        <w:r w:rsidR="002A7BF6">
          <w:t xml:space="preserve">) </w:t>
        </w:r>
      </w:ins>
      <w:ins w:id="68" w:author="David Shotton" w:date="2018-01-22T16:21:00Z">
        <w:r w:rsidR="00B56F19">
          <w:t>and supplied live to the OCC on demand.</w:t>
        </w:r>
      </w:ins>
      <w:ins w:id="69" w:author="David Shotton" w:date="2018-01-22T16:13:00Z">
        <w:r w:rsidR="008748B3">
          <w:t xml:space="preserve"> In </w:t>
        </w:r>
      </w:ins>
      <w:ins w:id="70" w:author="David Shotton" w:date="2018-01-22T16:22:00Z">
        <w:r w:rsidR="00F42E40">
          <w:t>either</w:t>
        </w:r>
      </w:ins>
      <w:ins w:id="71" w:author="David Shotton" w:date="2018-01-22T16:13:00Z">
        <w:r w:rsidR="008748B3">
          <w:t xml:space="preserve"> case, </w:t>
        </w:r>
      </w:ins>
      <w:ins w:id="72" w:author="David Shotton" w:date="2018-01-22T16:22:00Z">
        <w:r w:rsidR="00F42E40">
          <w:t xml:space="preserve">the prefix assigned to </w:t>
        </w:r>
      </w:ins>
      <w:ins w:id="73" w:author="David Shotton" w:date="2018-01-22T16:13:00Z">
        <w:r w:rsidR="008748B3">
          <w:t>that supplier must</w:t>
        </w:r>
      </w:ins>
      <w:ins w:id="74" w:author="David Shotton" w:date="2018-01-22T16:22:00Z">
        <w:r w:rsidR="002143CA">
          <w:t xml:space="preserve"> be used</w:t>
        </w:r>
      </w:ins>
      <w:ins w:id="75" w:author="David Shotton" w:date="2018-01-22T16:13:00Z">
        <w:r w:rsidR="008748B3">
          <w:t xml:space="preserve"> </w:t>
        </w:r>
        <w:r w:rsidR="008748B3" w:rsidRPr="00793CE4">
          <w:rPr>
            <w:i/>
          </w:rPr>
          <w:t>consistently</w:t>
        </w:r>
        <w:r w:rsidR="008748B3">
          <w:t xml:space="preserve"> for all its </w:t>
        </w:r>
      </w:ins>
      <w:ins w:id="76" w:author="David Shotton" w:date="2018-01-22T16:25:00Z">
        <w:r w:rsidR="00A05FCE">
          <w:t xml:space="preserve">OCC </w:t>
        </w:r>
      </w:ins>
      <w:ins w:id="77" w:author="David Shotton" w:date="2018-01-22T16:13:00Z">
        <w:r w:rsidR="008748B3">
          <w:t>local identifiers.</w:t>
        </w:r>
        <w:del w:id="78" w:author="Silvio Peroni" w:date="2018-01-23T08:05:00Z">
          <w:r w:rsidR="008748B3" w:rsidDel="00B92BC7">
            <w:delText xml:space="preserve"> </w:delText>
          </w:r>
        </w:del>
        <w:r w:rsidR="008748B3">
          <w:t xml:space="preserve"> </w:t>
        </w:r>
      </w:ins>
      <w:ins w:id="79" w:author="David Shotton" w:date="2018-01-19T16:55:00Z">
        <w:r w:rsidR="004B1E0F">
          <w:t xml:space="preserve">In </w:t>
        </w:r>
      </w:ins>
      <w:ins w:id="80" w:author="David Shotton" w:date="2018-01-22T16:26:00Z">
        <w:r w:rsidR="00E90D3D">
          <w:t xml:space="preserve">every </w:t>
        </w:r>
      </w:ins>
      <w:ins w:id="81" w:author="David Shotton" w:date="2018-01-19T16:55:00Z">
        <w:r w:rsidR="004B1E0F">
          <w:t xml:space="preserve">case, the local identifier </w:t>
        </w:r>
      </w:ins>
      <w:ins w:id="82" w:author="David Shotton" w:date="2018-01-19T16:58:00Z">
        <w:r w:rsidR="00ED53B9">
          <w:t>must be</w:t>
        </w:r>
        <w:r w:rsidR="00A576BB">
          <w:t xml:space="preserve"> unique </w:t>
        </w:r>
        <w:r w:rsidR="00A576BB" w:rsidRPr="00124465">
          <w:t xml:space="preserve">among </w:t>
        </w:r>
      </w:ins>
      <w:ins w:id="83" w:author="David Shotton" w:date="2018-01-19T17:05:00Z">
        <w:r w:rsidR="007E2D25" w:rsidRPr="002A67A8">
          <w:rPr>
            <w:i/>
          </w:rPr>
          <w:t xml:space="preserve">all </w:t>
        </w:r>
      </w:ins>
      <w:ins w:id="84" w:author="David Shotton" w:date="2018-01-19T16:58:00Z">
        <w:r w:rsidR="00A576BB" w:rsidRPr="00124465">
          <w:t>resources of the same type</w:t>
        </w:r>
      </w:ins>
      <w:ins w:id="85" w:author="David Shotton" w:date="2018-01-19T16:59:00Z">
        <w:r w:rsidR="005C51A1">
          <w:t>.</w:t>
        </w:r>
      </w:ins>
    </w:p>
    <w:p w14:paraId="10897655" w14:textId="23577DC5" w:rsidR="00D12375" w:rsidRDefault="00D12375">
      <w:pPr>
        <w:spacing w:before="60" w:after="60"/>
        <w:jc w:val="both"/>
      </w:pPr>
    </w:p>
    <w:p w14:paraId="00FF54D8" w14:textId="77777777" w:rsidR="00D12375" w:rsidRPr="00124465" w:rsidRDefault="00D12375" w:rsidP="00D12375">
      <w:pPr>
        <w:spacing w:before="60" w:after="60"/>
        <w:jc w:val="both"/>
      </w:pPr>
      <w:r w:rsidRPr="00124465">
        <w:t xml:space="preserve">In addition, the bibliographic entity may have one or more other identifiers assigned </w:t>
      </w:r>
      <w:r>
        <w:t xml:space="preserve">to it </w:t>
      </w:r>
      <w:r w:rsidRPr="00124465">
        <w:t xml:space="preserve">by external third parties: </w:t>
      </w:r>
    </w:p>
    <w:p w14:paraId="358D70DE" w14:textId="5AF44BC3" w:rsidR="00055488" w:rsidRDefault="00D12375" w:rsidP="00835D33">
      <w:pPr>
        <w:pStyle w:val="Paragrafoelenco"/>
        <w:numPr>
          <w:ilvl w:val="0"/>
          <w:numId w:val="32"/>
        </w:numPr>
        <w:spacing w:before="60" w:after="60"/>
        <w:jc w:val="both"/>
      </w:pPr>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3"/>
      </w:r>
      <w:r w:rsidRPr="00124465">
        <w:t>, ORCID</w:t>
      </w:r>
      <w:r>
        <w:rPr>
          <w:rStyle w:val="Rimandonotaapidipagina"/>
        </w:rPr>
        <w:footnoteReference w:id="14"/>
      </w:r>
      <w:r>
        <w:t xml:space="preserve">, </w:t>
      </w:r>
      <w:proofErr w:type="spellStart"/>
      <w:r w:rsidRPr="00124465">
        <w:t>PubMedID</w:t>
      </w:r>
      <w:proofErr w:type="spellEnd"/>
      <w:r>
        <w:rPr>
          <w:rStyle w:val="Rimandonotaapidipagina"/>
        </w:rPr>
        <w:footnoteReference w:id="15"/>
      </w:r>
      <w:r>
        <w:t xml:space="preserve">, </w:t>
      </w:r>
      <w:r w:rsidR="00E70224">
        <w:t>Open</w:t>
      </w:r>
      <w:r>
        <w:t xml:space="preserve"> Citation Identifier</w:t>
      </w:r>
      <w:r>
        <w:rPr>
          <w:rStyle w:val="Rimandonotaapidipagina"/>
        </w:rPr>
        <w:footnoteReference w:id="16"/>
      </w:r>
      <w:r w:rsidRPr="00124465">
        <w:t xml:space="preserve">) associated with the bibliographic </w:t>
      </w:r>
      <w:r w:rsidR="001D4E52">
        <w:t>entity</w:t>
      </w:r>
      <w:r w:rsidRPr="00124465">
        <w:t>.</w:t>
      </w:r>
      <w:r>
        <w:t xml:space="preserve">  Members of </w:t>
      </w:r>
      <w:r w:rsidR="001D4E52">
        <w:t>this class</w:t>
      </w:r>
      <w:r>
        <w:t xml:space="preserve"> of OCC metadata are themselves given unique corpus identifiers</w:t>
      </w:r>
      <w:r w:rsidR="001D4E52">
        <w:t>, as described above</w:t>
      </w:r>
      <w:ins w:id="86" w:author="David Shotton" w:date="2018-01-19T17:04:00Z">
        <w:r w:rsidR="007E2D25">
          <w:t>, e.g. “id/</w:t>
        </w:r>
        <w:commentRangeStart w:id="87"/>
        <w:r w:rsidR="007E2D25">
          <w:t>129</w:t>
        </w:r>
      </w:ins>
      <w:commentRangeEnd w:id="87"/>
      <w:ins w:id="88" w:author="David Shotton" w:date="2018-01-22T17:22:00Z">
        <w:r w:rsidR="00882DFD">
          <w:rPr>
            <w:rStyle w:val="Rimandocommento"/>
          </w:rPr>
          <w:commentReference w:id="87"/>
        </w:r>
      </w:ins>
      <w:ins w:id="90" w:author="David Shotton" w:date="2018-01-19T17:04:00Z">
        <w:r w:rsidR="007E2D25">
          <w:t>”</w:t>
        </w:r>
      </w:ins>
      <w:r w:rsidR="001D4E52">
        <w:t>.</w:t>
      </w:r>
    </w:p>
    <w:p w14:paraId="5F6C4523" w14:textId="77777777" w:rsidR="0051528B" w:rsidRPr="00124465" w:rsidRDefault="0051528B" w:rsidP="008F398F"/>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9796A9"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r w:rsidR="00A85C1F">
        <w:t xml:space="preserve">their </w:t>
      </w:r>
      <w:r w:rsidR="00AB4E87">
        <w:t>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w:t>
      </w:r>
      <w:ins w:id="91" w:author="David Shotton" w:date="2018-01-19T17:44:00Z">
        <w:r w:rsidR="00DB3F4B">
          <w:t xml:space="preserve"> (</w:t>
        </w:r>
        <w:r w:rsidR="00B92645">
          <w:t xml:space="preserve">except in the case of </w:t>
        </w:r>
        <w:r w:rsidR="00B92645" w:rsidRPr="00E96AA9">
          <w:rPr>
            <w:i/>
          </w:rPr>
          <w:t xml:space="preserve">virtual </w:t>
        </w:r>
        <w:r w:rsidR="00DB3F4B">
          <w:t>entities, described below)</w:t>
        </w:r>
      </w:ins>
      <w:r w:rsidR="002569DD" w:rsidRPr="00124465">
        <w:t xml:space="preserv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r w:rsidR="00482223">
        <w:t xml:space="preserve">or </w:t>
      </w:r>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lastRenderedPageBreak/>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62077C34" w14:textId="77777777" w:rsidR="00EC610A" w:rsidRPr="00772F4B" w:rsidRDefault="00EC610A" w:rsidP="00EC610A">
      <w:pPr>
        <w:spacing w:before="60" w:after="60"/>
        <w:jc w:val="both"/>
        <w:rPr>
          <w:color w:val="FF0000"/>
        </w:rPr>
      </w:pPr>
    </w:p>
    <w:p w14:paraId="5434BF0A" w14:textId="40DE4274" w:rsidR="00EC610A" w:rsidRPr="00124465" w:rsidRDefault="00EC610A" w:rsidP="00EC610A">
      <w:pPr>
        <w:pStyle w:val="Titolo2"/>
        <w:spacing w:before="60" w:after="60"/>
      </w:pPr>
      <w:r>
        <w:t>Virtual entit</w:t>
      </w:r>
      <w:r w:rsidR="00A47A0F">
        <w:t>ies</w:t>
      </w:r>
    </w:p>
    <w:p w14:paraId="70790DE9" w14:textId="52562528" w:rsidR="00863AC7" w:rsidDel="00E40792" w:rsidRDefault="00863AC7">
      <w:pPr>
        <w:spacing w:before="60" w:after="60"/>
        <w:jc w:val="both"/>
        <w:rPr>
          <w:ins w:id="92" w:author="David Shotton" w:date="2018-01-19T17:29:00Z"/>
          <w:del w:id="93" w:author="Silvio Peroni" w:date="2018-01-19T22:27:00Z"/>
        </w:rPr>
      </w:pPr>
      <w:ins w:id="94" w:author="David Shotton" w:date="2018-01-19T17:28:00Z">
        <w:r>
          <w:t>B</w:t>
        </w:r>
      </w:ins>
      <w:r w:rsidR="00CF01A3">
        <w:t xml:space="preserve">ibliographic entities can be made available </w:t>
      </w:r>
      <w:ins w:id="95" w:author="David Shotton" w:date="2018-01-19T17:16:00Z">
        <w:r w:rsidR="00D106AB">
          <w:t xml:space="preserve">within </w:t>
        </w:r>
      </w:ins>
      <w:r w:rsidR="00CF01A3">
        <w:t xml:space="preserve">the Corpus as </w:t>
      </w:r>
      <w:r w:rsidR="00CF01A3" w:rsidRPr="008F398F">
        <w:rPr>
          <w:i/>
        </w:rPr>
        <w:t xml:space="preserve">virtual </w:t>
      </w:r>
      <w:ins w:id="96" w:author="David Shotton" w:date="2018-01-19T19:07:00Z">
        <w:r w:rsidR="002E727B" w:rsidRPr="0032169E">
          <w:t>RDF resources</w:t>
        </w:r>
      </w:ins>
      <w:r w:rsidR="00CF01A3">
        <w:t xml:space="preserve">, </w:t>
      </w:r>
      <w:ins w:id="97" w:author="David Shotton" w:date="2018-01-19T17:20:00Z">
        <w:r w:rsidR="006D60A1">
          <w:t xml:space="preserve">by which we mean </w:t>
        </w:r>
      </w:ins>
      <w:r w:rsidR="005F012F">
        <w:t>entities</w:t>
      </w:r>
      <w:r w:rsidR="00CF01A3">
        <w:t xml:space="preserve"> that are</w:t>
      </w:r>
      <w:ins w:id="98" w:author="David Shotton" w:date="2018-01-22T16:37:00Z">
        <w:r w:rsidR="003330D0">
          <w:t xml:space="preserve"> </w:t>
        </w:r>
        <w:r w:rsidR="003330D0" w:rsidRPr="00DB7206">
          <w:rPr>
            <w:rPrChange w:id="99" w:author="Silvio Peroni" w:date="2018-01-23T08:13:00Z">
              <w:rPr>
                <w:highlight w:val="yellow"/>
              </w:rPr>
            </w:rPrChange>
          </w:rPr>
          <w:t>defined</w:t>
        </w:r>
      </w:ins>
      <w:del w:id="100" w:author="Silvio Peroni" w:date="2018-01-23T08:12:00Z">
        <w:r w:rsidR="00CF01A3" w:rsidRPr="00DB7206" w:rsidDel="00772F4B">
          <w:rPr>
            <w:rPrChange w:id="101" w:author="Silvio Peroni" w:date="2018-01-23T08:13:00Z">
              <w:rPr>
                <w:highlight w:val="yellow"/>
              </w:rPr>
            </w:rPrChange>
          </w:rPr>
          <w:delText xml:space="preserve"> </w:delText>
        </w:r>
        <w:r w:rsidR="00CF01A3" w:rsidRPr="00DB7206" w:rsidDel="00772F4B">
          <w:rPr>
            <w:dstrike/>
            <w:rPrChange w:id="102" w:author="Silvio Peroni" w:date="2018-01-23T08:13:00Z">
              <w:rPr/>
            </w:rPrChange>
          </w:rPr>
          <w:delText>obtained (or constructed)</w:delText>
        </w:r>
      </w:del>
      <w:r w:rsidR="00CF01A3">
        <w:t xml:space="preserve"> on-the-fly</w:t>
      </w:r>
      <w:r w:rsidR="005F012F">
        <w:t>, and</w:t>
      </w:r>
      <w:r w:rsidR="00CF01A3">
        <w:t xml:space="preserve"> only when they are requested (i.e. by accessing their URLs)</w:t>
      </w:r>
      <w:ins w:id="103" w:author="David Shotton" w:date="2018-01-19T17:45:00Z">
        <w:r w:rsidR="00DB3F4B">
          <w:t xml:space="preserve">. </w:t>
        </w:r>
        <w:r w:rsidR="00EA4E17">
          <w:t>These are</w:t>
        </w:r>
      </w:ins>
      <w:ins w:id="104" w:author="David Shotton" w:date="2018-01-22T16:38:00Z">
        <w:r w:rsidR="00217451">
          <w:t xml:space="preserve"> </w:t>
        </w:r>
        <w:r w:rsidR="00217451" w:rsidRPr="009820A0">
          <w:rPr>
            <w:rPrChange w:id="105" w:author="Silvio Peroni" w:date="2018-01-23T22:16:00Z">
              <w:rPr>
                <w:highlight w:val="yellow"/>
              </w:rPr>
            </w:rPrChange>
          </w:rPr>
          <w:t>defined</w:t>
        </w:r>
      </w:ins>
      <w:ins w:id="106" w:author="David Shotton" w:date="2018-01-19T17:45:00Z">
        <w:del w:id="107" w:author="Silvio Peroni" w:date="2018-01-23T08:12:00Z">
          <w:r w:rsidR="00EA4E17" w:rsidRPr="009820A0" w:rsidDel="00772F4B">
            <w:rPr>
              <w:rPrChange w:id="108" w:author="Silvio Peroni" w:date="2018-01-23T22:16:00Z">
                <w:rPr>
                  <w:highlight w:val="yellow"/>
                </w:rPr>
              </w:rPrChange>
            </w:rPr>
            <w:delText xml:space="preserve"> </w:delText>
          </w:r>
          <w:r w:rsidR="00EA4E17" w:rsidRPr="009820A0" w:rsidDel="00772F4B">
            <w:rPr>
              <w:dstrike/>
              <w:rPrChange w:id="109" w:author="Silvio Peroni" w:date="2018-01-23T22:16:00Z">
                <w:rPr>
                  <w:dstrike/>
                  <w:highlight w:val="yellow"/>
                </w:rPr>
              </w:rPrChange>
            </w:rPr>
            <w:delText xml:space="preserve">obtained or constructed </w:delText>
          </w:r>
        </w:del>
      </w:ins>
      <w:del w:id="110" w:author="Silvio Peroni" w:date="2018-01-23T08:12:00Z">
        <w:r w:rsidR="00CF01A3" w:rsidRPr="009820A0" w:rsidDel="00772F4B">
          <w:rPr>
            <w:dstrike/>
            <w:rPrChange w:id="111" w:author="Silvio Peroni" w:date="2018-01-23T22:16:00Z">
              <w:rPr>
                <w:dstrike/>
                <w:highlight w:val="yellow"/>
              </w:rPr>
            </w:rPrChange>
          </w:rPr>
          <w:delText>by</w:delText>
        </w:r>
      </w:del>
      <w:r w:rsidR="00CF01A3">
        <w:t xml:space="preserve"> using data </w:t>
      </w:r>
      <w:ins w:id="112" w:author="David Shotton" w:date="2018-01-22T16:39:00Z">
        <w:r w:rsidR="00D743F3" w:rsidRPr="003F2653">
          <w:t xml:space="preserve">relating </w:t>
        </w:r>
      </w:ins>
      <w:del w:id="113" w:author="Silvio Peroni" w:date="2018-01-23T08:12:00Z">
        <w:r w:rsidR="00CF01A3" w:rsidRPr="00DB7206" w:rsidDel="00772F4B">
          <w:rPr>
            <w:dstrike/>
          </w:rPr>
          <w:delText>related</w:delText>
        </w:r>
        <w:r w:rsidR="00CF01A3" w:rsidDel="00772F4B">
          <w:delText xml:space="preserve"> </w:delText>
        </w:r>
      </w:del>
      <w:r w:rsidR="00CF01A3">
        <w:t xml:space="preserve">to </w:t>
      </w:r>
      <w:r w:rsidR="005F012F">
        <w:t>non-virtual</w:t>
      </w:r>
      <w:r w:rsidR="00CF01A3">
        <w:t xml:space="preserve"> </w:t>
      </w:r>
      <w:r w:rsidR="005F012F">
        <w:t>bibliographic entities</w:t>
      </w:r>
      <w:r w:rsidR="00CF01A3">
        <w:t xml:space="preserve"> </w:t>
      </w:r>
      <w:ins w:id="114" w:author="David Shotton" w:date="2018-01-19T17:45:00Z">
        <w:r w:rsidR="003F0EA9">
          <w:t>that are</w:t>
        </w:r>
        <w:r w:rsidR="00EA4E17">
          <w:t xml:space="preserve"> already </w:t>
        </w:r>
      </w:ins>
      <w:r w:rsidR="00CF01A3">
        <w:t xml:space="preserve">available </w:t>
      </w:r>
      <w:ins w:id="115" w:author="David Shotton" w:date="2018-01-19T19:08:00Z">
        <w:r w:rsidR="00627426">
          <w:t>with</w:t>
        </w:r>
      </w:ins>
      <w:ins w:id="116" w:author="David Shotton" w:date="2018-01-19T17:42:00Z">
        <w:r w:rsidR="00DF3CEC">
          <w:t xml:space="preserve">in </w:t>
        </w:r>
      </w:ins>
      <w:r w:rsidR="00CF01A3">
        <w:t>the OCC</w:t>
      </w:r>
      <w:ins w:id="117" w:author="David Shotton" w:date="2018-01-22T16:34:00Z">
        <w:r w:rsidR="003F0EA9" w:rsidRPr="00DB7206">
          <w:t xml:space="preserve">, or </w:t>
        </w:r>
      </w:ins>
      <w:ins w:id="118" w:author="David Shotton" w:date="2018-01-22T16:36:00Z">
        <w:r w:rsidR="00ED7A30" w:rsidRPr="00DB7206">
          <w:rPr>
            <w:rPrChange w:id="119" w:author="Silvio Peroni" w:date="2018-01-23T08:13:00Z">
              <w:rPr>
                <w:highlight w:val="yellow"/>
              </w:rPr>
            </w:rPrChange>
          </w:rPr>
          <w:t xml:space="preserve">by using data </w:t>
        </w:r>
      </w:ins>
      <w:ins w:id="120" w:author="David Shotton" w:date="2018-01-22T16:34:00Z">
        <w:r w:rsidR="003F0EA9" w:rsidRPr="00DB7206">
          <w:t>which are themselves obtained on-the-fly from an external supplier</w:t>
        </w:r>
      </w:ins>
      <w:r w:rsidR="00CF01A3" w:rsidRPr="00DB7206">
        <w:t>.</w:t>
      </w:r>
      <w:r w:rsidR="00CF01A3">
        <w:t xml:space="preserve"> </w:t>
      </w:r>
      <w:ins w:id="121" w:author="David Shotton" w:date="2018-01-22T16:41:00Z">
        <w:r w:rsidR="000843D1">
          <w:t>Note that t</w:t>
        </w:r>
      </w:ins>
      <w:r w:rsidR="00CF01A3">
        <w:t xml:space="preserve">his approach </w:t>
      </w:r>
      <w:ins w:id="122" w:author="David Shotton" w:date="2018-01-22T16:41:00Z">
        <w:r w:rsidR="000843D1">
          <w:t xml:space="preserve">of using virtual </w:t>
        </w:r>
        <w:r w:rsidR="00577182">
          <w:t>RDF resources</w:t>
        </w:r>
        <w:r w:rsidR="000843D1">
          <w:t xml:space="preserve"> </w:t>
        </w:r>
      </w:ins>
      <w:ins w:id="123" w:author="David Shotton" w:date="2018-01-19T17:22:00Z">
        <w:r w:rsidR="00C16873">
          <w:t xml:space="preserve">is </w:t>
        </w:r>
      </w:ins>
      <w:ins w:id="124" w:author="David Shotton" w:date="2018-01-19T19:08:00Z">
        <w:r w:rsidR="00627426">
          <w:t xml:space="preserve">optional, and </w:t>
        </w:r>
        <w:r w:rsidR="00704478">
          <w:t xml:space="preserve">is simply </w:t>
        </w:r>
      </w:ins>
      <w:ins w:id="125" w:author="David Shotton" w:date="2018-01-22T16:40:00Z">
        <w:r w:rsidR="000843D1">
          <w:t>employed</w:t>
        </w:r>
      </w:ins>
      <w:ins w:id="126" w:author="David Shotton" w:date="2018-01-22T16:31:00Z">
        <w:r w:rsidR="009E401D">
          <w:t xml:space="preserve"> for efficiency, </w:t>
        </w:r>
      </w:ins>
      <w:ins w:id="127" w:author="David Shotton" w:date="2018-01-19T19:08:00Z">
        <w:r w:rsidR="00627426">
          <w:t>to avoid</w:t>
        </w:r>
        <w:r w:rsidR="00704478">
          <w:t xml:space="preserve"> duplication</w:t>
        </w:r>
      </w:ins>
      <w:r w:rsidR="00CF01A3" w:rsidRPr="000608AB">
        <w:t xml:space="preserve"> of information</w:t>
      </w:r>
      <w:ins w:id="128" w:author="David Shotton" w:date="2018-01-19T17:22:00Z">
        <w:r w:rsidR="00C16873">
          <w:t xml:space="preserve"> within the </w:t>
        </w:r>
      </w:ins>
      <w:ins w:id="129" w:author="David Shotton" w:date="2018-01-22T16:31:00Z">
        <w:r w:rsidR="0071797C">
          <w:t xml:space="preserve">OCC </w:t>
        </w:r>
      </w:ins>
      <w:proofErr w:type="spellStart"/>
      <w:ins w:id="130" w:author="David Shotton" w:date="2018-01-19T17:22:00Z">
        <w:r w:rsidR="00C16873">
          <w:t>triplestore</w:t>
        </w:r>
        <w:proofErr w:type="spellEnd"/>
        <w:del w:id="131" w:author="Silvio Peroni" w:date="2018-01-19T22:27:00Z">
          <w:r w:rsidR="00C16873" w:rsidDel="00E40792">
            <w:delText>.</w:delText>
          </w:r>
        </w:del>
      </w:ins>
      <w:ins w:id="132" w:author="David Shotton" w:date="2018-01-19T17:23:00Z">
        <w:del w:id="133" w:author="Silvio Peroni" w:date="2018-01-19T22:27:00Z">
          <w:r w:rsidR="001B1ECA" w:rsidDel="00E40792">
            <w:delText xml:space="preserve">  </w:delText>
          </w:r>
        </w:del>
      </w:ins>
    </w:p>
    <w:p w14:paraId="36486F97" w14:textId="5A5A939C" w:rsidR="00516953" w:rsidDel="009D07C2" w:rsidRDefault="00863AC7" w:rsidP="00E40792">
      <w:pPr>
        <w:spacing w:before="60" w:after="60"/>
        <w:jc w:val="both"/>
        <w:rPr>
          <w:ins w:id="134" w:author="David Shotton" w:date="2018-01-19T17:50:00Z"/>
          <w:del w:id="135" w:author="Silvio Peroni" w:date="2018-01-19T22:28:00Z"/>
        </w:rPr>
      </w:pPr>
      <w:ins w:id="136" w:author="David Shotton" w:date="2018-01-19T17:29:00Z">
        <w:del w:id="137" w:author="Silvio Peroni" w:date="2018-01-19T22:27:00Z">
          <w:r w:rsidDel="00E40792">
            <w:delText xml:space="preserve">To date (January 2018), the only </w:delText>
          </w:r>
        </w:del>
      </w:ins>
      <w:ins w:id="138" w:author="David Shotton" w:date="2018-01-19T17:30:00Z">
        <w:del w:id="139" w:author="Silvio Peroni" w:date="2018-01-19T22:27:00Z">
          <w:r w:rsidR="001E2BEF" w:rsidDel="00E40792">
            <w:delText xml:space="preserve">type of </w:delText>
          </w:r>
        </w:del>
      </w:ins>
      <w:ins w:id="140" w:author="David Shotton" w:date="2018-01-19T17:29:00Z">
        <w:del w:id="141" w:author="Silvio Peroni" w:date="2018-01-19T22:27:00Z">
          <w:r w:rsidDel="00E40792">
            <w:delText>virtual entit</w:delText>
          </w:r>
        </w:del>
      </w:ins>
      <w:ins w:id="142" w:author="David Shotton" w:date="2018-01-19T17:30:00Z">
        <w:del w:id="143" w:author="Silvio Peroni" w:date="2018-01-19T22:27:00Z">
          <w:r w:rsidR="001E2BEF" w:rsidDel="00E40792">
            <w:delText>y</w:delText>
          </w:r>
        </w:del>
      </w:ins>
      <w:ins w:id="144" w:author="David Shotton" w:date="2018-01-19T17:29:00Z">
        <w:del w:id="145" w:author="Silvio Peroni" w:date="2018-01-19T22:27:00Z">
          <w:r w:rsidDel="00E40792">
            <w:delText xml:space="preserve"> within the corpus </w:delText>
          </w:r>
        </w:del>
      </w:ins>
      <w:ins w:id="146" w:author="David Shotton" w:date="2018-01-19T17:30:00Z">
        <w:del w:id="147" w:author="Silvio Peroni" w:date="2018-01-19T22:27:00Z">
          <w:r w:rsidR="001E2BEF" w:rsidDel="00E40792">
            <w:delText xml:space="preserve">is the </w:delText>
          </w:r>
          <w:r w:rsidR="001E2BEF" w:rsidDel="00E40792">
            <w:rPr>
              <w:b/>
            </w:rPr>
            <w:delText>Citation</w:delText>
          </w:r>
          <w:r w:rsidR="001E2BEF" w:rsidRPr="00124465" w:rsidDel="00E40792">
            <w:delText xml:space="preserve"> (short: </w:delText>
          </w:r>
          <w:r w:rsidR="001E2BEF" w:rsidRPr="00AB5021" w:rsidDel="00E40792">
            <w:rPr>
              <w:b/>
            </w:rPr>
            <w:delText>ci</w:delText>
          </w:r>
          <w:r w:rsidR="001E2BEF" w:rsidDel="00E40792">
            <w:delText xml:space="preserve">), </w:delText>
          </w:r>
        </w:del>
      </w:ins>
      <w:ins w:id="148" w:author="David Shotton" w:date="2018-01-19T19:09:00Z">
        <w:del w:id="149" w:author="Silvio Peroni" w:date="2018-01-19T22:27:00Z">
          <w:r w:rsidR="00704478" w:rsidDel="00E40792">
            <w:delText xml:space="preserve">instances of </w:delText>
          </w:r>
        </w:del>
      </w:ins>
      <w:ins w:id="150" w:author="David Shotton" w:date="2018-01-19T17:30:00Z">
        <w:del w:id="151" w:author="Silvio Peroni" w:date="2018-01-19T22:27:00Z">
          <w:r w:rsidR="001E2BEF" w:rsidDel="00E40792">
            <w:delText xml:space="preserve">which </w:delText>
          </w:r>
        </w:del>
      </w:ins>
      <w:ins w:id="152" w:author="David Shotton" w:date="2018-01-19T19:09:00Z">
        <w:del w:id="153" w:author="Silvio Peroni" w:date="2018-01-19T22:27:00Z">
          <w:r w:rsidR="006625BA" w:rsidDel="00E40792">
            <w:delText>are</w:delText>
          </w:r>
        </w:del>
      </w:ins>
      <w:ins w:id="154" w:author="David Shotton" w:date="2018-01-19T17:30:00Z">
        <w:del w:id="155" w:author="Silvio Peroni" w:date="2018-01-19T22:27:00Z">
          <w:r w:rsidR="001E2BEF" w:rsidDel="00E40792">
            <w:delText xml:space="preserve"> co</w:delText>
          </w:r>
        </w:del>
      </w:ins>
      <w:ins w:id="156" w:author="David Shotton" w:date="2018-01-19T17:33:00Z">
        <w:del w:id="157" w:author="Silvio Peroni" w:date="2018-01-19T22:27:00Z">
          <w:r w:rsidR="00683C92" w:rsidDel="00E40792">
            <w:delText xml:space="preserve">nstructed on-the-fly from </w:delText>
          </w:r>
        </w:del>
      </w:ins>
      <w:ins w:id="158" w:author="David Shotton" w:date="2018-01-19T17:35:00Z">
        <w:del w:id="159" w:author="Silvio Peroni" w:date="2018-01-19T22:27:00Z">
          <w:r w:rsidR="00EA7B5A" w:rsidDel="00E40792">
            <w:delText xml:space="preserve">information held about the citing and cited </w:delText>
          </w:r>
          <w:r w:rsidR="00E10186" w:rsidRPr="002E2F16" w:rsidDel="00E40792">
            <w:delText>bibliographic resources</w:delText>
          </w:r>
        </w:del>
      </w:ins>
      <w:r w:rsidR="00791B7E">
        <w:rPr>
          <w:rStyle w:val="Rimandonotaapidipagina"/>
        </w:rPr>
        <w:footnoteReference w:id="17"/>
      </w:r>
      <w:r w:rsidR="00791B7E">
        <w:t>.</w:t>
      </w:r>
      <w:r w:rsidR="009D27EB">
        <w:t xml:space="preserve"> </w:t>
      </w:r>
    </w:p>
    <w:p w14:paraId="6B161B13" w14:textId="61BD0905" w:rsidR="00516953" w:rsidRPr="00793CE4" w:rsidRDefault="00516953" w:rsidP="00516953">
      <w:pPr>
        <w:spacing w:before="60" w:after="60"/>
        <w:jc w:val="both"/>
        <w:rPr>
          <w:ins w:id="357" w:author="David Shotton" w:date="2018-01-19T17:50:00Z"/>
          <w:rFonts w:ascii="Optima" w:hAnsi="Optima"/>
          <w:color w:val="24292E"/>
        </w:rPr>
      </w:pPr>
      <w:ins w:id="358" w:author="David Shotton" w:date="2018-01-19T17:50:00Z">
        <w:del w:id="359" w:author="Silvio Peroni" w:date="2018-01-19T22:28:00Z">
          <w:r w:rsidRPr="00793CE4" w:rsidDel="009D07C2">
            <w:delText>Because we do not separately store these virtual entities either with</w:delText>
          </w:r>
          <w:r w:rsidRPr="00793CE4" w:rsidDel="009D07C2">
            <w:rPr>
              <w:color w:val="24292E"/>
            </w:rPr>
            <w:delText xml:space="preserve">in the Corpus triplestore or within its data dumps, </w:delText>
          </w:r>
          <w:r w:rsidRPr="00793CE4" w:rsidDel="009D07C2">
            <w:delText>they cannot be directly queried by means of the OCC SPARQL end-point. However, the data associated with a virtual entity can be obtained by means of the usual content-negotiation mechanism by accessing its URL (defined below).</w:delText>
          </w:r>
          <w:r w:rsidDel="009D07C2">
            <w:delText xml:space="preserve">  </w:delText>
          </w:r>
        </w:del>
      </w:ins>
    </w:p>
    <w:p w14:paraId="4A1996DF" w14:textId="61155A63" w:rsidR="00516953" w:rsidRPr="00AF587D" w:rsidRDefault="00516953" w:rsidP="00516953">
      <w:pPr>
        <w:spacing w:before="60" w:after="60"/>
        <w:jc w:val="both"/>
        <w:rPr>
          <w:ins w:id="360" w:author="David Shotton" w:date="2018-01-19T17:50:00Z"/>
          <w:rPrChange w:id="361" w:author="Silvio Peroni" w:date="2018-01-19T22:29:00Z">
            <w:rPr>
              <w:ins w:id="362" w:author="David Shotton" w:date="2018-01-19T17:50:00Z"/>
              <w:highlight w:val="yellow"/>
            </w:rPr>
          </w:rPrChange>
        </w:rPr>
      </w:pPr>
      <w:commentRangeStart w:id="363"/>
      <w:ins w:id="364" w:author="David Shotton" w:date="2018-01-19T17:50:00Z">
        <w:del w:id="365" w:author="Silvio Peroni" w:date="2018-01-19T22:04:00Z">
          <w:r w:rsidRPr="00AF587D" w:rsidDel="00177A2B">
            <w:rPr>
              <w:rPrChange w:id="366" w:author="Silvio Peroni" w:date="2018-01-19T22:29:00Z">
                <w:rPr>
                  <w:highlight w:val="yellow"/>
                </w:rPr>
              </w:rPrChange>
            </w:rPr>
            <w:delText xml:space="preserve">For third parties using the OpenCitations Data Model, it should be explicitly stated that if any other aforementioned class of bibliographic entity is to be treated as a </w:delText>
          </w:r>
          <w:r w:rsidRPr="00AF587D" w:rsidDel="00177A2B">
            <w:rPr>
              <w:i/>
              <w:rPrChange w:id="367" w:author="Silvio Peroni" w:date="2018-01-19T22:29:00Z">
                <w:rPr>
                  <w:i/>
                  <w:highlight w:val="yellow"/>
                </w:rPr>
              </w:rPrChange>
            </w:rPr>
            <w:delText xml:space="preserve">virtual </w:delText>
          </w:r>
          <w:r w:rsidRPr="00AF587D" w:rsidDel="00177A2B">
            <w:rPr>
              <w:rPrChange w:id="368" w:author="Silvio Peroni" w:date="2018-01-19T22:29:00Z">
                <w:rPr>
                  <w:highlight w:val="yellow"/>
                </w:rPr>
              </w:rPrChange>
            </w:rPr>
            <w:delText xml:space="preserve">entity, this must be explicitly declared. </w:delText>
          </w:r>
        </w:del>
        <w:r w:rsidRPr="00AF587D">
          <w:rPr>
            <w:rPrChange w:id="369" w:author="Silvio Peroni" w:date="2018-01-19T22:29:00Z">
              <w:rPr>
                <w:highlight w:val="yellow"/>
              </w:rPr>
            </w:rPrChange>
          </w:rPr>
          <w:t>In particular, the following rules hold for each virtual entity:</w:t>
        </w:r>
      </w:ins>
    </w:p>
    <w:p w14:paraId="52BDC34D" w14:textId="53AD612C" w:rsidR="00516953" w:rsidRPr="00AF587D" w:rsidRDefault="00516953" w:rsidP="00516953">
      <w:pPr>
        <w:pStyle w:val="Paragrafoelenco"/>
        <w:numPr>
          <w:ilvl w:val="0"/>
          <w:numId w:val="33"/>
        </w:numPr>
        <w:spacing w:before="60" w:after="60"/>
        <w:jc w:val="both"/>
        <w:rPr>
          <w:ins w:id="370" w:author="David Shotton" w:date="2018-01-19T17:50:00Z"/>
          <w:rPrChange w:id="371" w:author="Silvio Peroni" w:date="2018-01-19T22:29:00Z">
            <w:rPr>
              <w:ins w:id="372" w:author="David Shotton" w:date="2018-01-19T17:50:00Z"/>
              <w:highlight w:val="yellow"/>
            </w:rPr>
          </w:rPrChange>
        </w:rPr>
      </w:pPr>
      <w:ins w:id="373" w:author="David Shotton" w:date="2018-01-19T17:50:00Z">
        <w:r w:rsidRPr="00AF587D">
          <w:rPr>
            <w:rPrChange w:id="374" w:author="Silvio Peroni" w:date="2018-01-19T22:29:00Z">
              <w:rPr>
                <w:highlight w:val="yellow"/>
              </w:rPr>
            </w:rPrChange>
          </w:rPr>
          <w:t xml:space="preserve">It does </w:t>
        </w:r>
      </w:ins>
      <w:ins w:id="375" w:author="Silvio Peroni" w:date="2018-01-21T17:02:00Z">
        <w:r w:rsidR="00017963">
          <w:t xml:space="preserve">not </w:t>
        </w:r>
      </w:ins>
      <w:ins w:id="376" w:author="David Shotton" w:date="2018-01-22T16:43:00Z">
        <w:r w:rsidR="007B2801" w:rsidRPr="00455938">
          <w:rPr>
            <w:rPrChange w:id="377" w:author="Silvio Peroni" w:date="2018-01-23T22:13:00Z">
              <w:rPr>
                <w:highlight w:val="yellow"/>
              </w:rPr>
            </w:rPrChange>
          </w:rPr>
          <w:t xml:space="preserve">have associated </w:t>
        </w:r>
      </w:ins>
      <w:ins w:id="378" w:author="David Shotton" w:date="2018-01-19T17:50:00Z">
        <w:del w:id="379" w:author="Silvio Peroni" w:date="2018-01-21T16:55:00Z">
          <w:r w:rsidRPr="00DB7206" w:rsidDel="0000770E">
            <w:rPr>
              <w:dstrike/>
              <w:highlight w:val="yellow"/>
            </w:rPr>
            <w:delText>not have</w:delText>
          </w:r>
        </w:del>
        <w:del w:id="380" w:author="Silvio Peroni" w:date="2018-01-23T08:15:00Z">
          <w:r w:rsidRPr="00DB7206" w:rsidDel="00DB7206">
            <w:rPr>
              <w:dstrike/>
            </w:rPr>
            <w:delText xml:space="preserve"> </w:delText>
          </w:r>
        </w:del>
        <w:del w:id="381" w:author="Silvio Peroni" w:date="2018-01-21T16:55:00Z">
          <w:r w:rsidRPr="00AF587D" w:rsidDel="0000770E">
            <w:rPr>
              <w:rPrChange w:id="382" w:author="Silvio Peroni" w:date="2018-01-19T22:29:00Z">
                <w:rPr>
                  <w:highlight w:val="yellow"/>
                </w:rPr>
              </w:rPrChange>
            </w:rPr>
            <w:delText xml:space="preserve">any associated </w:delText>
          </w:r>
        </w:del>
        <w:r w:rsidRPr="00AF587D">
          <w:rPr>
            <w:rPrChange w:id="383" w:author="Silvio Peroni" w:date="2018-01-19T22:29:00Z">
              <w:rPr>
                <w:highlight w:val="yellow"/>
              </w:rPr>
            </w:rPrChange>
          </w:rPr>
          <w:t xml:space="preserve">provenance </w:t>
        </w:r>
        <w:del w:id="384" w:author="Silvio Peroni" w:date="2018-01-21T16:55:00Z">
          <w:r w:rsidRPr="00AF587D" w:rsidDel="0000770E">
            <w:rPr>
              <w:rPrChange w:id="385" w:author="Silvio Peroni" w:date="2018-01-19T22:29:00Z">
                <w:rPr>
                  <w:highlight w:val="yellow"/>
                </w:rPr>
              </w:rPrChange>
            </w:rPr>
            <w:delText>metadata</w:delText>
          </w:r>
        </w:del>
      </w:ins>
      <w:ins w:id="386" w:author="Silvio Peroni" w:date="2018-01-21T16:55:00Z">
        <w:r w:rsidR="0000770E">
          <w:t>information</w:t>
        </w:r>
      </w:ins>
      <w:ins w:id="387" w:author="David Shotton" w:date="2018-01-19T17:50:00Z">
        <w:r w:rsidRPr="00AF587D">
          <w:rPr>
            <w:rPrChange w:id="388" w:author="Silvio Peroni" w:date="2018-01-19T22:29:00Z">
              <w:rPr>
                <w:highlight w:val="yellow"/>
              </w:rPr>
            </w:rPrChange>
          </w:rPr>
          <w:t xml:space="preserve"> </w:t>
        </w:r>
        <w:del w:id="389" w:author="Silvio Peroni" w:date="2018-01-21T16:55:00Z">
          <w:r w:rsidRPr="00AF587D" w:rsidDel="0000770E">
            <w:rPr>
              <w:rPrChange w:id="390" w:author="Silvio Peroni" w:date="2018-01-19T22:29:00Z">
                <w:rPr>
                  <w:highlight w:val="yellow"/>
                </w:rPr>
              </w:rPrChange>
            </w:rPr>
            <w:delText>(</w:delText>
          </w:r>
        </w:del>
        <w:r w:rsidRPr="00AF587D">
          <w:rPr>
            <w:rPrChange w:id="391" w:author="Silvio Peroni" w:date="2018-01-19T22:29:00Z">
              <w:rPr>
                <w:highlight w:val="yellow"/>
              </w:rPr>
            </w:rPrChange>
          </w:rPr>
          <w:t>as defined in the previous section</w:t>
        </w:r>
      </w:ins>
      <w:ins w:id="392" w:author="Silvio Peroni" w:date="2018-01-21T16:55:00Z">
        <w:r w:rsidR="0000770E">
          <w:t xml:space="preserve">, but it contains direct links to the agent responsible for its creation and </w:t>
        </w:r>
      </w:ins>
      <w:ins w:id="393" w:author="Silvio Peroni" w:date="2018-01-21T17:03:00Z">
        <w:r w:rsidR="00E511DE">
          <w:t xml:space="preserve">to </w:t>
        </w:r>
      </w:ins>
      <w:ins w:id="394" w:author="Silvio Peroni" w:date="2018-01-21T16:55:00Z">
        <w:r w:rsidR="0000770E">
          <w:t>the</w:t>
        </w:r>
      </w:ins>
      <w:ins w:id="395" w:author="Silvio Peroni" w:date="2018-01-21T16:56:00Z">
        <w:r w:rsidR="0000770E">
          <w:t xml:space="preserve"> source </w:t>
        </w:r>
      </w:ins>
      <w:ins w:id="396" w:author="Silvio Peroni" w:date="2018-01-21T17:03:00Z">
        <w:r w:rsidR="00CC12EF">
          <w:t>data</w:t>
        </w:r>
        <w:r w:rsidR="002F33B6">
          <w:t xml:space="preserve"> used for constructing it</w:t>
        </w:r>
      </w:ins>
      <w:ins w:id="397" w:author="David Shotton" w:date="2018-01-19T17:50:00Z">
        <w:del w:id="398" w:author="Silvio Peroni" w:date="2018-01-21T16:55:00Z">
          <w:r w:rsidRPr="00AF587D" w:rsidDel="0000770E">
            <w:rPr>
              <w:rPrChange w:id="399" w:author="Silvio Peroni" w:date="2018-01-19T22:29:00Z">
                <w:rPr>
                  <w:highlight w:val="yellow"/>
                </w:rPr>
              </w:rPrChange>
            </w:rPr>
            <w:delText>)</w:delText>
          </w:r>
        </w:del>
        <w:r w:rsidRPr="00AF587D">
          <w:rPr>
            <w:rPrChange w:id="400" w:author="Silvio Peroni" w:date="2018-01-19T22:29:00Z">
              <w:rPr>
                <w:highlight w:val="yellow"/>
              </w:rPr>
            </w:rPrChange>
          </w:rPr>
          <w:t>;</w:t>
        </w:r>
      </w:ins>
    </w:p>
    <w:p w14:paraId="54FA3617" w14:textId="6E1E4486" w:rsidR="00516953" w:rsidRPr="00AF587D" w:rsidRDefault="00516953" w:rsidP="00516953">
      <w:pPr>
        <w:pStyle w:val="Paragrafoelenco"/>
        <w:numPr>
          <w:ilvl w:val="0"/>
          <w:numId w:val="33"/>
        </w:numPr>
        <w:spacing w:before="60" w:after="60"/>
        <w:jc w:val="both"/>
        <w:rPr>
          <w:ins w:id="401" w:author="David Shotton" w:date="2018-01-19T17:50:00Z"/>
          <w:rPrChange w:id="402" w:author="Silvio Peroni" w:date="2018-01-19T22:29:00Z">
            <w:rPr>
              <w:ins w:id="403" w:author="David Shotton" w:date="2018-01-19T17:50:00Z"/>
              <w:highlight w:val="yellow"/>
            </w:rPr>
          </w:rPrChange>
        </w:rPr>
      </w:pPr>
      <w:commentRangeStart w:id="404"/>
      <w:ins w:id="405" w:author="David Shotton" w:date="2018-01-19T17:50:00Z">
        <w:r w:rsidRPr="00AF587D">
          <w:rPr>
            <w:rPrChange w:id="406" w:author="Silvio Peroni" w:date="2018-01-19T22:29:00Z">
              <w:rPr>
                <w:highlight w:val="yellow"/>
              </w:rPr>
            </w:rPrChange>
          </w:rPr>
          <w:t>Its local identifier may not follow the usual structure provided for the bibliographic entities, and</w:t>
        </w:r>
        <w:r w:rsidR="00CE6F53" w:rsidRPr="00AF587D">
          <w:rPr>
            <w:rPrChange w:id="407" w:author="Silvio Peroni" w:date="2018-01-19T22:29:00Z">
              <w:rPr>
                <w:highlight w:val="yellow"/>
              </w:rPr>
            </w:rPrChange>
          </w:rPr>
          <w:t xml:space="preserve"> it may be defined according</w:t>
        </w:r>
        <w:r w:rsidRPr="00AF587D">
          <w:rPr>
            <w:rPrChange w:id="408" w:author="Silvio Peroni" w:date="2018-01-19T22:29:00Z">
              <w:rPr>
                <w:highlight w:val="yellow"/>
              </w:rPr>
            </w:rPrChange>
          </w:rPr>
          <w:t xml:space="preserve"> to specific and </w:t>
        </w:r>
        <w:r w:rsidRPr="00AF587D">
          <w:rPr>
            <w:i/>
            <w:rPrChange w:id="409" w:author="Silvio Peroni" w:date="2018-01-19T22:29:00Z">
              <w:rPr>
                <w:i/>
                <w:highlight w:val="yellow"/>
              </w:rPr>
            </w:rPrChange>
          </w:rPr>
          <w:t>ad hoc</w:t>
        </w:r>
        <w:r w:rsidRPr="00AF587D">
          <w:rPr>
            <w:rPrChange w:id="410" w:author="Silvio Peroni" w:date="2018-01-19T22:29:00Z">
              <w:rPr>
                <w:highlight w:val="yellow"/>
              </w:rPr>
            </w:rPrChange>
          </w:rPr>
          <w:t xml:space="preserve"> rules;</w:t>
        </w:r>
      </w:ins>
      <w:commentRangeEnd w:id="404"/>
      <w:ins w:id="411" w:author="David Shotton" w:date="2018-01-22T16:44:00Z">
        <w:r w:rsidR="00FE516C">
          <w:rPr>
            <w:rStyle w:val="Rimandocommento"/>
          </w:rPr>
          <w:commentReference w:id="404"/>
        </w:r>
      </w:ins>
    </w:p>
    <w:p w14:paraId="1DF9F762" w14:textId="68FCF99A" w:rsidR="00516953" w:rsidRPr="00AF587D" w:rsidRDefault="00516953" w:rsidP="00516953">
      <w:pPr>
        <w:pStyle w:val="Paragrafoelenco"/>
        <w:numPr>
          <w:ilvl w:val="0"/>
          <w:numId w:val="33"/>
        </w:numPr>
        <w:spacing w:before="60" w:after="60"/>
        <w:jc w:val="both"/>
        <w:rPr>
          <w:ins w:id="412" w:author="David Shotton" w:date="2018-01-19T17:50:00Z"/>
          <w:rPrChange w:id="413" w:author="Silvio Peroni" w:date="2018-01-19T22:29:00Z">
            <w:rPr>
              <w:ins w:id="414" w:author="David Shotton" w:date="2018-01-19T17:50:00Z"/>
              <w:highlight w:val="yellow"/>
            </w:rPr>
          </w:rPrChange>
        </w:rPr>
      </w:pPr>
      <w:ins w:id="415" w:author="David Shotton" w:date="2018-01-19T17:50:00Z">
        <w:r w:rsidRPr="00AF587D">
          <w:rPr>
            <w:rPrChange w:id="416" w:author="Silvio Peroni" w:date="2018-01-19T22:29:00Z">
              <w:rPr>
                <w:highlight w:val="yellow"/>
              </w:rPr>
            </w:rPrChange>
          </w:rPr>
          <w:lastRenderedPageBreak/>
          <w:t>Its URL is clearly distinguishable from those used for non-virtual bibliographic entities (see the following section</w:t>
        </w:r>
      </w:ins>
      <w:ins w:id="417" w:author="David Shotton" w:date="2018-01-19T19:11:00Z">
        <w:r w:rsidR="00CE6F53" w:rsidRPr="00AF587D">
          <w:rPr>
            <w:rPrChange w:id="418" w:author="Silvio Peroni" w:date="2018-01-19T22:29:00Z">
              <w:rPr>
                <w:highlight w:val="yellow"/>
              </w:rPr>
            </w:rPrChange>
          </w:rPr>
          <w:t xml:space="preserve"> defining URLs</w:t>
        </w:r>
      </w:ins>
      <w:ins w:id="419" w:author="David Shotton" w:date="2018-01-19T17:50:00Z">
        <w:r w:rsidRPr="00AF587D">
          <w:rPr>
            <w:rPrChange w:id="420" w:author="Silvio Peroni" w:date="2018-01-19T22:29:00Z">
              <w:rPr>
                <w:highlight w:val="yellow"/>
              </w:rPr>
            </w:rPrChange>
          </w:rPr>
          <w:t>).</w:t>
        </w:r>
      </w:ins>
      <w:commentRangeEnd w:id="363"/>
      <w:r w:rsidR="00932723" w:rsidRPr="00AF587D">
        <w:rPr>
          <w:rStyle w:val="Rimandocommento"/>
        </w:rPr>
        <w:commentReference w:id="363"/>
      </w:r>
    </w:p>
    <w:p w14:paraId="19943B14" w14:textId="77777777" w:rsidR="00516953" w:rsidRPr="00AF587D" w:rsidDel="00AD6B44" w:rsidRDefault="00516953" w:rsidP="00516953">
      <w:pPr>
        <w:spacing w:before="60" w:after="60"/>
        <w:jc w:val="both"/>
        <w:rPr>
          <w:ins w:id="421" w:author="David Shotton" w:date="2018-01-19T17:50:00Z"/>
          <w:del w:id="422" w:author="Silvio Peroni" w:date="2018-01-19T22:09:00Z"/>
          <w:rPrChange w:id="423" w:author="Silvio Peroni" w:date="2018-01-19T22:29:00Z">
            <w:rPr>
              <w:ins w:id="424" w:author="David Shotton" w:date="2018-01-19T17:50:00Z"/>
              <w:del w:id="425" w:author="Silvio Peroni" w:date="2018-01-19T22:09:00Z"/>
              <w:highlight w:val="yellow"/>
            </w:rPr>
          </w:rPrChange>
        </w:rPr>
      </w:pPr>
    </w:p>
    <w:p w14:paraId="21DF9B08" w14:textId="5D55C158" w:rsidR="00516953" w:rsidRPr="00AF587D" w:rsidDel="00AD6B44" w:rsidRDefault="00516953" w:rsidP="00516953">
      <w:pPr>
        <w:spacing w:before="60" w:after="60"/>
        <w:jc w:val="both"/>
        <w:rPr>
          <w:ins w:id="426" w:author="David Shotton" w:date="2018-01-19T17:50:00Z"/>
          <w:del w:id="427" w:author="Silvio Peroni" w:date="2018-01-19T22:09:00Z"/>
          <w:rPrChange w:id="428" w:author="Silvio Peroni" w:date="2018-01-19T22:29:00Z">
            <w:rPr>
              <w:ins w:id="429" w:author="David Shotton" w:date="2018-01-19T17:50:00Z"/>
              <w:del w:id="430" w:author="Silvio Peroni" w:date="2018-01-19T22:09:00Z"/>
              <w:highlight w:val="yellow"/>
            </w:rPr>
          </w:rPrChange>
        </w:rPr>
      </w:pPr>
      <w:ins w:id="431" w:author="David Shotton" w:date="2018-01-19T17:50:00Z">
        <w:del w:id="432" w:author="Silvio Peroni" w:date="2018-01-19T22:09:00Z">
          <w:r w:rsidRPr="00AF587D" w:rsidDel="00AD6B44">
            <w:rPr>
              <w:rPrChange w:id="433" w:author="Silvio Peroni" w:date="2018-01-19T22:29:00Z">
                <w:rPr>
                  <w:highlight w:val="yellow"/>
                </w:rPr>
              </w:rPrChange>
            </w:rPr>
            <w:delText>A supplier of data compliant with the OpenCitations Metadata Model may freely choose whether to set some bibliographic entities as virtual entities</w:delText>
          </w:r>
        </w:del>
      </w:ins>
    </w:p>
    <w:p w14:paraId="7FD38CA3" w14:textId="5FBBFD65" w:rsidR="00743A9F" w:rsidRDefault="002077C4" w:rsidP="00743A9F">
      <w:pPr>
        <w:spacing w:before="60" w:after="60"/>
        <w:jc w:val="both"/>
      </w:pPr>
      <w:ins w:id="434" w:author="David Shotton" w:date="2018-01-19T17:49:00Z">
        <w:del w:id="435" w:author="Silvio Peroni" w:date="2018-01-19T22:09:00Z">
          <w:r w:rsidRPr="00AF587D" w:rsidDel="00AD6B44">
            <w:rPr>
              <w:rPrChange w:id="436" w:author="Silvio Peroni" w:date="2018-01-19T22:29:00Z">
                <w:rPr>
                  <w:highlight w:val="yellow"/>
                </w:rPr>
              </w:rPrChange>
            </w:rPr>
            <w:delText xml:space="preserve">In such cases, </w:delText>
          </w:r>
        </w:del>
      </w:ins>
      <w:del w:id="437" w:author="Silvio Peroni" w:date="2018-01-19T22:09:00Z">
        <w:r w:rsidR="009D27EB" w:rsidRPr="00AF587D" w:rsidDel="00AD6B44">
          <w:rPr>
            <w:rPrChange w:id="438" w:author="Silvio Peroni" w:date="2018-01-19T22:29:00Z">
              <w:rPr>
                <w:highlight w:val="yellow"/>
              </w:rPr>
            </w:rPrChange>
          </w:rPr>
          <w:delText>Of course, in case some virtual entity is used, the supplier should make available</w:delText>
        </w:r>
      </w:del>
      <w:ins w:id="439" w:author="David Shotton" w:date="2018-01-19T17:49:00Z">
        <w:del w:id="440" w:author="Silvio Peroni" w:date="2018-01-19T22:09:00Z">
          <w:r w:rsidRPr="00AF587D" w:rsidDel="00AD6B44">
            <w:rPr>
              <w:rPrChange w:id="441" w:author="Silvio Peroni" w:date="2018-01-19T22:29:00Z">
                <w:rPr>
                  <w:highlight w:val="yellow"/>
                </w:rPr>
              </w:rPrChange>
            </w:rPr>
            <w:delText>ensure</w:delText>
          </w:r>
        </w:del>
      </w:ins>
      <w:del w:id="442" w:author="Silvio Peroni" w:date="2018-01-19T22:09:00Z">
        <w:r w:rsidR="009D27EB" w:rsidRPr="00AF587D" w:rsidDel="00AD6B44">
          <w:rPr>
            <w:rPrChange w:id="443" w:author="Silvio Peroni" w:date="2018-01-19T22:29:00Z">
              <w:rPr>
                <w:highlight w:val="yellow"/>
              </w:rPr>
            </w:rPrChange>
          </w:rPr>
          <w:delText xml:space="preserve"> appropriate mechanisms </w:delText>
        </w:r>
      </w:del>
      <w:ins w:id="444" w:author="David Shotton" w:date="2018-01-19T17:49:00Z">
        <w:del w:id="445" w:author="Silvio Peroni" w:date="2018-01-19T22:09:00Z">
          <w:r w:rsidR="00516953" w:rsidRPr="00AF587D" w:rsidDel="00AD6B44">
            <w:rPr>
              <w:rPrChange w:id="446" w:author="Silvio Peroni" w:date="2018-01-19T22:29:00Z">
                <w:rPr>
                  <w:highlight w:val="yellow"/>
                </w:rPr>
              </w:rPrChange>
            </w:rPr>
            <w:delText xml:space="preserve">are available </w:delText>
          </w:r>
        </w:del>
      </w:ins>
      <w:del w:id="447" w:author="Silvio Peroni" w:date="2018-01-19T22:09:00Z">
        <w:r w:rsidR="009D27EB" w:rsidRPr="00AF587D" w:rsidDel="00AD6B44">
          <w:rPr>
            <w:rPrChange w:id="448" w:author="Silvio Peroni" w:date="2018-01-19T22:29:00Z">
              <w:rPr>
                <w:highlight w:val="yellow"/>
              </w:rPr>
            </w:rPrChange>
          </w:rPr>
          <w:delText xml:space="preserve">to retrieve the </w:delText>
        </w:r>
      </w:del>
      <w:ins w:id="449" w:author="David Shotton" w:date="2018-01-19T18:47:00Z">
        <w:del w:id="450" w:author="Silvio Peroni" w:date="2018-01-19T22:09:00Z">
          <w:r w:rsidR="00D05E9F" w:rsidRPr="00AF587D" w:rsidDel="00AD6B44">
            <w:rPr>
              <w:rPrChange w:id="451" w:author="Silvio Peroni" w:date="2018-01-19T22:29:00Z">
                <w:rPr>
                  <w:highlight w:val="yellow"/>
                </w:rPr>
              </w:rPrChange>
            </w:rPr>
            <w:delText>meta</w:delText>
          </w:r>
        </w:del>
      </w:ins>
      <w:del w:id="452" w:author="Silvio Peroni" w:date="2018-01-19T22:09:00Z">
        <w:r w:rsidR="009D27EB" w:rsidRPr="00AF587D" w:rsidDel="00AD6B44">
          <w:rPr>
            <w:rPrChange w:id="453" w:author="Silvio Peroni" w:date="2018-01-19T22:29:00Z">
              <w:rPr>
                <w:highlight w:val="yellow"/>
              </w:rPr>
            </w:rPrChange>
          </w:rPr>
          <w:delText xml:space="preserve">data that are </w:delText>
        </w:r>
      </w:del>
      <w:ins w:id="454" w:author="David Shotton" w:date="2018-01-19T17:49:00Z">
        <w:del w:id="455" w:author="Silvio Peroni" w:date="2018-01-19T22:09:00Z">
          <w:r w:rsidR="00516953" w:rsidRPr="00AF587D" w:rsidDel="00AD6B44">
            <w:rPr>
              <w:rPrChange w:id="456" w:author="Silvio Peroni" w:date="2018-01-19T22:29:00Z">
                <w:rPr>
                  <w:highlight w:val="yellow"/>
                </w:rPr>
              </w:rPrChange>
            </w:rPr>
            <w:delText xml:space="preserve">to be </w:delText>
          </w:r>
        </w:del>
      </w:ins>
      <w:del w:id="457" w:author="Silvio Peroni" w:date="2018-01-19T22:09:00Z">
        <w:r w:rsidR="009D27EB" w:rsidRPr="00AF587D" w:rsidDel="00AD6B44">
          <w:rPr>
            <w:rPrChange w:id="458" w:author="Silvio Peroni" w:date="2018-01-19T22:29:00Z">
              <w:rPr>
                <w:highlight w:val="yellow"/>
              </w:rPr>
            </w:rPrChange>
          </w:rPr>
          <w:delText>associated to it</w:delText>
        </w:r>
      </w:del>
      <w:ins w:id="459" w:author="David Shotton" w:date="2018-01-19T17:50:00Z">
        <w:del w:id="460" w:author="Silvio Peroni" w:date="2018-01-19T22:09:00Z">
          <w:r w:rsidR="00516953" w:rsidRPr="00AF587D" w:rsidDel="00AD6B44">
            <w:rPr>
              <w:rPrChange w:id="461" w:author="Silvio Peroni" w:date="2018-01-19T22:29:00Z">
                <w:rPr>
                  <w:highlight w:val="yellow"/>
                </w:rPr>
              </w:rPrChange>
            </w:rPr>
            <w:delText>with the virtual entity</w:delText>
          </w:r>
        </w:del>
      </w:ins>
      <w:del w:id="462" w:author="Silvio Peroni" w:date="2018-01-19T22:09:00Z">
        <w:r w:rsidR="009D27EB" w:rsidRPr="00AF587D" w:rsidDel="00AD6B44">
          <w:rPr>
            <w:rPrChange w:id="463" w:author="Silvio Peroni" w:date="2018-01-19T22:29:00Z">
              <w:rPr>
                <w:highlight w:val="yellow"/>
              </w:rPr>
            </w:rPrChange>
          </w:rPr>
          <w:delText>.</w:delText>
        </w:r>
      </w:del>
    </w:p>
    <w:p w14:paraId="77363823" w14:textId="77777777" w:rsidR="00650EC9" w:rsidRPr="00124465" w:rsidDel="00583592" w:rsidRDefault="00650EC9" w:rsidP="00806E45">
      <w:pPr>
        <w:pStyle w:val="Titolo1"/>
        <w:spacing w:before="60" w:after="60"/>
        <w:rPr>
          <w:del w:id="464" w:author="Silvio Peroni" w:date="2018-01-19T21:59:00Z"/>
        </w:rPr>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38E42930" w:rsidR="00895C20" w:rsidRPr="00124465" w:rsidRDefault="00895C20" w:rsidP="00393DD5">
      <w:pPr>
        <w:spacing w:before="60" w:after="60"/>
        <w:jc w:val="both"/>
      </w:pPr>
      <w:r w:rsidRPr="00124465">
        <w:t>In the corpus</w:t>
      </w:r>
      <w:r w:rsidR="00DD2569">
        <w:t>,</w:t>
      </w:r>
      <w:r w:rsidRPr="00124465">
        <w:t xml:space="preserve"> we distinguish </w:t>
      </w:r>
      <w:r w:rsidR="00AE757C">
        <w:t>four</w:t>
      </w:r>
      <w:r w:rsidR="00AE757C" w:rsidRPr="00124465">
        <w:t xml:space="preserve"> </w:t>
      </w:r>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r w:rsidR="00AE757C">
        <w:t xml:space="preserve"> </w:t>
      </w:r>
      <w:r w:rsidRPr="00124465">
        <w:t>URLs for provenance data</w:t>
      </w:r>
      <w:ins w:id="465" w:author="David Shotton" w:date="2018-01-22T17:18:00Z">
        <w:r w:rsidR="00687035">
          <w:t>, and URL for virtual entities</w:t>
        </w:r>
      </w:ins>
      <w:r w:rsidRPr="00124465">
        <w:t>.</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77AC0E4D"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r w:rsidR="00831F50">
        <w:t>OpenCitations</w:t>
      </w:r>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r w:rsidR="00533134">
        <w:t>:</w:t>
      </w:r>
      <w:r w:rsidR="00881F4B" w:rsidRPr="00124465">
        <w:t xml:space="preserve"> </w:t>
      </w:r>
      <w:hyperlink r:id="rId17" w:history="1">
        <w:r w:rsidR="00881F4B" w:rsidRPr="00124465">
          <w:rPr>
            <w:rStyle w:val="Collegamentoipertestuale"/>
          </w:rPr>
          <w:t>https://w3id.org/oc</w:t>
        </w:r>
      </w:hyperlink>
      <w:r w:rsidR="00881F4B" w:rsidRPr="00124465">
        <w:t>.</w:t>
      </w:r>
      <w:r w:rsidR="009E4CF0">
        <w:t xml:space="preserve"> </w:t>
      </w:r>
      <w:r w:rsidR="001243EE" w:rsidRPr="00124465">
        <w:t xml:space="preserve">Therefore, the URL of the </w:t>
      </w:r>
      <w:proofErr w:type="spellStart"/>
      <w:r w:rsidR="00831F50">
        <w:t>OpenCitations</w:t>
      </w:r>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 xml:space="preserve">distribution URL] : [corpus URL]di/[iterative </w:t>
      </w:r>
      <w:r w:rsidR="00BF0D51">
        <w:t xml:space="preserve">positive </w:t>
      </w:r>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r w:rsidRPr="00124465">
        <w:t xml:space="preserve">where the </w:t>
      </w:r>
      <w:r w:rsidRPr="00124465">
        <w:rPr>
          <w:i/>
        </w:rPr>
        <w:t xml:space="preserve">iterative </w:t>
      </w:r>
      <w:r w:rsidR="00BF0D51">
        <w:rPr>
          <w:i/>
        </w:rPr>
        <w:t xml:space="preserve">positive </w:t>
      </w:r>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w:t>
      </w:r>
      <w:proofErr w:type="gramStart"/>
      <w:r>
        <w:t>sub</w:t>
      </w:r>
      <w:proofErr w:type="gramEnd"/>
      <w:r>
        <w:t xml:space="preserve">-dataset distribution URL]: [sub-dataset URL]di/[iterative </w:t>
      </w:r>
      <w:r w:rsidR="00BF0D51">
        <w:t xml:space="preserve">positive </w:t>
      </w:r>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pPr>
      <w:r>
        <w:lastRenderedPageBreak/>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04F53AF6"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w:t>
      </w:r>
      <w:r w:rsidR="005B46D6">
        <w:t>corpus identifier</w:t>
      </w:r>
      <w:r w:rsidRPr="00194402">
        <w:t>]</w:t>
      </w:r>
    </w:p>
    <w:p w14:paraId="5A37543C" w14:textId="77777777" w:rsidR="00753611" w:rsidRPr="00194402" w:rsidRDefault="00753611" w:rsidP="00C63962">
      <w:pPr>
        <w:spacing w:before="60" w:after="60"/>
        <w:jc w:val="both"/>
      </w:pPr>
    </w:p>
    <w:p w14:paraId="720B42EB" w14:textId="4EE3AA43" w:rsidR="00753611" w:rsidRPr="00194402" w:rsidRDefault="00753611" w:rsidP="00C63962">
      <w:pPr>
        <w:spacing w:before="60" w:after="60"/>
        <w:jc w:val="both"/>
      </w:pPr>
      <w:r w:rsidRPr="00194402">
        <w:t xml:space="preserve">where </w:t>
      </w:r>
      <w:r w:rsidRPr="008F398F">
        <w:rPr>
          <w:i/>
        </w:rPr>
        <w:t>corpus URL</w:t>
      </w:r>
      <w:r w:rsidR="007B5FD8">
        <w:t xml:space="preserve"> and the </w:t>
      </w:r>
      <w:r w:rsidR="007B5FD8" w:rsidRPr="008F398F">
        <w:rPr>
          <w:i/>
        </w:rPr>
        <w:t>entity corpus identifier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rPr>
          <w:ins w:id="466" w:author="David Shotton" w:date="2018-01-22T17:19:00Z"/>
        </w:rPr>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431DC457" w14:textId="77777777" w:rsidR="0089579A" w:rsidRDefault="0089579A" w:rsidP="00C63962">
      <w:pPr>
        <w:spacing w:before="60" w:after="60"/>
        <w:jc w:val="both"/>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5C3DC7BB"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r w:rsidR="00AF3C5D" w:rsidRPr="00124465">
        <w:t>identifiers</w:t>
      </w:r>
      <w:r w:rsidR="00AF3C5D">
        <w:t xml:space="preserve"> (except the virtual entity and their related identifiers) </w:t>
      </w:r>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lastRenderedPageBreak/>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t>[</w:t>
      </w:r>
      <w:proofErr w:type="gramStart"/>
      <w:r>
        <w:t>corpus</w:t>
      </w:r>
      <w:proofErr w:type="gramEnd"/>
      <w:r w:rsidRPr="00124465">
        <w:t xml:space="preserve"> provenance URL]</w:t>
      </w:r>
      <w:r w:rsidR="004D231C">
        <w:t>pa</w:t>
      </w:r>
      <w:r w:rsidRPr="00124465">
        <w:t>/</w:t>
      </w:r>
      <w:r w:rsidR="008E2255">
        <w:t>[optional prefix]</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4924333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008E2255">
        <w:t xml:space="preserve">, while the </w:t>
      </w:r>
      <w:r w:rsidR="008E2255">
        <w:rPr>
          <w:i/>
        </w:rPr>
        <w:t>optional prefix</w:t>
      </w:r>
      <w:r w:rsidR="008E2255">
        <w:t xml:space="preserve"> is as defined as a lowercase alphabetic sequence of ASCII characters ended with a dash (as for in the corpus identifier).</w:t>
      </w:r>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9757C3">
        <w:t xml:space="preserve">(with no optional prefix specified)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pPr>
    </w:p>
    <w:p w14:paraId="1C6BCFCC" w14:textId="77777777" w:rsidR="00FA5BED" w:rsidRPr="00124465" w:rsidRDefault="00FA5BED" w:rsidP="00FA5BED">
      <w:pPr>
        <w:pStyle w:val="Titolo2"/>
        <w:spacing w:before="60" w:after="60"/>
      </w:pPr>
      <w:r w:rsidRPr="00124465">
        <w:t xml:space="preserve">URLs for </w:t>
      </w:r>
      <w:r>
        <w:t>virtual</w:t>
      </w:r>
      <w:r w:rsidRPr="00124465">
        <w:t xml:space="preserve"> entities</w:t>
      </w:r>
    </w:p>
    <w:p w14:paraId="6F0F93C8" w14:textId="77777777" w:rsidR="00FA5BED" w:rsidRPr="00194402" w:rsidRDefault="00FA5BED" w:rsidP="00FA5BED">
      <w:pPr>
        <w:spacing w:before="60" w:after="60"/>
        <w:jc w:val="both"/>
      </w:pPr>
      <w:r>
        <w:t>The URL of each of the virtual</w:t>
      </w:r>
      <w:r w:rsidRPr="00194402">
        <w:t xml:space="preserve"> entities in the corpus is </w:t>
      </w:r>
      <w:r>
        <w:t>constructed</w:t>
      </w:r>
      <w:r w:rsidRPr="00194402">
        <w:t xml:space="preserve"> according to a particular naming convention scheme, introduced as follows:</w:t>
      </w:r>
    </w:p>
    <w:p w14:paraId="43A55538" w14:textId="77777777" w:rsidR="00FA5BED" w:rsidRPr="00194402" w:rsidRDefault="00FA5BED" w:rsidP="00FA5BED">
      <w:pPr>
        <w:spacing w:before="60" w:after="60"/>
        <w:jc w:val="both"/>
      </w:pPr>
    </w:p>
    <w:p w14:paraId="38C31F09" w14:textId="77777777" w:rsidR="00FA5BED" w:rsidRPr="00194402" w:rsidRDefault="00FA5BED" w:rsidP="00FA5BED">
      <w:pPr>
        <w:spacing w:before="60" w:after="60"/>
        <w:ind w:firstLine="708"/>
        <w:jc w:val="both"/>
      </w:pPr>
      <w:r w:rsidRPr="00194402">
        <w:t>[</w:t>
      </w:r>
      <w:proofErr w:type="gramStart"/>
      <w:r>
        <w:t>virtual</w:t>
      </w:r>
      <w:proofErr w:type="gramEnd"/>
      <w:r>
        <w:t xml:space="preserve"> </w:t>
      </w:r>
      <w:r w:rsidRPr="00194402">
        <w:t xml:space="preserve">entity URL] : </w:t>
      </w:r>
      <w:r w:rsidRPr="00124465">
        <w:t>[base URL]/</w:t>
      </w:r>
      <w:r>
        <w:t>virtual</w:t>
      </w:r>
      <w:r w:rsidRPr="00124465">
        <w:t>/</w:t>
      </w:r>
      <w:r w:rsidRPr="00194402">
        <w:t>[</w:t>
      </w:r>
      <w:r>
        <w:t>entity corpus identifier</w:t>
      </w:r>
      <w:r w:rsidRPr="00194402">
        <w:t>]</w:t>
      </w:r>
    </w:p>
    <w:p w14:paraId="308A6002" w14:textId="77777777" w:rsidR="00FA5BED" w:rsidRPr="00194402" w:rsidRDefault="00FA5BED" w:rsidP="00FA5BED">
      <w:pPr>
        <w:spacing w:before="60" w:after="60"/>
        <w:jc w:val="both"/>
      </w:pPr>
    </w:p>
    <w:p w14:paraId="4791E7FF" w14:textId="77777777" w:rsidR="00FA5BED" w:rsidRPr="00194402" w:rsidRDefault="00FA5BED" w:rsidP="00FA5BED">
      <w:pPr>
        <w:spacing w:before="60" w:after="60"/>
        <w:jc w:val="both"/>
      </w:pPr>
      <w:r w:rsidRPr="00194402">
        <w:t xml:space="preserve">where </w:t>
      </w:r>
      <w:r w:rsidRPr="00EF200E">
        <w:rPr>
          <w:i/>
        </w:rPr>
        <w:t>base URL</w:t>
      </w:r>
      <w:r>
        <w:t xml:space="preserve"> and the </w:t>
      </w:r>
      <w:r w:rsidRPr="00EF200E">
        <w:rPr>
          <w:i/>
        </w:rPr>
        <w:t>entity corpus identifier</w:t>
      </w:r>
      <w:r w:rsidRPr="00194402">
        <w:t xml:space="preserve"> are as previously defined. For example, the </w:t>
      </w:r>
      <w:r>
        <w:t>citations between the 1</w:t>
      </w:r>
      <w:r>
        <w:rPr>
          <w:vertAlign w:val="superscript"/>
        </w:rPr>
        <w:t>st</w:t>
      </w:r>
      <w:r>
        <w:t xml:space="preserve"> and the 18</w:t>
      </w:r>
      <w:r w:rsidRPr="00EF200E">
        <w:rPr>
          <w:vertAlign w:val="superscript"/>
        </w:rPr>
        <w:t>th</w:t>
      </w:r>
      <w:r>
        <w:t xml:space="preserve"> bibliographic resources, and the identifier associated to such citation,</w:t>
      </w:r>
      <w:r w:rsidRPr="00194402">
        <w:t xml:space="preserve"> ha</w:t>
      </w:r>
      <w:r>
        <w:t>ve the following URLs respectively</w:t>
      </w:r>
      <w:r w:rsidRPr="00194402">
        <w:t>:</w:t>
      </w:r>
    </w:p>
    <w:p w14:paraId="437DEF1D" w14:textId="77777777"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r>
        <w:t>ci</w:t>
      </w:r>
      <w:r w:rsidRPr="00382F92">
        <w:t>/</w:t>
      </w:r>
      <w:r>
        <w:t>1-18</w:t>
      </w:r>
    </w:p>
    <w:p w14:paraId="514AFE55" w14:textId="5D68C83C"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ins w:id="467" w:author="David Shotton" w:date="2018-01-19T18:51:00Z">
        <w:r w:rsidR="00FC7073">
          <w:t>id</w:t>
        </w:r>
      </w:ins>
      <w:r>
        <w:t>/ci-1-18</w:t>
      </w:r>
    </w:p>
    <w:p w14:paraId="450BD1B4" w14:textId="77777777" w:rsidR="00FA5BED" w:rsidRDefault="00FA5BED" w:rsidP="00FA5BED">
      <w:pPr>
        <w:spacing w:before="60" w:after="60"/>
        <w:jc w:val="both"/>
      </w:pPr>
    </w:p>
    <w:p w14:paraId="7E539161" w14:textId="5639BC76" w:rsidR="00FA5BED" w:rsidRDefault="00FA5BED" w:rsidP="00C63962">
      <w:pPr>
        <w:spacing w:before="60" w:after="60"/>
        <w:jc w:val="both"/>
      </w:pPr>
      <w:r>
        <w:t xml:space="preserve">All </w:t>
      </w:r>
      <w:ins w:id="468" w:author="David Shotton" w:date="2018-01-22T17:20:00Z">
        <w:r w:rsidR="00CE27C7">
          <w:t xml:space="preserve">such </w:t>
        </w:r>
      </w:ins>
      <w:r>
        <w:t xml:space="preserve">virtual entities </w:t>
      </w:r>
      <w:r w:rsidRPr="008F398F">
        <w:rPr>
          <w:b/>
        </w:rPr>
        <w:t>are not</w:t>
      </w:r>
      <w:r>
        <w:t xml:space="preserve"> assigned to any dataset </w:t>
      </w:r>
      <w:r w:rsidR="001A565E">
        <w:t>graph</w:t>
      </w:r>
      <w:ins w:id="469" w:author="David Shotton" w:date="2018-01-19T18:51:00Z">
        <w:r w:rsidR="001F7540">
          <w:t>,</w:t>
        </w:r>
      </w:ins>
      <w:r w:rsidR="001A565E">
        <w:t xml:space="preserve"> </w:t>
      </w:r>
      <w:r>
        <w:t>since they are derivative bibliographic entities.</w:t>
      </w:r>
      <w:r w:rsidDel="00FA4239">
        <w:t xml:space="preserve"> </w:t>
      </w:r>
    </w:p>
    <w:p w14:paraId="724D3846" w14:textId="09DC7CDB" w:rsidR="00AB7540" w:rsidRPr="00124465" w:rsidRDefault="00CB6841" w:rsidP="00AB7540">
      <w:pPr>
        <w:pStyle w:val="Titolo1"/>
      </w:pPr>
      <w:r w:rsidRPr="00124465">
        <w:lastRenderedPageBreak/>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r w:rsidR="00427ED4">
        <w:t>,</w:t>
      </w:r>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1CCFF51F"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A keyword</w:t>
      </w:r>
      <w:r w:rsidR="004B171E">
        <w:t xml:space="preserve"> or phrase</w:t>
      </w:r>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00D9359D">
        <w:t>browsable</w:t>
      </w:r>
      <w:proofErr w:type="spellEnd"/>
      <w:r w:rsidR="00D9359D" w:rsidRPr="00124465">
        <w:t xml:space="preserve"> </w:t>
      </w:r>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r w:rsidR="00B85E4E">
        <w:t>license</w:t>
      </w:r>
      <w:r w:rsidR="00B85E4E" w:rsidRPr="00124465">
        <w:t xml:space="preserve"> </w:t>
      </w:r>
      <w:r w:rsidRPr="00124465">
        <w:t xml:space="preserve">associated </w:t>
      </w:r>
      <w:r w:rsidR="00055957">
        <w:t>with</w:t>
      </w:r>
      <w:r w:rsidRPr="00124465">
        <w:t xml:space="preserve"> the data in the distribution.</w:t>
      </w:r>
    </w:p>
    <w:p w14:paraId="69C13F76" w14:textId="74AE46E7" w:rsidR="00D9605C" w:rsidRPr="00124465" w:rsidRDefault="00D9605C" w:rsidP="00806E45">
      <w:pPr>
        <w:pStyle w:val="Paragrafoelenco"/>
        <w:numPr>
          <w:ilvl w:val="0"/>
          <w:numId w:val="18"/>
        </w:numPr>
        <w:spacing w:before="60" w:after="60"/>
        <w:contextualSpacing w:val="0"/>
      </w:pPr>
      <w:r w:rsidRPr="00124465">
        <w:t xml:space="preserve">has </w:t>
      </w:r>
      <w:r w:rsidR="00447DD3">
        <w:t>download URL</w:t>
      </w:r>
      <w:r w:rsidRPr="00124465">
        <w:t xml:space="preserve">: </w:t>
      </w:r>
      <w:r w:rsidR="00BD6904">
        <w:rPr>
          <w:i/>
        </w:rPr>
        <w:t>document</w:t>
      </w:r>
      <w:r w:rsidRPr="00124465">
        <w:br/>
      </w:r>
      <w:r w:rsidR="00D6136A">
        <w:t>The</w:t>
      </w:r>
      <w:r w:rsidR="00BF3DEF">
        <w:t xml:space="preserve"> </w:t>
      </w:r>
      <w:r w:rsidR="00447DD3">
        <w:t xml:space="preserve">URL of the </w:t>
      </w:r>
      <w:r w:rsidR="00BD6904">
        <w:t>document where</w:t>
      </w:r>
      <w:r w:rsidR="00EA5FD0">
        <w:t xml:space="preserve"> the distribution </w:t>
      </w:r>
      <w:r w:rsidR="00BD6904">
        <w:t>is stored</w:t>
      </w:r>
      <w:r w:rsidRPr="00124465">
        <w:t>.</w:t>
      </w:r>
    </w:p>
    <w:p w14:paraId="78013291" w14:textId="5CE30620" w:rsidR="00D9605C" w:rsidRPr="00124465" w:rsidRDefault="00D9605C" w:rsidP="00806E45">
      <w:pPr>
        <w:pStyle w:val="Paragrafoelenco"/>
        <w:numPr>
          <w:ilvl w:val="0"/>
          <w:numId w:val="18"/>
        </w:numPr>
        <w:spacing w:before="60" w:after="60"/>
        <w:contextualSpacing w:val="0"/>
      </w:pPr>
      <w:r w:rsidRPr="00124465">
        <w:lastRenderedPageBreak/>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0C6EDD5C"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The size in bytes of the 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r w:rsidR="00D52161">
        <w:t>,</w:t>
      </w:r>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42EBCD6"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r w:rsidR="00294C19">
        <w:t>local identifier</w:t>
      </w:r>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pPr>
      <w:r w:rsidRPr="00124465">
        <w:t xml:space="preserve">cites: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1B32E08F" w:rsidR="0062549E" w:rsidRPr="008B0DAF" w:rsidRDefault="00402E12" w:rsidP="008B0DAF">
      <w:pPr>
        <w:pStyle w:val="Paragrafoelenco"/>
        <w:numPr>
          <w:ilvl w:val="0"/>
          <w:numId w:val="6"/>
        </w:numPr>
        <w:spacing w:before="60" w:after="60"/>
        <w:contextualSpacing w:val="0"/>
      </w:pPr>
      <w:r>
        <w:t>has</w:t>
      </w:r>
      <w:r w:rsidRPr="00124465">
        <w:t xml:space="preserve"> part: </w:t>
      </w:r>
      <w:r w:rsidR="008B0DAF">
        <w:t>bibliographic</w:t>
      </w:r>
      <w:r w:rsidR="0062549E">
        <w:t xml:space="preserve"> </w:t>
      </w:r>
      <w:r w:rsidR="00936357">
        <w:t>entry</w:t>
      </w:r>
      <w:r w:rsidR="0062549E">
        <w:t xml:space="preserve"> </w:t>
      </w:r>
      <w:r w:rsidR="0062549E" w:rsidRPr="008F398F">
        <w:rPr>
          <w:i/>
        </w:rPr>
        <w:t>(</w:t>
      </w:r>
      <w:r w:rsidR="008B0DAF" w:rsidRPr="008F398F">
        <w:rPr>
          <w:i/>
        </w:rPr>
        <w:t>be</w:t>
      </w:r>
      <w:r w:rsidR="0062549E" w:rsidRPr="008B0DAF">
        <w:rPr>
          <w:i/>
        </w:rPr>
        <w:t xml:space="preserve">) </w:t>
      </w:r>
    </w:p>
    <w:p w14:paraId="71D82FD4" w14:textId="15FC7342" w:rsidR="0062514B" w:rsidRDefault="00BF3DEF" w:rsidP="0062549E">
      <w:pPr>
        <w:pStyle w:val="Paragrafoelenco"/>
        <w:spacing w:before="60" w:after="60"/>
        <w:contextualSpacing w:val="0"/>
      </w:pPr>
      <w:r>
        <w:t xml:space="preserve">A </w:t>
      </w:r>
      <w:r w:rsidR="00F16326">
        <w:t xml:space="preserve">bibliographic </w:t>
      </w:r>
      <w:r w:rsidR="0062514B">
        <w:t xml:space="preserve">reference </w:t>
      </w:r>
      <w:r w:rsidR="009F0C7F">
        <w:t xml:space="preserve">entry </w:t>
      </w:r>
      <w:r w:rsidR="0062514B">
        <w:t>within the bibliographic resource</w:t>
      </w:r>
      <w:r w:rsidR="00F16326">
        <w:t>.</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pPr>
      <w:r>
        <w:lastRenderedPageBreak/>
        <w:t>has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344BF7CC" w:rsidR="00835D33" w:rsidRDefault="00835D33" w:rsidP="004F4376">
      <w:pPr>
        <w:pStyle w:val="Paragrafoelenco"/>
        <w:numPr>
          <w:ilvl w:val="0"/>
          <w:numId w:val="7"/>
        </w:numPr>
        <w:spacing w:before="60" w:after="60"/>
        <w:contextualSpacing w:val="0"/>
      </w:pPr>
      <w:proofErr w:type="gramStart"/>
      <w:r>
        <w:t>has</w:t>
      </w:r>
      <w:proofErr w:type="gramEnd"/>
      <w:r>
        <w:t xml:space="preserve"> related document: </w:t>
      </w:r>
      <w:del w:id="470" w:author="Silvio Peroni" w:date="2018-01-21T17:17:00Z">
        <w:r w:rsidDel="00034D9B">
          <w:rPr>
            <w:i/>
          </w:rPr>
          <w:delText>document</w:delText>
        </w:r>
      </w:del>
      <w:ins w:id="471" w:author="Silvio Peroni" w:date="2018-01-21T17:17:00Z">
        <w:r w:rsidR="00034D9B">
          <w:rPr>
            <w:i/>
          </w:rPr>
          <w:t>thing</w:t>
        </w:r>
      </w:ins>
      <w:r>
        <w:rPr>
          <w:i/>
        </w:rPr>
        <w:br/>
      </w:r>
      <w:r w:rsidR="004933E7">
        <w:t>A</w:t>
      </w:r>
      <w:del w:id="472" w:author="Silvio Peroni" w:date="2018-01-21T17:15:00Z">
        <w:r w:rsidR="004933E7" w:rsidDel="00936661">
          <w:delText>n</w:delText>
        </w:r>
      </w:del>
      <w:r>
        <w:t xml:space="preserve"> document external to the Corpus</w:t>
      </w:r>
      <w:ins w:id="473" w:author="David Shotton" w:date="2018-01-22T19:41:00Z">
        <w:r w:rsidR="007C64C8">
          <w:t xml:space="preserve">, </w:t>
        </w:r>
      </w:ins>
      <w:r>
        <w:t xml:space="preserve">that is related </w:t>
      </w:r>
      <w:ins w:id="474" w:author="David Shotton" w:date="2018-01-22T19:41:00Z">
        <w:r w:rsidR="007C64C8">
          <w:t xml:space="preserve">to the </w:t>
        </w:r>
      </w:ins>
      <w:r>
        <w:t>bibliographic resource</w:t>
      </w:r>
      <w:ins w:id="475" w:author="Silvio Peroni" w:date="2018-01-23T22:19:00Z">
        <w:r w:rsidR="0075280D">
          <w:t xml:space="preserve"> (such as an entity representing the same document in another dataset)</w:t>
        </w:r>
      </w:ins>
      <w:del w:id="476" w:author="Silvio Peroni" w:date="2018-01-23T22:19:00Z">
        <w:r w:rsidR="006C1F93" w:rsidRPr="0075280D" w:rsidDel="0075280D">
          <w:rPr>
            <w:strike/>
          </w:rPr>
          <w:delText xml:space="preserve"> (</w:delText>
        </w:r>
        <w:commentRangeStart w:id="477"/>
        <w:r w:rsidR="004933E7" w:rsidRPr="0075280D" w:rsidDel="0075280D">
          <w:rPr>
            <w:strike/>
          </w:rPr>
          <w:delText>so as to provide</w:delText>
        </w:r>
        <w:r w:rsidR="006C1F93" w:rsidRPr="0075280D" w:rsidDel="0075280D">
          <w:rPr>
            <w:strike/>
          </w:rPr>
          <w:delText xml:space="preserve"> access to external resources</w:delText>
        </w:r>
        <w:commentRangeEnd w:id="477"/>
        <w:r w:rsidR="00CD4DE2" w:rsidRPr="00BB66ED" w:rsidDel="0075280D">
          <w:rPr>
            <w:rStyle w:val="Rimandocommento"/>
            <w:strike/>
          </w:rPr>
          <w:commentReference w:id="477"/>
        </w:r>
        <w:r w:rsidR="006C1F93" w:rsidRPr="00BB66ED" w:rsidDel="0075280D">
          <w:rPr>
            <w:strike/>
          </w:rPr>
          <w:delText>)</w:delText>
        </w:r>
      </w:del>
      <w:r>
        <w:t>.</w:t>
      </w:r>
    </w:p>
    <w:p w14:paraId="54996C64" w14:textId="76D680E3" w:rsidR="0066419D" w:rsidRDefault="0066419D" w:rsidP="008F398F">
      <w:pPr>
        <w:spacing w:before="60" w:after="60"/>
      </w:pPr>
    </w:p>
    <w:p w14:paraId="4787A298" w14:textId="26C6445B" w:rsidR="0066419D" w:rsidRPr="0043202D" w:rsidRDefault="005E5314" w:rsidP="00BB66ED">
      <w:pPr>
        <w:spacing w:before="60" w:after="60"/>
        <w:jc w:val="both"/>
        <w:pPrChange w:id="478" w:author="Silvio Peroni" w:date="2018-01-23T22:21:00Z">
          <w:pPr>
            <w:spacing w:before="60" w:after="60"/>
          </w:pPr>
        </w:pPrChange>
      </w:pPr>
      <w:ins w:id="479" w:author="David Shotton" w:date="2018-01-22T19:48:00Z">
        <w:r>
          <w:t>D</w:t>
        </w:r>
      </w:ins>
      <w:r w:rsidR="0043202D">
        <w:t>ue to the precise specification of these metadata, the name</w:t>
      </w:r>
      <w:ins w:id="480" w:author="David Shotton" w:date="2018-01-22T19:42:00Z">
        <w:r w:rsidR="002B01D7">
          <w:t>s</w:t>
        </w:r>
      </w:ins>
      <w:r w:rsidR="0043202D">
        <w:t xml:space="preserve"> of the authors and the information about the publication</w:t>
      </w:r>
      <w:ins w:id="481" w:author="David Shotton" w:date="2018-01-22T19:43:00Z">
        <w:r w:rsidR="00C84194">
          <w:t xml:space="preserve"> (journal name, volume number, etc.</w:t>
        </w:r>
        <w:proofErr w:type="gramStart"/>
        <w:r w:rsidR="00C84194">
          <w:t>)</w:t>
        </w:r>
      </w:ins>
      <w:r w:rsidR="0043202D">
        <w:t>,</w:t>
      </w:r>
      <w:proofErr w:type="gramEnd"/>
      <w:r w:rsidR="0043202D">
        <w:t xml:space="preserve"> are not accessible as literal values </w:t>
      </w:r>
      <w:ins w:id="482" w:author="David Shotton" w:date="2018-01-22T19:49:00Z">
        <w:r>
          <w:t xml:space="preserve">directly </w:t>
        </w:r>
      </w:ins>
      <w:r w:rsidR="0043202D">
        <w:t xml:space="preserve">associated </w:t>
      </w:r>
      <w:ins w:id="483" w:author="David Shotton" w:date="2018-01-22T19:44:00Z">
        <w:r w:rsidR="00C84194">
          <w:t>with</w:t>
        </w:r>
      </w:ins>
      <w:r w:rsidR="0043202D">
        <w:t xml:space="preserve"> the bibliographic resource </w:t>
      </w:r>
      <w:ins w:id="484" w:author="David Shotton" w:date="2018-01-22T19:44:00Z">
        <w:r w:rsidR="00C84194">
          <w:t>under</w:t>
        </w:r>
      </w:ins>
      <w:r w:rsidR="0043202D">
        <w:t xml:space="preserve"> consideration. However, they are </w:t>
      </w:r>
      <w:ins w:id="485" w:author="David Shotton" w:date="2018-01-22T19:44:00Z">
        <w:r w:rsidR="00C84194">
          <w:t>accessible</w:t>
        </w:r>
      </w:ins>
      <w:r w:rsidR="0043202D">
        <w:t xml:space="preserve"> by following </w:t>
      </w:r>
      <w:ins w:id="486" w:author="David Shotton" w:date="2018-01-22T19:49:00Z">
        <w:r>
          <w:t xml:space="preserve">other </w:t>
        </w:r>
      </w:ins>
      <w:r w:rsidR="0043202D">
        <w:t xml:space="preserve">metadata elements </w:t>
      </w:r>
      <w:ins w:id="487" w:author="David Shotton" w:date="2018-01-22T19:49:00Z">
        <w:r w:rsidR="000037E5">
          <w:t xml:space="preserve">that </w:t>
        </w:r>
        <w:r w:rsidR="000037E5" w:rsidRPr="00BB66ED">
          <w:rPr>
            <w:i/>
          </w:rPr>
          <w:t xml:space="preserve">are </w:t>
        </w:r>
      </w:ins>
      <w:ins w:id="488" w:author="David Shotton" w:date="2018-01-22T19:44:00Z">
        <w:r w:rsidR="00FA7729">
          <w:t xml:space="preserve">directly associated with the </w:t>
        </w:r>
      </w:ins>
      <w:r w:rsidR="0043202D">
        <w:t xml:space="preserve">bibliographic resource – for instance, </w:t>
      </w:r>
      <w:ins w:id="489" w:author="David Shotton" w:date="2018-01-22T19:45:00Z">
        <w:r w:rsidR="00FA7729">
          <w:t>the</w:t>
        </w:r>
      </w:ins>
      <w:r w:rsidR="0043202D">
        <w:t xml:space="preserve"> authors can </w:t>
      </w:r>
      <w:ins w:id="490" w:author="David Shotton" w:date="2018-01-22T19:45:00Z">
        <w:r w:rsidR="00FA7729">
          <w:t xml:space="preserve">discovered via the </w:t>
        </w:r>
      </w:ins>
      <w:r w:rsidR="0043202D">
        <w:t xml:space="preserve">agent role entities specified by the </w:t>
      </w:r>
      <w:r w:rsidR="0043202D">
        <w:rPr>
          <w:i/>
        </w:rPr>
        <w:t>has contributor</w:t>
      </w:r>
      <w:r w:rsidR="0043202D">
        <w:t xml:space="preserve"> element, while the </w:t>
      </w:r>
      <w:ins w:id="491" w:author="David Shotton" w:date="2018-01-22T19:46:00Z">
        <w:r w:rsidR="00843C1C">
          <w:t xml:space="preserve">name of the </w:t>
        </w:r>
      </w:ins>
      <w:r w:rsidR="0043202D">
        <w:t>journal</w:t>
      </w:r>
      <w:ins w:id="492" w:author="David Shotton" w:date="2018-01-22T19:45:00Z">
        <w:r w:rsidR="00FA7729">
          <w:t xml:space="preserve"> </w:t>
        </w:r>
      </w:ins>
      <w:ins w:id="493" w:author="David Shotton" w:date="2018-01-22T19:46:00Z">
        <w:r w:rsidR="00843C1C">
          <w:t xml:space="preserve">in which </w:t>
        </w:r>
      </w:ins>
      <w:r w:rsidR="0043202D">
        <w:t xml:space="preserve">the bibliographic resource has been published </w:t>
      </w:r>
      <w:ins w:id="494" w:author="David Shotton" w:date="2018-01-22T19:50:00Z">
        <w:r w:rsidR="000037E5">
          <w:t xml:space="preserve">(as well as the volume number and the issue) </w:t>
        </w:r>
      </w:ins>
      <w:r w:rsidR="0043202D">
        <w:t xml:space="preserve">can be obtained by looking at the entities specified by the </w:t>
      </w:r>
      <w:r w:rsidR="0043202D">
        <w:rPr>
          <w:i/>
        </w:rPr>
        <w:t>is part of</w:t>
      </w:r>
      <w:r w:rsidR="0043202D">
        <w:t xml:space="preserve"> </w:t>
      </w:r>
      <w:commentRangeStart w:id="495"/>
      <w:r w:rsidR="0043202D">
        <w:t>element</w:t>
      </w:r>
      <w:commentRangeEnd w:id="495"/>
      <w:r w:rsidR="00FE1A6A">
        <w:rPr>
          <w:rStyle w:val="Rimandocommento"/>
        </w:rPr>
        <w:commentReference w:id="495"/>
      </w:r>
      <w:r w:rsidR="0043202D">
        <w:t>.</w:t>
      </w:r>
      <w:ins w:id="496" w:author="Silvio Peroni" w:date="2018-01-23T22:24:00Z">
        <w:r w:rsidR="009D339D">
          <w:t xml:space="preserve"> </w:t>
        </w:r>
      </w:ins>
      <w:ins w:id="497" w:author="Silvio Peroni" w:date="2018-01-23T22:25:00Z">
        <w:r w:rsidR="009D339D">
          <w:t xml:space="preserve">Of course, this is </w:t>
        </w:r>
      </w:ins>
      <w:ins w:id="498" w:author="Silvio Peroni" w:date="2018-01-23T22:26:00Z">
        <w:r w:rsidR="009D339D">
          <w:t xml:space="preserve">true </w:t>
        </w:r>
      </w:ins>
      <w:ins w:id="499" w:author="Silvio Peroni" w:date="2018-01-23T22:28:00Z">
        <w:r w:rsidR="009D339D">
          <w:t>if</w:t>
        </w:r>
      </w:ins>
      <w:ins w:id="500" w:author="Silvio Peroni" w:date="2018-01-23T22:26:00Z">
        <w:r w:rsidR="009D339D">
          <w:t xml:space="preserve"> we consider to the raw </w:t>
        </w:r>
      </w:ins>
      <w:ins w:id="501" w:author="Silvio Peroni" w:date="2018-01-23T22:29:00Z">
        <w:r w:rsidR="00256ABB">
          <w:t>meta</w:t>
        </w:r>
      </w:ins>
      <w:ins w:id="502" w:author="Silvio Peroni" w:date="2018-01-23T22:26:00Z">
        <w:r w:rsidR="009D339D">
          <w:t xml:space="preserve">data included in the Corpus. However, </w:t>
        </w:r>
      </w:ins>
      <w:ins w:id="503" w:author="Silvio Peroni" w:date="2018-01-23T22:27:00Z">
        <w:r w:rsidR="009D339D">
          <w:t>we are developing appropriate interfaces for showing</w:t>
        </w:r>
      </w:ins>
      <w:ins w:id="504" w:author="Silvio Peroni" w:date="2018-01-23T22:26:00Z">
        <w:r w:rsidR="009D339D">
          <w:t xml:space="preserve"> of all the information related to a bibliographic resource</w:t>
        </w:r>
      </w:ins>
      <w:ins w:id="505" w:author="Silvio Peroni" w:date="2018-01-23T22:28:00Z">
        <w:r w:rsidR="009D339D">
          <w:t xml:space="preserve"> in a full human-readable form</w:t>
        </w:r>
      </w:ins>
      <w:ins w:id="506" w:author="Silvio Peroni" w:date="2018-01-23T22:26:00Z">
        <w:r w:rsidR="009D339D">
          <w:t>.</w:t>
        </w:r>
      </w:ins>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01F4EA4D" w14:textId="7CC5A7EA" w:rsidR="00993365" w:rsidRDefault="0046658A" w:rsidP="00993365">
      <w:pPr>
        <w:pStyle w:val="Paragrafoelenco"/>
        <w:numPr>
          <w:ilvl w:val="0"/>
          <w:numId w:val="7"/>
        </w:numPr>
        <w:spacing w:before="60" w:after="60"/>
        <w:contextualSpacing w:val="0"/>
        <w:rPr>
          <w:ins w:id="507" w:author="Silvio Peroni" w:date="2018-01-21T17:14:00Z"/>
        </w:rPr>
      </w:pPr>
      <w:r w:rsidRPr="00124465">
        <w:t xml:space="preserve">has family name: </w:t>
      </w:r>
      <w:r w:rsidRPr="00124465">
        <w:rPr>
          <w:i/>
        </w:rPr>
        <w:t>literal</w:t>
      </w:r>
      <w:r w:rsidRPr="00124465">
        <w:br/>
        <w:t>The family name of an agent, if a person.</w:t>
      </w:r>
      <w:ins w:id="508" w:author="Silvio Peroni" w:date="2018-01-21T17:14:00Z">
        <w:r w:rsidR="00993365" w:rsidRPr="00993365">
          <w:t xml:space="preserve"> </w:t>
        </w:r>
      </w:ins>
    </w:p>
    <w:p w14:paraId="52280BB8" w14:textId="192A0AC4" w:rsidR="0046658A" w:rsidRDefault="00993365" w:rsidP="00837AD9">
      <w:pPr>
        <w:pStyle w:val="Paragrafoelenco"/>
        <w:numPr>
          <w:ilvl w:val="0"/>
          <w:numId w:val="7"/>
        </w:numPr>
        <w:spacing w:before="60" w:after="60"/>
        <w:contextualSpacing w:val="0"/>
      </w:pPr>
      <w:proofErr w:type="gramStart"/>
      <w:ins w:id="509" w:author="Silvio Peroni" w:date="2018-01-21T17:14:00Z">
        <w:r>
          <w:t>has</w:t>
        </w:r>
        <w:proofErr w:type="gramEnd"/>
        <w:r>
          <w:t xml:space="preserve"> related </w:t>
        </w:r>
        <w:r w:rsidR="00936661">
          <w:t>agent</w:t>
        </w:r>
        <w:r>
          <w:t xml:space="preserve">: </w:t>
        </w:r>
      </w:ins>
      <w:ins w:id="510" w:author="Silvio Peroni" w:date="2018-01-21T17:17:00Z">
        <w:r w:rsidR="00034D9B">
          <w:rPr>
            <w:i/>
          </w:rPr>
          <w:t>thing</w:t>
        </w:r>
      </w:ins>
      <w:ins w:id="511" w:author="Silvio Peroni" w:date="2018-01-21T17:14:00Z">
        <w:r>
          <w:rPr>
            <w:i/>
          </w:rPr>
          <w:br/>
        </w:r>
        <w:r>
          <w:t xml:space="preserve">An </w:t>
        </w:r>
      </w:ins>
      <w:ins w:id="512" w:author="Silvio Peroni" w:date="2018-01-21T17:15:00Z">
        <w:r w:rsidR="00936661">
          <w:t>agent</w:t>
        </w:r>
      </w:ins>
      <w:ins w:id="513" w:author="Silvio Peroni" w:date="2018-01-21T17:14:00Z">
        <w:r>
          <w:t xml:space="preserve"> external to the Corpus</w:t>
        </w:r>
      </w:ins>
      <w:ins w:id="514" w:author="David Shotton" w:date="2018-01-22T19:56:00Z">
        <w:r w:rsidR="008352C2">
          <w:t xml:space="preserve"> </w:t>
        </w:r>
      </w:ins>
      <w:ins w:id="515" w:author="Silvio Peroni" w:date="2018-01-21T17:14:00Z">
        <w:r>
          <w:t>that</w:t>
        </w:r>
      </w:ins>
      <w:ins w:id="516" w:author="David Shotton" w:date="2018-01-22T19:57:00Z">
        <w:r w:rsidR="00B8144C">
          <w:t>/who</w:t>
        </w:r>
      </w:ins>
      <w:ins w:id="517" w:author="Silvio Peroni" w:date="2018-01-21T17:14:00Z">
        <w:r>
          <w:t xml:space="preserve"> is related </w:t>
        </w:r>
      </w:ins>
      <w:ins w:id="518" w:author="David Shotton" w:date="2018-01-22T19:57:00Z">
        <w:r w:rsidR="008352C2">
          <w:t xml:space="preserve">in some relevant way </w:t>
        </w:r>
      </w:ins>
      <w:ins w:id="519" w:author="Silvio Peroni" w:date="2018-01-21T17:14:00Z">
        <w:r>
          <w:t xml:space="preserve">with this </w:t>
        </w:r>
      </w:ins>
      <w:ins w:id="520" w:author="Silvio Peroni" w:date="2018-01-21T17:15:00Z">
        <w:r w:rsidR="00936661">
          <w:t>responsible agent</w:t>
        </w:r>
      </w:ins>
      <w:ins w:id="521" w:author="Silvio Peroni" w:date="2018-01-21T17:14:00Z">
        <w:r>
          <w:t xml:space="preserve"> (</w:t>
        </w:r>
      </w:ins>
      <w:ins w:id="522" w:author="Silvio Peroni" w:date="2018-01-21T17:15:00Z">
        <w:r w:rsidR="00936661">
          <w:t>e.g. for inter-linking purposes</w:t>
        </w:r>
      </w:ins>
      <w:ins w:id="523" w:author="Silvio Peroni" w:date="2018-01-21T17:14:00Z">
        <w:r>
          <w:t>).</w:t>
        </w:r>
      </w:ins>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lastRenderedPageBreak/>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7EF3E074"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4FC17034"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1C15034D" w14:textId="655B06C3" w:rsidR="00294C19" w:rsidRDefault="00E24884" w:rsidP="00835D33">
      <w:pPr>
        <w:pStyle w:val="Paragrafoelenco"/>
        <w:numPr>
          <w:ilvl w:val="0"/>
          <w:numId w:val="5"/>
        </w:numPr>
        <w:spacing w:before="60" w:after="60"/>
        <w:contextualSpacing w:val="0"/>
      </w:pPr>
      <w:r w:rsidRPr="00124465">
        <w:t xml:space="preserve">references: </w:t>
      </w:r>
      <w:r w:rsidRPr="00124465">
        <w:rPr>
          <w:i/>
        </w:rPr>
        <w:t>bibliographic resource (</w:t>
      </w:r>
      <w:proofErr w:type="spellStart"/>
      <w:r w:rsidRPr="00124465">
        <w:rPr>
          <w:i/>
        </w:rPr>
        <w:t>br</w:t>
      </w:r>
      <w:proofErr w:type="spellEnd"/>
      <w:r w:rsidRPr="00124465">
        <w:rPr>
          <w:i/>
        </w:rPr>
        <w:t>)</w:t>
      </w:r>
      <w:r w:rsidRPr="00124465">
        <w:br/>
        <w:t>The cited bibliographic resource to which this bibliographic entry relates.</w:t>
      </w:r>
    </w:p>
    <w:p w14:paraId="375AFC66" w14:textId="77777777" w:rsidR="00294C19" w:rsidRDefault="00294C19" w:rsidP="00586052">
      <w:pPr>
        <w:pStyle w:val="Titolo2"/>
        <w:spacing w:before="60" w:after="60"/>
      </w:pPr>
    </w:p>
    <w:p w14:paraId="503D93A8" w14:textId="61B471FB" w:rsidR="00592DE0" w:rsidRPr="008F398F" w:rsidRDefault="00F8345D" w:rsidP="00586052">
      <w:pPr>
        <w:pStyle w:val="Titolo2"/>
        <w:spacing w:before="60" w:after="60"/>
        <w:rPr>
          <w:rStyle w:val="CodiceHTML"/>
          <w:rFonts w:asciiTheme="majorHAnsi" w:eastAsiaTheme="majorEastAsia" w:hAnsiTheme="majorHAnsi" w:cstheme="majorBidi"/>
          <w:sz w:val="26"/>
          <w:szCs w:val="26"/>
        </w:rPr>
      </w:pPr>
      <w:r w:rsidRPr="00124465">
        <w:t xml:space="preserve">Metadata elements </w:t>
      </w:r>
      <w:r w:rsidRPr="00BA1E09">
        <w:t xml:space="preserve">that may be </w:t>
      </w:r>
      <w:r w:rsidRPr="00124465">
        <w:t xml:space="preserve">associated with </w:t>
      </w:r>
      <w:r>
        <w:t xml:space="preserve">a </w:t>
      </w:r>
      <w:r w:rsidR="00193ABB">
        <w:t>citation</w:t>
      </w:r>
      <w:r w:rsidR="0003390E">
        <w:br/>
      </w:r>
      <w:r w:rsidR="00523296" w:rsidRPr="00124465">
        <w:t>(graph: https://w3id.org/oc/corpus/</w:t>
      </w:r>
      <w:r w:rsidR="00523296">
        <w:t>ci</w:t>
      </w:r>
      <w:r w:rsidR="00523296" w:rsidRPr="00124465">
        <w:t>/)</w:t>
      </w:r>
      <w:r w:rsidR="00C06523" w:rsidDel="00C06523">
        <w:t xml:space="preserve"> </w:t>
      </w:r>
    </w:p>
    <w:p w14:paraId="5FFA59C4" w14:textId="7F343218" w:rsidR="00DD10D5" w:rsidRDefault="00DD10D5" w:rsidP="002C250B">
      <w:pPr>
        <w:pStyle w:val="Paragrafoelenco"/>
        <w:numPr>
          <w:ilvl w:val="0"/>
          <w:numId w:val="28"/>
        </w:numPr>
      </w:pPr>
      <w:r>
        <w:t xml:space="preserve">has citing </w:t>
      </w:r>
      <w:r w:rsidR="00AD4ACB">
        <w:t>document</w:t>
      </w:r>
      <w:r>
        <w:t xml:space="preserve">: </w:t>
      </w:r>
      <w:r>
        <w:rPr>
          <w:i/>
        </w:rPr>
        <w:t>bibliographic resource (</w:t>
      </w:r>
      <w:proofErr w:type="spellStart"/>
      <w:r>
        <w:rPr>
          <w:i/>
        </w:rPr>
        <w:t>br</w:t>
      </w:r>
      <w:proofErr w:type="spellEnd"/>
      <w:r>
        <w:rPr>
          <w:i/>
        </w:rPr>
        <w:t>)</w:t>
      </w:r>
      <w:r>
        <w:br/>
      </w:r>
      <w:r w:rsidR="00AD4ACB">
        <w:t>The bibliographic resource which acts as source for the citation.</w:t>
      </w:r>
    </w:p>
    <w:p w14:paraId="0A568807" w14:textId="1F16D930" w:rsidR="00DD10D5" w:rsidRDefault="00DD10D5" w:rsidP="002C250B">
      <w:pPr>
        <w:pStyle w:val="Paragrafoelenco"/>
        <w:numPr>
          <w:ilvl w:val="0"/>
          <w:numId w:val="28"/>
        </w:numPr>
      </w:pPr>
      <w:r>
        <w:t xml:space="preserve">has cited </w:t>
      </w:r>
      <w:r w:rsidR="00AD4ACB">
        <w:t>document</w:t>
      </w:r>
      <w:r>
        <w:t xml:space="preserve">: </w:t>
      </w:r>
      <w:r>
        <w:rPr>
          <w:i/>
        </w:rPr>
        <w:t>bibliographic resource (</w:t>
      </w:r>
      <w:proofErr w:type="spellStart"/>
      <w:r>
        <w:rPr>
          <w:i/>
        </w:rPr>
        <w:t>br</w:t>
      </w:r>
      <w:proofErr w:type="spellEnd"/>
      <w:r>
        <w:rPr>
          <w:i/>
        </w:rPr>
        <w:t>)</w:t>
      </w:r>
      <w:r>
        <w:rPr>
          <w:i/>
        </w:rPr>
        <w:br/>
      </w:r>
      <w:r w:rsidR="00AD4ACB">
        <w:t>The bibliographic resource which acts as target for the citation.</w:t>
      </w:r>
    </w:p>
    <w:p w14:paraId="4386B6F1" w14:textId="424D5863" w:rsidR="002C250B" w:rsidRDefault="002C250B" w:rsidP="002C250B">
      <w:pPr>
        <w:pStyle w:val="Paragrafoelenco"/>
        <w:numPr>
          <w:ilvl w:val="0"/>
          <w:numId w:val="28"/>
        </w:numPr>
      </w:pPr>
      <w:r w:rsidRPr="00124465">
        <w:t xml:space="preserve">has </w:t>
      </w:r>
      <w:r>
        <w:t>citation time span</w:t>
      </w:r>
      <w:r w:rsidRPr="00124465">
        <w:t xml:space="preserve">: </w:t>
      </w:r>
      <w:r>
        <w:rPr>
          <w:i/>
        </w:rPr>
        <w:t>integer</w:t>
      </w:r>
      <w:r w:rsidRPr="008A3F12">
        <w:rPr>
          <w:i/>
        </w:rPr>
        <w:br/>
      </w:r>
      <w:r w:rsidRPr="00124465">
        <w:t xml:space="preserve">The </w:t>
      </w:r>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r w:rsidRPr="00124465">
        <w:t xml:space="preserve">. </w:t>
      </w:r>
      <w:r>
        <w:br/>
      </w:r>
    </w:p>
    <w:p w14:paraId="7E6169FB" w14:textId="77777777" w:rsidR="00A170E0" w:rsidRPr="00124465" w:rsidRDefault="00A170E0" w:rsidP="008F398F">
      <w:pPr>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r w:rsidR="005320C5">
        <w:t xml:space="preserve"> (except the virtual entities)</w:t>
      </w:r>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r w:rsidR="000965C0">
        <w:t>,</w:t>
      </w:r>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lastRenderedPageBreak/>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222852D3"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r w:rsidR="005F6E5F">
        <w:t>https://w3id.org/oc/prov/</w:t>
      </w:r>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Default="003A13A8" w:rsidP="003A13A8">
      <w:pPr>
        <w:pStyle w:val="Paragrafoelenco"/>
        <w:numPr>
          <w:ilvl w:val="0"/>
          <w:numId w:val="12"/>
        </w:numPr>
        <w:spacing w:before="60" w:after="60"/>
        <w:contextualSpacing w:val="0"/>
        <w:rPr>
          <w:ins w:id="524" w:author="Silvio Peroni" w:date="2018-01-21T17:05:00Z"/>
        </w:rPr>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B600093" w14:textId="4F550DEC" w:rsidR="00175978" w:rsidRDefault="00175978" w:rsidP="003A13A8">
      <w:pPr>
        <w:pStyle w:val="Paragrafoelenco"/>
        <w:numPr>
          <w:ilvl w:val="0"/>
          <w:numId w:val="12"/>
        </w:numPr>
        <w:spacing w:before="60" w:after="60"/>
        <w:contextualSpacing w:val="0"/>
        <w:rPr>
          <w:ins w:id="525" w:author="Silvio Peroni" w:date="2018-01-21T17:05:00Z"/>
        </w:rPr>
      </w:pPr>
      <w:moveToRangeStart w:id="526" w:author="Silvio Peroni" w:date="2018-01-21T17:05:00Z" w:name="move378173662"/>
      <w:moveTo w:id="527" w:author="Silvio Peroni" w:date="2018-01-21T17:05:00Z">
        <w:r w:rsidRPr="00124465">
          <w:t xml:space="preserve">has family name: </w:t>
        </w:r>
        <w:r w:rsidRPr="00124465">
          <w:rPr>
            <w:i/>
          </w:rPr>
          <w:t>literal</w:t>
        </w:r>
        <w:r w:rsidRPr="00124465">
          <w:br/>
          <w:t>The family name of a</w:t>
        </w:r>
        <w:r>
          <w:t xml:space="preserve"> provenance</w:t>
        </w:r>
        <w:r w:rsidRPr="00124465">
          <w:t xml:space="preserve"> agent, if a person.</w:t>
        </w:r>
      </w:moveTo>
      <w:moveToRangeEnd w:id="526"/>
    </w:p>
    <w:p w14:paraId="21687FA5" w14:textId="77777777" w:rsidR="00175978" w:rsidRPr="00124465" w:rsidRDefault="00175978" w:rsidP="00175978">
      <w:pPr>
        <w:spacing w:before="60" w:after="60"/>
        <w:rPr>
          <w:ins w:id="528" w:author="Silvio Peroni" w:date="2018-01-21T17:05:00Z"/>
        </w:rPr>
      </w:pPr>
    </w:p>
    <w:p w14:paraId="40F59A28" w14:textId="4970A3E2" w:rsidR="00175978" w:rsidRPr="00124465" w:rsidRDefault="00175978" w:rsidP="00175978">
      <w:pPr>
        <w:pStyle w:val="Titolo2"/>
        <w:spacing w:before="60" w:after="60"/>
        <w:rPr>
          <w:ins w:id="529" w:author="Silvio Peroni" w:date="2018-01-21T17:05:00Z"/>
        </w:rPr>
      </w:pPr>
      <w:ins w:id="530" w:author="Silvio Peroni" w:date="2018-01-21T17:05:00Z">
        <w:r w:rsidRPr="00124465">
          <w:t xml:space="preserve">Metadata elements </w:t>
        </w:r>
        <w:r w:rsidRPr="00BA1E09">
          <w:t xml:space="preserve">that </w:t>
        </w:r>
      </w:ins>
      <w:ins w:id="531" w:author="Silvio Peroni" w:date="2018-01-21T17:06:00Z">
        <w:r>
          <w:t>must</w:t>
        </w:r>
      </w:ins>
      <w:ins w:id="532" w:author="Silvio Peroni" w:date="2018-01-21T17:05:00Z">
        <w:r w:rsidRPr="00BA1E09">
          <w:t xml:space="preserve"> be </w:t>
        </w:r>
        <w:r w:rsidRPr="00124465">
          <w:t xml:space="preserve">associated with </w:t>
        </w:r>
        <w:r>
          <w:t xml:space="preserve">a </w:t>
        </w:r>
      </w:ins>
      <w:ins w:id="533" w:author="Silvio Peroni" w:date="2018-01-21T17:06:00Z">
        <w:r>
          <w:t>virtual entity</w:t>
        </w:r>
      </w:ins>
      <w:ins w:id="534" w:author="Silvio Peroni" w:date="2018-01-21T17:05:00Z">
        <w:r>
          <w:t xml:space="preserve"> (</w:t>
        </w:r>
      </w:ins>
      <w:proofErr w:type="spellStart"/>
      <w:ins w:id="535" w:author="Silvio Peroni" w:date="2018-01-21T17:06:00Z">
        <w:r>
          <w:t>ve</w:t>
        </w:r>
      </w:ins>
      <w:proofErr w:type="spellEnd"/>
      <w:ins w:id="536" w:author="Silvio Peroni" w:date="2018-01-21T17:05:00Z">
        <w:r>
          <w:t>)</w:t>
        </w:r>
        <w:r w:rsidRPr="00124465">
          <w:t xml:space="preserve"> </w:t>
        </w:r>
      </w:ins>
    </w:p>
    <w:p w14:paraId="2927D9BB" w14:textId="3E535FE6" w:rsidR="00175978" w:rsidRDefault="00175978" w:rsidP="00175978">
      <w:pPr>
        <w:pStyle w:val="Paragrafoelenco"/>
        <w:numPr>
          <w:ilvl w:val="0"/>
          <w:numId w:val="12"/>
        </w:numPr>
        <w:spacing w:before="60" w:after="60"/>
        <w:contextualSpacing w:val="0"/>
        <w:rPr>
          <w:ins w:id="537" w:author="Silvio Peroni" w:date="2018-01-21T17:08:00Z"/>
        </w:rPr>
      </w:pPr>
      <w:ins w:id="538" w:author="Silvio Peroni" w:date="2018-01-21T17:08:00Z">
        <w:r w:rsidRPr="00124465">
          <w:t xml:space="preserve">has primary source: </w:t>
        </w:r>
        <w:r w:rsidRPr="00124465">
          <w:rPr>
            <w:i/>
          </w:rPr>
          <w:t>thing</w:t>
        </w:r>
        <w:r w:rsidRPr="00124465">
          <w:br/>
          <w:t>This property is used to identify the primary source from which the metadata</w:t>
        </w:r>
        <w:r>
          <w:t xml:space="preserve"> of the virtual entity</w:t>
        </w:r>
        <w:r w:rsidRPr="00124465">
          <w:t xml:space="preserve"> are derived (e.g. </w:t>
        </w:r>
      </w:ins>
      <w:ins w:id="539" w:author="David Shotton" w:date="2018-01-22T19:59:00Z">
        <w:r w:rsidR="000F271B">
          <w:t xml:space="preserve">as </w:t>
        </w:r>
      </w:ins>
      <w:ins w:id="540" w:author="Silvio Peroni" w:date="2018-01-21T17:08:00Z">
        <w:r w:rsidRPr="00124465">
          <w:t xml:space="preserve">the result of querying </w:t>
        </w:r>
        <w:r>
          <w:t>a</w:t>
        </w:r>
      </w:ins>
      <w:ins w:id="541" w:author="David Shotton" w:date="2018-01-22T19:59:00Z">
        <w:r w:rsidR="00D45B94">
          <w:t>n external</w:t>
        </w:r>
      </w:ins>
      <w:ins w:id="542" w:author="Silvio Peroni" w:date="2018-01-21T17:08:00Z">
        <w:r>
          <w:t xml:space="preserve"> SPARQL endpoint</w:t>
        </w:r>
        <w:r w:rsidRPr="00124465">
          <w:t>).</w:t>
        </w:r>
      </w:ins>
    </w:p>
    <w:p w14:paraId="35BF86A1" w14:textId="1AD0990F" w:rsidR="00175978" w:rsidRDefault="00175978">
      <w:pPr>
        <w:pStyle w:val="Paragrafoelenco"/>
        <w:numPr>
          <w:ilvl w:val="0"/>
          <w:numId w:val="12"/>
        </w:numPr>
        <w:spacing w:before="60" w:after="60"/>
        <w:contextualSpacing w:val="0"/>
        <w:rPr>
          <w:ins w:id="543" w:author="Silvio Peroni" w:date="2018-01-21T17:05:00Z"/>
        </w:rPr>
      </w:pPr>
      <w:ins w:id="544" w:author="Silvio Peroni" w:date="2018-01-21T17:08:00Z">
        <w:r>
          <w:t xml:space="preserve">is </w:t>
        </w:r>
      </w:ins>
      <w:ins w:id="545" w:author="Silvio Peroni" w:date="2018-01-21T17:09:00Z">
        <w:r>
          <w:t xml:space="preserve">attributed to: </w:t>
        </w:r>
        <w:r>
          <w:rPr>
            <w:i/>
          </w:rPr>
          <w:t>provenance agent (pa)</w:t>
        </w:r>
        <w:r>
          <w:br/>
          <w:t>The provenance agent (e.g. a</w:t>
        </w:r>
      </w:ins>
      <w:ins w:id="546" w:author="David Shotton" w:date="2018-01-22T20:00:00Z">
        <w:r w:rsidR="003366B5">
          <w:t xml:space="preserve">n </w:t>
        </w:r>
        <w:proofErr w:type="spellStart"/>
        <w:r w:rsidR="003366B5">
          <w:t>OpenCitations</w:t>
        </w:r>
      </w:ins>
      <w:proofErr w:type="spellEnd"/>
      <w:ins w:id="547" w:author="Silvio Peroni" w:date="2018-01-21T17:09:00Z">
        <w:r>
          <w:t xml:space="preserve"> software</w:t>
        </w:r>
      </w:ins>
      <w:ins w:id="548" w:author="David Shotton" w:date="2018-01-22T20:00:00Z">
        <w:r w:rsidR="00D45B94">
          <w:t xml:space="preserve"> agent</w:t>
        </w:r>
      </w:ins>
      <w:ins w:id="549" w:author="Silvio Peroni" w:date="2018-01-21T17:09:00Z">
        <w:r>
          <w:t>) which is responsible for the creation of the virtual entity.</w:t>
        </w:r>
      </w:ins>
    </w:p>
    <w:p w14:paraId="0D03FD9D" w14:textId="6D253292" w:rsidR="00175978" w:rsidRPr="00124465" w:rsidDel="00175978" w:rsidRDefault="00175978">
      <w:pPr>
        <w:numPr>
          <w:ilvl w:val="0"/>
          <w:numId w:val="12"/>
        </w:numPr>
        <w:spacing w:before="60" w:after="60"/>
        <w:ind w:left="0"/>
        <w:rPr>
          <w:del w:id="550" w:author="Silvio Peroni" w:date="2018-01-21T17:05:00Z"/>
        </w:rPr>
        <w:pPrChange w:id="551" w:author="Silvio Peroni" w:date="2018-01-21T17:10:00Z">
          <w:pPr>
            <w:pStyle w:val="Paragrafoelenco"/>
            <w:numPr>
              <w:numId w:val="12"/>
            </w:numPr>
            <w:spacing w:before="60" w:after="60"/>
            <w:ind w:hanging="360"/>
            <w:contextualSpacing w:val="0"/>
          </w:pPr>
        </w:pPrChange>
      </w:pPr>
    </w:p>
    <w:p w14:paraId="26DE0F4A" w14:textId="537B9A7E" w:rsidR="00175978" w:rsidRPr="009D1FFB" w:rsidDel="00175978" w:rsidRDefault="003A13A8">
      <w:pPr>
        <w:ind w:left="360"/>
        <w:rPr>
          <w:del w:id="552" w:author="Silvio Peroni" w:date="2018-01-21T17:05:00Z"/>
          <w:dstrike/>
        </w:rPr>
        <w:pPrChange w:id="553" w:author="Silvio Peroni" w:date="2018-01-21T17:05:00Z">
          <w:pPr>
            <w:pStyle w:val="Paragrafoelenco"/>
            <w:numPr>
              <w:numId w:val="12"/>
            </w:numPr>
            <w:spacing w:before="60" w:after="60"/>
            <w:ind w:hanging="360"/>
            <w:contextualSpacing w:val="0"/>
          </w:pPr>
        </w:pPrChange>
      </w:pPr>
      <w:moveFromRangeStart w:id="554" w:author="Silvio Peroni" w:date="2018-01-21T17:05:00Z" w:name="move378173662"/>
      <w:moveFrom w:id="555" w:author="Silvio Peroni" w:date="2018-01-21T17:05:00Z">
        <w:del w:id="556" w:author="Silvio Peroni" w:date="2018-01-21T17:05:00Z">
          <w:r w:rsidRPr="00124465" w:rsidDel="00175978">
            <w:delText xml:space="preserve">has family name: </w:delText>
          </w:r>
          <w:r w:rsidRPr="00124465" w:rsidDel="00175978">
            <w:rPr>
              <w:i/>
            </w:rPr>
            <w:delText>literal</w:delText>
          </w:r>
          <w:r w:rsidRPr="00124465" w:rsidDel="00175978">
            <w:br/>
            <w:delText xml:space="preserve">The family name of </w:delText>
          </w:r>
          <w:r w:rsidR="00750C1D" w:rsidRPr="00124465" w:rsidDel="00175978">
            <w:delText>a</w:delText>
          </w:r>
          <w:r w:rsidR="00750C1D" w:rsidDel="00175978">
            <w:delText xml:space="preserve"> provenance</w:delText>
          </w:r>
          <w:r w:rsidR="00750C1D" w:rsidRPr="00124465" w:rsidDel="00175978">
            <w:delText xml:space="preserve"> </w:delText>
          </w:r>
          <w:r w:rsidRPr="00124465" w:rsidDel="00175978">
            <w:delText>agent, if a person.</w:delText>
          </w:r>
        </w:del>
      </w:moveFrom>
      <w:moveFromRangeEnd w:id="554"/>
    </w:p>
    <w:p w14:paraId="5B721B5A" w14:textId="77777777" w:rsidR="003A13A8" w:rsidRDefault="003A13A8">
      <w:pPr>
        <w:ind w:left="360"/>
        <w:pPrChange w:id="557" w:author="Silvio Peroni" w:date="2018-01-21T17:05:00Z">
          <w:pPr>
            <w:pStyle w:val="Paragrafoelenco"/>
            <w:spacing w:before="60" w:after="60"/>
            <w:contextualSpacing w:val="0"/>
          </w:pPr>
        </w:pPrChange>
      </w:pPr>
    </w:p>
    <w:p w14:paraId="55C3FCA3" w14:textId="77777777" w:rsidR="00641B77" w:rsidRPr="00124465" w:rsidRDefault="00641B77">
      <w:pPr>
        <w:spacing w:before="60" w:after="60"/>
        <w:pPrChange w:id="558" w:author="Silvio Peroni" w:date="2018-01-21T17:10:00Z">
          <w:pPr>
            <w:pStyle w:val="Paragrafoelenco"/>
            <w:spacing w:before="60" w:after="60"/>
            <w:contextualSpacing w:val="0"/>
          </w:pPr>
        </w:pPrChange>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181FACF4"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r w:rsidR="00B46194">
        <w:t>OpenCitations</w:t>
      </w:r>
      <w:proofErr w:type="spellEnd"/>
      <w:r w:rsidR="00B46194">
        <w:t xml:space="preserve"> </w:t>
      </w:r>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8"/>
      </w:r>
      <w:r w:rsidR="000076D4" w:rsidRPr="00124465">
        <w:t xml:space="preserve">, the </w:t>
      </w:r>
      <w:r w:rsidR="00E63CA8" w:rsidRPr="00124465">
        <w:t>well</w:t>
      </w:r>
      <w:r w:rsidR="000E0E7A">
        <w:t>-</w:t>
      </w:r>
      <w:r w:rsidR="00E63CA8" w:rsidRPr="00124465">
        <w:t>known library</w:t>
      </w:r>
      <w:ins w:id="559" w:author="David Shotton" w:date="2018-01-22T20:01:00Z">
        <w:r w:rsidR="003366B5">
          <w:t>,</w:t>
        </w:r>
      </w:ins>
      <w:r w:rsidR="00E63CA8" w:rsidRPr="00124465">
        <w:t xml:space="preserve"> publishing </w:t>
      </w:r>
      <w:ins w:id="560" w:author="David Shotton" w:date="2018-01-22T20:01:00Z">
        <w:r w:rsidR="003366B5">
          <w:t xml:space="preserve">and </w:t>
        </w:r>
      </w:ins>
      <w:ins w:id="561" w:author="David Shotton" w:date="2018-01-22T20:02:00Z">
        <w:r w:rsidR="003366B5">
          <w:t xml:space="preserve">Web </w:t>
        </w:r>
      </w:ins>
      <w:r w:rsidR="00E63CA8" w:rsidRPr="00124465">
        <w:t>vocabularies Dublin Core</w:t>
      </w:r>
      <w:r w:rsidR="00F65294">
        <w:rPr>
          <w:rStyle w:val="Rimandonotaapidipagina"/>
        </w:rPr>
        <w:footnoteReference w:id="19"/>
      </w:r>
      <w:r w:rsidR="00CA6531">
        <w:t xml:space="preserve">, </w:t>
      </w:r>
      <w:r w:rsidR="00E63CA8" w:rsidRPr="00124465">
        <w:t>FRBR</w:t>
      </w:r>
      <w:r w:rsidR="00CA6531">
        <w:rPr>
          <w:rStyle w:val="Rimandonotaapidipagina"/>
        </w:rPr>
        <w:footnoteReference w:id="20"/>
      </w:r>
      <w:r w:rsidR="00E63CA8" w:rsidRPr="00124465">
        <w:t xml:space="preserve">, </w:t>
      </w:r>
      <w:r w:rsidR="004D6DFB" w:rsidRPr="00124465">
        <w:t>PRISM</w:t>
      </w:r>
      <w:r w:rsidR="00907241">
        <w:rPr>
          <w:rStyle w:val="Rimandonotaapidipagina"/>
        </w:rPr>
        <w:footnoteReference w:id="21"/>
      </w:r>
      <w:r w:rsidR="00E63CA8" w:rsidRPr="00124465">
        <w:t xml:space="preserve"> and RDF</w:t>
      </w:r>
      <w:r w:rsidR="00F77197">
        <w:rPr>
          <w:rStyle w:val="Rimandonotaapidipagina"/>
        </w:rPr>
        <w:footnoteReference w:id="22"/>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3"/>
      </w:r>
      <w:r w:rsidR="007C5D4F" w:rsidRPr="00124465">
        <w:t xml:space="preserve">, </w:t>
      </w:r>
      <w:r w:rsidR="00F436C5" w:rsidRPr="00124465">
        <w:t>FOAF</w:t>
      </w:r>
      <w:r w:rsidR="00D739A1">
        <w:rPr>
          <w:rStyle w:val="Rimandonotaapidipagina"/>
        </w:rPr>
        <w:footnoteReference w:id="24"/>
      </w:r>
      <w:r w:rsidR="004C1CDD" w:rsidRPr="00124465">
        <w:t>, Literal Reification</w:t>
      </w:r>
      <w:r w:rsidR="00AB7E93">
        <w:rPr>
          <w:rStyle w:val="Rimandonotaapidipagina"/>
        </w:rPr>
        <w:footnoteReference w:id="25"/>
      </w:r>
      <w:r w:rsidR="007C5D4F" w:rsidRPr="00124465">
        <w:t xml:space="preserve">, </w:t>
      </w:r>
      <w:r w:rsidR="005C5477" w:rsidRPr="00124465">
        <w:t>OCO</w:t>
      </w:r>
      <w:r w:rsidR="00C83A94">
        <w:rPr>
          <w:rStyle w:val="Rimandonotaapidipagina"/>
        </w:rPr>
        <w:footnoteReference w:id="26"/>
      </w:r>
      <w:r w:rsidR="005C5477" w:rsidRPr="00124465">
        <w:t xml:space="preserve">, </w:t>
      </w:r>
      <w:r w:rsidR="007C5D4F" w:rsidRPr="00124465">
        <w:t>PROV-O</w:t>
      </w:r>
      <w:r w:rsidR="00D91D4C">
        <w:rPr>
          <w:rStyle w:val="Rimandonotaapidipagina"/>
        </w:rPr>
        <w:footnoteReference w:id="27"/>
      </w:r>
      <w:r w:rsidR="007C5D4F" w:rsidRPr="00124465">
        <w:t>, PROV-DC</w:t>
      </w:r>
      <w:r w:rsidR="00ED7B3E">
        <w:rPr>
          <w:rStyle w:val="Rimandonotaapidipagina"/>
        </w:rPr>
        <w:footnoteReference w:id="28"/>
      </w:r>
      <w:r w:rsidR="00CD746E" w:rsidRPr="00124465">
        <w:t xml:space="preserve">, </w:t>
      </w:r>
      <w:r w:rsidR="00E965B4" w:rsidRPr="00124465">
        <w:t>and VOID</w:t>
      </w:r>
      <w:r w:rsidR="0015734B">
        <w:rPr>
          <w:rStyle w:val="Rimandonotaapidipagina"/>
        </w:rPr>
        <w:footnoteReference w:id="29"/>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proofErr w:type="spellStart"/>
      <w:r w:rsidRPr="00124465">
        <w:t>cito</w:t>
      </w:r>
      <w:proofErr w:type="spell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r w:rsidRPr="00124465">
        <w:t>datacite</w:t>
      </w:r>
      <w:proofErr w:type="spell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r w:rsidRPr="00124465">
        <w:t>dcat</w:t>
      </w:r>
      <w:proofErr w:type="spell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r w:rsidRPr="00124465">
        <w:t>dcterms</w:t>
      </w:r>
      <w:proofErr w:type="spell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r w:rsidRPr="00124465">
        <w:t>fabio</w:t>
      </w:r>
      <w:proofErr w:type="spell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r w:rsidRPr="00124465">
        <w:t>foaf</w:t>
      </w:r>
      <w:proofErr w:type="spell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r w:rsidRPr="00124465">
        <w:t>frbr</w:t>
      </w:r>
      <w:proofErr w:type="spell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r w:rsidRPr="00124465">
        <w:rPr>
          <w:rFonts w:eastAsia="Times New Roman" w:cs="Times New Roman"/>
        </w:rPr>
        <w:t>oco</w:t>
      </w:r>
      <w:proofErr w:type="spell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r w:rsidRPr="00124465">
        <w:t>prov</w:t>
      </w:r>
      <w:proofErr w:type="spell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r w:rsidRPr="00124465">
        <w:t>rdf</w:t>
      </w:r>
      <w:proofErr w:type="spell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pPr>
      <w:r>
        <w:t>Archival document</w:t>
      </w:r>
      <w:r>
        <w:tab/>
      </w:r>
      <w:proofErr w:type="spellStart"/>
      <w:r>
        <w:t>fabio</w:t>
      </w:r>
      <w:proofErr w:type="gramStart"/>
      <w:r>
        <w:t>:ArchivalDocument</w:t>
      </w:r>
      <w:proofErr w:type="spellEnd"/>
      <w:proofErr w:type="gramEnd"/>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lastRenderedPageBreak/>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proofErr w:type="spellStart"/>
      <w:r w:rsidRPr="00124465">
        <w:t>fabio</w:t>
      </w:r>
      <w:proofErr w:type="gramStart"/>
      <w:r w:rsidRPr="00124465">
        <w:t>:DigitalManifestation</w:t>
      </w:r>
      <w:proofErr w:type="spellEnd"/>
      <w:proofErr w:type="gramEnd"/>
    </w:p>
    <w:p w14:paraId="4A7CF5FA" w14:textId="03444DEE" w:rsidR="005D5AC5" w:rsidRPr="00124465" w:rsidRDefault="009602C5" w:rsidP="008F398F">
      <w:pPr>
        <w:pStyle w:val="Paragrafoelenco"/>
        <w:numPr>
          <w:ilvl w:val="1"/>
          <w:numId w:val="1"/>
        </w:numPr>
        <w:spacing w:before="60" w:after="60"/>
        <w:contextualSpacing w:val="0"/>
      </w:pPr>
      <w:r w:rsidRPr="00124465">
        <w:t xml:space="preserve">Print </w:t>
      </w:r>
      <w:r w:rsidRPr="00977E78">
        <w:t>embodiment</w:t>
      </w:r>
      <w:r w:rsidR="0082173E" w:rsidRPr="00124465">
        <w:tab/>
      </w:r>
      <w:proofErr w:type="spellStart"/>
      <w:r w:rsidRPr="00124465">
        <w:t>fabio</w:t>
      </w:r>
      <w:proofErr w:type="gramStart"/>
      <w:r w:rsidRPr="00124465">
        <w:t>:PrintObject</w:t>
      </w:r>
      <w:proofErr w:type="spellEnd"/>
      <w:proofErr w:type="gramEnd"/>
    </w:p>
    <w:p w14:paraId="0071543D" w14:textId="77777777" w:rsidR="005D5AC5" w:rsidRDefault="005D5AC5" w:rsidP="008F398F">
      <w:pPr>
        <w:pStyle w:val="Paragrafoelenco"/>
        <w:numPr>
          <w:ilvl w:val="0"/>
          <w:numId w:val="1"/>
        </w:numPr>
        <w:spacing w:before="60" w:after="60"/>
        <w:contextualSpacing w:val="0"/>
      </w:pPr>
      <w:r>
        <w:t>Citation:</w:t>
      </w:r>
      <w:r>
        <w:tab/>
      </w:r>
      <w:r>
        <w:tab/>
      </w:r>
      <w:r>
        <w:tab/>
      </w:r>
      <w:proofErr w:type="spellStart"/>
      <w:r>
        <w:t>cito</w:t>
      </w:r>
      <w:proofErr w:type="gramStart"/>
      <w:r>
        <w:t>:Citation</w:t>
      </w:r>
      <w:proofErr w:type="spellEnd"/>
      <w:proofErr w:type="gramEnd"/>
      <w:r w:rsidRPr="00124465">
        <w:br/>
        <w:t xml:space="preserve">       Subclasses:</w:t>
      </w:r>
    </w:p>
    <w:p w14:paraId="62B778B4" w14:textId="16B946BC" w:rsidR="005D5AC5" w:rsidRDefault="005D5AC5" w:rsidP="005D5AC5">
      <w:pPr>
        <w:pStyle w:val="Paragrafoelenco"/>
        <w:numPr>
          <w:ilvl w:val="1"/>
          <w:numId w:val="1"/>
        </w:numPr>
        <w:spacing w:before="60" w:after="60"/>
        <w:contextualSpacing w:val="0"/>
      </w:pPr>
      <w:r>
        <w:t>Self-citation</w:t>
      </w:r>
      <w:r>
        <w:tab/>
      </w:r>
      <w:r>
        <w:tab/>
      </w:r>
      <w:proofErr w:type="spellStart"/>
      <w:r>
        <w:t>cito</w:t>
      </w:r>
      <w:proofErr w:type="gramStart"/>
      <w:r>
        <w:t>:SelfCitation</w:t>
      </w:r>
      <w:proofErr w:type="spellEnd"/>
      <w:proofErr w:type="gramEnd"/>
    </w:p>
    <w:p w14:paraId="52304ABC" w14:textId="77777777" w:rsidR="00E27EBD" w:rsidRDefault="00E27EBD" w:rsidP="008F4C2D">
      <w:pPr>
        <w:spacing w:before="60" w:after="60"/>
      </w:pPr>
    </w:p>
    <w:p w14:paraId="78D5A34F" w14:textId="5F684049" w:rsidR="00EA61BE" w:rsidRDefault="008676D7" w:rsidP="008F398F">
      <w:pPr>
        <w:spacing w:before="60" w:after="60"/>
        <w:jc w:val="both"/>
      </w:pPr>
      <w:ins w:id="562" w:author="David Shotton" w:date="2018-01-22T20:04:00Z">
        <w:r>
          <w:t>S</w:t>
        </w:r>
      </w:ins>
      <w:r w:rsidR="00B05E75">
        <w:t xml:space="preserve">everal of the aforementioned bibliographic entities have been mapped </w:t>
      </w:r>
      <w:ins w:id="563" w:author="David Shotton" w:date="2018-01-22T20:04:00Z">
        <w:r w:rsidR="00651BEB">
          <w:t xml:space="preserve">to </w:t>
        </w:r>
      </w:ins>
      <w:r w:rsidR="00B05E75">
        <w:t xml:space="preserve">entities defined in </w:t>
      </w:r>
      <w:proofErr w:type="spellStart"/>
      <w:ins w:id="564" w:author="David Shotton" w:date="2018-01-22T20:04:00Z">
        <w:r w:rsidR="00651BEB">
          <w:t>FaBiO</w:t>
        </w:r>
        <w:proofErr w:type="spellEnd"/>
        <w:r w:rsidR="00651BEB">
          <w:t xml:space="preserve">, </w:t>
        </w:r>
      </w:ins>
      <w:r w:rsidR="00B05E75">
        <w:t>the FRBR-aligned Bibliographic Ontology (</w:t>
      </w:r>
      <w:hyperlink r:id="rId18" w:history="1">
        <w:r w:rsidR="00B05E75" w:rsidRPr="00053855">
          <w:rPr>
            <w:rStyle w:val="Collegamentoipertestuale"/>
          </w:rPr>
          <w:t>http://purl.org/spar/fabio</w:t>
        </w:r>
      </w:hyperlink>
      <w:r w:rsidR="00B05E75">
        <w:t>), which is based on</w:t>
      </w:r>
      <w:r w:rsidR="00EA61BE">
        <w:t xml:space="preserve"> the Functional Requirements for Bibliographic Records (FRBR)</w:t>
      </w:r>
      <w:r w:rsidR="00EA61BE">
        <w:rPr>
          <w:rStyle w:val="Rimandonotaapidipagina"/>
        </w:rPr>
        <w:footnoteReference w:id="30"/>
      </w:r>
      <w:ins w:id="565" w:author="David Shotton" w:date="2018-01-22T20:06:00Z">
        <w:r w:rsidR="00F4778D">
          <w:t>, which</w:t>
        </w:r>
        <w:r w:rsidR="00207A3B">
          <w:t xml:space="preserve"> </w:t>
        </w:r>
        <w:proofErr w:type="gramStart"/>
        <w:r w:rsidR="00207A3B">
          <w:t xml:space="preserve">distinguishes </w:t>
        </w:r>
      </w:ins>
      <w:r w:rsidR="00EA61BE">
        <w:t xml:space="preserve"> between</w:t>
      </w:r>
      <w:proofErr w:type="gramEnd"/>
      <w:r w:rsidR="00EA61BE">
        <w:t xml:space="preserve"> works, expressions, manifestations and items</w:t>
      </w:r>
      <w:ins w:id="566" w:author="David Shotton" w:date="2018-01-22T20:06:00Z">
        <w:r w:rsidR="00207A3B">
          <w:t>.  Al</w:t>
        </w:r>
      </w:ins>
      <w:r w:rsidR="00B05E75">
        <w:t>l the</w:t>
      </w:r>
      <w:r w:rsidR="00EA61BE">
        <w:t xml:space="preserve"> </w:t>
      </w:r>
      <w:ins w:id="567" w:author="David Shotton" w:date="2018-01-22T20:05:00Z">
        <w:r w:rsidR="00F4778D">
          <w:t xml:space="preserve">OCC </w:t>
        </w:r>
      </w:ins>
      <w:r w:rsidR="00EA61BE">
        <w:t xml:space="preserve">bibliographic resources </w:t>
      </w:r>
      <w:ins w:id="568" w:author="David Shotton" w:date="2018-01-22T20:05:00Z">
        <w:r w:rsidR="00F4778D">
          <w:t xml:space="preserve">discussed here </w:t>
        </w:r>
      </w:ins>
      <w:r w:rsidR="00EA61BE">
        <w:t xml:space="preserve">are </w:t>
      </w:r>
      <w:r w:rsidR="00B05E75">
        <w:t xml:space="preserve">defined as </w:t>
      </w:r>
      <w:r w:rsidR="00EA61BE">
        <w:t>expressions of works</w:t>
      </w:r>
      <w:proofErr w:type="gramStart"/>
      <w:r w:rsidR="00EA61BE">
        <w:t>, that may be manifested in physical (e.g. printed paper) or electronic form</w:t>
      </w:r>
      <w:proofErr w:type="gramEnd"/>
      <w:r w:rsidR="00EA61BE">
        <w:t>.</w:t>
      </w:r>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7B0A339" w14:textId="77777777" w:rsidR="00EC0D80" w:rsidRPr="00EC0D80" w:rsidRDefault="00EC0D80" w:rsidP="008F398F"/>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3DBD798" w:rsidR="0067784E" w:rsidRDefault="009F534B" w:rsidP="00A41AD4">
      <w:pPr>
        <w:spacing w:before="60" w:after="60"/>
      </w:pPr>
      <w:r w:rsidRPr="00124465">
        <w:t>In this section</w:t>
      </w:r>
      <w:ins w:id="569" w:author="David Shotton" w:date="2018-01-22T20:07:00Z">
        <w:r w:rsidR="008C5306">
          <w:t>,</w:t>
        </w:r>
      </w:ins>
      <w:r w:rsidRPr="00124465">
        <w:t xml:space="preserve">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lastRenderedPageBreak/>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Default="00EB785B" w:rsidP="00806E45">
      <w:pPr>
        <w:spacing w:before="60" w:after="60"/>
      </w:pPr>
    </w:p>
    <w:p w14:paraId="6A5F089D" w14:textId="224D95D2" w:rsidR="00D40F88" w:rsidRDefault="00D40F88" w:rsidP="00806E45">
      <w:pPr>
        <w:spacing w:before="60" w:after="60"/>
      </w:pPr>
      <w:r>
        <w:t>Citation</w:t>
      </w:r>
    </w:p>
    <w:p w14:paraId="36A0A7BC" w14:textId="29CC8C0F" w:rsidR="0067701C" w:rsidRDefault="0067701C" w:rsidP="00D40F88">
      <w:pPr>
        <w:pStyle w:val="Paragrafoelenco"/>
        <w:numPr>
          <w:ilvl w:val="0"/>
          <w:numId w:val="5"/>
        </w:numPr>
        <w:spacing w:before="60" w:after="60"/>
        <w:contextualSpacing w:val="0"/>
      </w:pPr>
      <w:proofErr w:type="gramStart"/>
      <w:r>
        <w:t>has</w:t>
      </w:r>
      <w:proofErr w:type="gramEnd"/>
      <w:r>
        <w:t xml:space="preserve"> citing document</w:t>
      </w:r>
      <w:r>
        <w:tab/>
      </w:r>
      <w:r>
        <w:tab/>
      </w:r>
      <w:proofErr w:type="spellStart"/>
      <w:r>
        <w:t>cito:hasCitingEntity</w:t>
      </w:r>
      <w:proofErr w:type="spellEnd"/>
    </w:p>
    <w:p w14:paraId="4C4FBB2D" w14:textId="2725E5B4" w:rsidR="0067701C" w:rsidRDefault="0067701C" w:rsidP="00D40F88">
      <w:pPr>
        <w:pStyle w:val="Paragrafoelenco"/>
        <w:numPr>
          <w:ilvl w:val="0"/>
          <w:numId w:val="5"/>
        </w:numPr>
        <w:spacing w:before="60" w:after="60"/>
        <w:contextualSpacing w:val="0"/>
      </w:pPr>
      <w:proofErr w:type="gramStart"/>
      <w:r>
        <w:t>has</w:t>
      </w:r>
      <w:proofErr w:type="gramEnd"/>
      <w:r>
        <w:t xml:space="preserve"> cited document</w:t>
      </w:r>
      <w:r>
        <w:tab/>
      </w:r>
      <w:r>
        <w:tab/>
      </w:r>
      <w:proofErr w:type="spellStart"/>
      <w:r>
        <w:t>cito:hasCitedEntity</w:t>
      </w:r>
      <w:proofErr w:type="spellEnd"/>
    </w:p>
    <w:p w14:paraId="0078CD62" w14:textId="167640E6" w:rsidR="00D40F88" w:rsidRDefault="00FB4F69" w:rsidP="00D40F88">
      <w:pPr>
        <w:pStyle w:val="Paragrafoelenco"/>
        <w:numPr>
          <w:ilvl w:val="0"/>
          <w:numId w:val="5"/>
        </w:numPr>
        <w:spacing w:before="60" w:after="60"/>
        <w:contextualSpacing w:val="0"/>
      </w:pPr>
      <w:proofErr w:type="gramStart"/>
      <w:r>
        <w:t>has</w:t>
      </w:r>
      <w:proofErr w:type="gramEnd"/>
      <w:r>
        <w:t xml:space="preserve"> citation time span</w:t>
      </w:r>
      <w:r w:rsidR="00D40F88" w:rsidRPr="00124465">
        <w:t xml:space="preserve">: </w:t>
      </w:r>
      <w:r w:rsidR="00D40F88" w:rsidRPr="00124465">
        <w:tab/>
      </w:r>
      <w:proofErr w:type="spellStart"/>
      <w:r>
        <w:t>cito:hasCitationTimeSpan</w:t>
      </w:r>
      <w:proofErr w:type="spellEnd"/>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Default="00EB785B" w:rsidP="001B3DD9">
      <w:pPr>
        <w:pStyle w:val="Paragrafoelenco"/>
        <w:numPr>
          <w:ilvl w:val="0"/>
          <w:numId w:val="14"/>
        </w:numPr>
        <w:spacing w:before="60" w:after="60"/>
        <w:contextualSpacing w:val="0"/>
        <w:rPr>
          <w:ins w:id="570" w:author="Silvio Peroni" w:date="2018-01-21T17:16:00Z"/>
        </w:rPr>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14A41F20" w14:textId="774AC22C" w:rsidR="00FD4CE1" w:rsidRPr="00124465" w:rsidRDefault="00FD4CE1" w:rsidP="001B3DD9">
      <w:pPr>
        <w:pStyle w:val="Paragrafoelenco"/>
        <w:numPr>
          <w:ilvl w:val="0"/>
          <w:numId w:val="14"/>
        </w:numPr>
        <w:spacing w:before="60" w:after="60"/>
        <w:contextualSpacing w:val="0"/>
      </w:pPr>
      <w:proofErr w:type="gramStart"/>
      <w:ins w:id="571" w:author="Silvio Peroni" w:date="2018-01-21T17:16:00Z">
        <w:r>
          <w:t>has</w:t>
        </w:r>
        <w:proofErr w:type="gramEnd"/>
        <w:r>
          <w:t xml:space="preserve"> related agent:</w:t>
        </w:r>
        <w:r>
          <w:tab/>
        </w:r>
        <w:r>
          <w:tab/>
        </w:r>
        <w:proofErr w:type="spellStart"/>
        <w:r>
          <w:t>dcterms:relation</w:t>
        </w:r>
      </w:ins>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w:t>
      </w:r>
      <w:r w:rsidR="00217C94" w:rsidRPr="00CC72E2">
        <w:t>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2DDCD3F9" w14:textId="7D1DF17A" w:rsidR="00B861B8" w:rsidRPr="00124465" w:rsidRDefault="00B861B8" w:rsidP="00806E45">
      <w:pPr>
        <w:pStyle w:val="Paragrafoelenco"/>
        <w:numPr>
          <w:ilvl w:val="0"/>
          <w:numId w:val="6"/>
        </w:numPr>
        <w:spacing w:before="60" w:after="60"/>
        <w:contextualSpacing w:val="0"/>
      </w:pPr>
      <w:proofErr w:type="gramStart"/>
      <w:r>
        <w:t>has</w:t>
      </w:r>
      <w:proofErr w:type="gramEnd"/>
      <w:r>
        <w:t xml:space="preserve"> related document:</w:t>
      </w:r>
      <w:r>
        <w:tab/>
      </w:r>
      <w:proofErr w:type="spellStart"/>
      <w:r w:rsidR="003346CF">
        <w:t>dcterms</w:t>
      </w:r>
      <w:r>
        <w:t>:</w:t>
      </w:r>
      <w:r w:rsidR="003346CF">
        <w:t>relation</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6FB21DF1" w14:textId="45111E79" w:rsidR="002D45B3" w:rsidRPr="002D45B3" w:rsidRDefault="00EB785B" w:rsidP="008F398F">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39DE64CA" w14:textId="77777777" w:rsidR="004A2E52" w:rsidRDefault="004A2E52" w:rsidP="00806E45">
      <w:pPr>
        <w:pStyle w:val="Titolo3"/>
        <w:spacing w:before="60" w:after="60"/>
        <w:rPr>
          <w:ins w:id="572" w:author="Silvio Peroni" w:date="2018-01-21T17:12:00Z"/>
        </w:rPr>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lastRenderedPageBreak/>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rPr>
          <w:ins w:id="573" w:author="Silvio Peroni" w:date="2018-01-21T17:10:00Z"/>
        </w:rPr>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F0311D6" w14:textId="77777777" w:rsidR="00437CF6" w:rsidRDefault="00437CF6" w:rsidP="005A14E5">
      <w:pPr>
        <w:spacing w:before="60" w:after="60"/>
        <w:rPr>
          <w:ins w:id="574" w:author="Silvio Peroni" w:date="2018-01-21T17:10:00Z"/>
        </w:rPr>
      </w:pPr>
    </w:p>
    <w:p w14:paraId="4B08DF62" w14:textId="64373D57" w:rsidR="00437CF6" w:rsidRDefault="00437CF6" w:rsidP="005A14E5">
      <w:pPr>
        <w:spacing w:before="60" w:after="60"/>
        <w:rPr>
          <w:ins w:id="575" w:author="Silvio Peroni" w:date="2018-01-21T17:10:00Z"/>
        </w:rPr>
      </w:pPr>
      <w:ins w:id="576" w:author="Silvio Peroni" w:date="2018-01-21T17:10:00Z">
        <w:r w:rsidRPr="00124465">
          <w:t xml:space="preserve">Any </w:t>
        </w:r>
        <w:r>
          <w:t>virtual entity</w:t>
        </w:r>
      </w:ins>
    </w:p>
    <w:p w14:paraId="4BFA4287" w14:textId="77777777" w:rsidR="00437CF6" w:rsidRPr="00124465" w:rsidRDefault="00437CF6" w:rsidP="00437CF6">
      <w:pPr>
        <w:pStyle w:val="Paragrafoelenco"/>
        <w:numPr>
          <w:ilvl w:val="0"/>
          <w:numId w:val="12"/>
        </w:numPr>
        <w:spacing w:before="60" w:after="60"/>
        <w:contextualSpacing w:val="0"/>
        <w:rPr>
          <w:ins w:id="577" w:author="Silvio Peroni" w:date="2018-01-21T17:11:00Z"/>
        </w:rPr>
      </w:pPr>
      <w:proofErr w:type="gramStart"/>
      <w:ins w:id="578" w:author="Silvio Peroni" w:date="2018-01-21T17:11:00Z">
        <w:r w:rsidRPr="00124465">
          <w:t>has</w:t>
        </w:r>
        <w:proofErr w:type="gramEnd"/>
        <w:r w:rsidRPr="00124465">
          <w:t xml:space="preserve"> primary source: </w:t>
        </w:r>
        <w:r w:rsidRPr="00124465">
          <w:tab/>
        </w:r>
        <w:r w:rsidRPr="00124465">
          <w:tab/>
        </w:r>
        <w:proofErr w:type="spellStart"/>
        <w:r w:rsidRPr="00124465">
          <w:t>prov:hadPrimarySource</w:t>
        </w:r>
        <w:proofErr w:type="spellEnd"/>
      </w:ins>
    </w:p>
    <w:p w14:paraId="29D179B7" w14:textId="6F410DDD" w:rsidR="00437CF6" w:rsidRDefault="00437CF6" w:rsidP="005A14E5">
      <w:pPr>
        <w:pStyle w:val="Paragrafoelenco"/>
        <w:numPr>
          <w:ilvl w:val="0"/>
          <w:numId w:val="12"/>
        </w:numPr>
        <w:spacing w:before="60" w:after="60"/>
      </w:pPr>
      <w:proofErr w:type="gramStart"/>
      <w:ins w:id="579" w:author="Silvio Peroni" w:date="2018-01-21T17:11:00Z">
        <w:r>
          <w:t>is</w:t>
        </w:r>
        <w:proofErr w:type="gramEnd"/>
        <w:r>
          <w:t xml:space="preserve"> attributed to:</w:t>
        </w:r>
        <w:r>
          <w:tab/>
        </w:r>
        <w:r>
          <w:tab/>
        </w:r>
        <w:proofErr w:type="spellStart"/>
        <w:r>
          <w:t>prov:wasAttributedTo</w:t>
        </w:r>
      </w:ins>
      <w:proofErr w:type="spellEnd"/>
    </w:p>
    <w:p w14:paraId="2D6A18C8" w14:textId="109B08AD" w:rsidR="00275A64" w:rsidRDefault="00275A64" w:rsidP="00806E45">
      <w:pPr>
        <w:pStyle w:val="Titolo1"/>
        <w:spacing w:before="60" w:after="60"/>
        <w:rPr>
          <w:ins w:id="580" w:author="Silvio Peroni" w:date="2018-01-21T17:12:00Z"/>
        </w:rPr>
      </w:pPr>
    </w:p>
    <w:p w14:paraId="4F1A63EB" w14:textId="77777777" w:rsidR="00966534" w:rsidRPr="00432EE8" w:rsidRDefault="00966534" w:rsidP="005A14E5"/>
    <w:p w14:paraId="71A02973" w14:textId="43429762" w:rsidR="006773C8" w:rsidRPr="00124465" w:rsidRDefault="006773C8" w:rsidP="00806E45">
      <w:pPr>
        <w:pStyle w:val="Titolo1"/>
        <w:spacing w:before="60" w:after="60"/>
      </w:pPr>
      <w:commentRangeStart w:id="581"/>
      <w:r w:rsidRPr="00124465">
        <w:t xml:space="preserve">Linearization in </w:t>
      </w:r>
      <w:proofErr w:type="spellStart"/>
      <w:r w:rsidRPr="00124465">
        <w:t>BibJSON</w:t>
      </w:r>
      <w:proofErr w:type="spellEnd"/>
      <w:r w:rsidRPr="00124465">
        <w:t xml:space="preserve"> + JSON-LD</w:t>
      </w:r>
      <w:commentRangeEnd w:id="581"/>
      <w:r w:rsidR="0074731D">
        <w:rPr>
          <w:rStyle w:val="Rimandocommento"/>
          <w:rFonts w:asciiTheme="minorHAnsi" w:eastAsiaTheme="minorEastAsia" w:hAnsiTheme="minorHAnsi" w:cstheme="minorBidi"/>
          <w:b w:val="0"/>
          <w:bCs w:val="0"/>
          <w:color w:val="auto"/>
        </w:rPr>
        <w:commentReference w:id="581"/>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9"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20"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gocc</w:t>
      </w:r>
      <w:proofErr w:type="spell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gbe</w:t>
      </w:r>
      <w:proofErr w:type="spell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gbr</w:t>
      </w:r>
      <w:proofErr w:type="spell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gcr</w:t>
      </w:r>
      <w:proofErr w:type="spell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gid</w:t>
      </w:r>
      <w:proofErr w:type="spell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gra</w:t>
      </w:r>
      <w:proofErr w:type="spell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gre</w:t>
      </w:r>
      <w:proofErr w:type="spell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gdi</w:t>
      </w:r>
      <w:proofErr w:type="spell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cito</w:t>
      </w:r>
      <w:proofErr w:type="spell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datacite</w:t>
      </w:r>
      <w:proofErr w:type="spell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dbr</w:t>
      </w:r>
      <w:proofErr w:type="spell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dcat</w:t>
      </w:r>
      <w:proofErr w:type="spell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dcterms</w:t>
      </w:r>
      <w:proofErr w:type="spell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doco</w:t>
      </w:r>
      <w:proofErr w:type="spell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fabio</w:t>
      </w:r>
      <w:proofErr w:type="spell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foaf</w:t>
      </w:r>
      <w:proofErr w:type="spell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frbr</w:t>
      </w:r>
      <w:proofErr w:type="spell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oco</w:t>
      </w:r>
      <w:proofErr w:type="spell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prov</w:t>
      </w:r>
      <w:proofErr w:type="spell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w:t>
      </w:r>
      <w:proofErr w:type="spell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rdfs</w:t>
      </w:r>
      <w:proofErr w:type="spell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xsd</w:t>
      </w:r>
      <w:proofErr w:type="spell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iri</w:t>
      </w:r>
      <w:proofErr w:type="spell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582"/>
      <w:r w:rsidRPr="0024165C">
        <w:rPr>
          <w:rFonts w:ascii="Courier" w:hAnsi="Courier"/>
          <w:sz w:val="16"/>
          <w:szCs w:val="16"/>
        </w:rPr>
        <w:t>"</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commentRangeEnd w:id="582"/>
      <w:r w:rsidR="00C34C97">
        <w:rPr>
          <w:rStyle w:val="Rimandocommento"/>
        </w:rPr>
        <w:commentReference w:id="582"/>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w:t>
      </w:r>
      <w:r w:rsidRPr="008F398F">
        <w:rPr>
          <w:rFonts w:ascii="Courier" w:hAnsi="Courier"/>
          <w:color w:val="FF0000"/>
          <w:sz w:val="16"/>
          <w:szCs w:val="16"/>
        </w:rPr>
        <w:t>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ccby</w:t>
      </w:r>
      <w:proofErr w:type="spellEnd"/>
      <w:r w:rsidRPr="0024165C">
        <w:rPr>
          <w:rFonts w:ascii="Courier" w:hAnsi="Courier"/>
          <w:sz w:val="16"/>
          <w:szCs w:val="16"/>
        </w:rPr>
        <w:t>": "https://creativecommons.org/licenses/by/4.0/legalcode",</w:t>
      </w:r>
    </w:p>
    <w:p w14:paraId="475F2A89" w14:textId="08A8C967" w:rsidR="005A2D83" w:rsidRPr="0024165C" w:rsidRDefault="00F74349" w:rsidP="0024165C">
      <w:pPr>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citationId</w:t>
      </w:r>
      <w:proofErr w:type="spellEnd"/>
      <w:proofErr w:type="gramEnd"/>
      <w:r>
        <w:rPr>
          <w:rFonts w:ascii="Courier" w:hAnsi="Courier"/>
          <w:sz w:val="16"/>
          <w:szCs w:val="16"/>
        </w:rPr>
        <w:t>”: “</w:t>
      </w:r>
      <w:proofErr w:type="spellStart"/>
      <w:r>
        <w:rPr>
          <w:rFonts w:ascii="Courier" w:hAnsi="Courier"/>
          <w:sz w:val="16"/>
          <w:szCs w:val="16"/>
        </w:rPr>
        <w:t>cito:hasCitationId</w:t>
      </w:r>
      <w:proofErr w:type="spellEnd"/>
      <w:r>
        <w:rPr>
          <w:rFonts w:ascii="Courier" w:hAnsi="Courier"/>
          <w:sz w:val="16"/>
          <w:szCs w:val="16"/>
        </w:rPr>
        <w:t xml:space="preserve"> </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rdfxml</w:t>
      </w:r>
      <w:proofErr w:type="spell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url</w:t>
      </w:r>
      <w:proofErr w:type="spell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w:t>
      </w:r>
      <w:proofErr w:type="spellStart"/>
      <w:r w:rsidRPr="004C4C81">
        <w:rPr>
          <w:rFonts w:ascii="Courier" w:hAnsi="Courier"/>
          <w:sz w:val="16"/>
          <w:szCs w:val="16"/>
        </w:rPr>
        <w:t>iri</w:t>
      </w:r>
      <w:proofErr w:type="spell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00280845">
        <w:rPr>
          <w:rFonts w:ascii="Courier" w:hAnsi="Courier"/>
          <w:sz w:val="16"/>
          <w:szCs w:val="16"/>
        </w:rPr>
        <w:t>cross_reference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583"/>
      <w:r w:rsidRPr="004C4C81">
        <w:rPr>
          <w:rFonts w:ascii="Courier" w:hAnsi="Courier"/>
          <w:sz w:val="16"/>
          <w:szCs w:val="16"/>
        </w:rPr>
        <w:t>"citation":</w:t>
      </w:r>
      <w:commentRangeEnd w:id="583"/>
      <w:r w:rsidR="00CF7CD9">
        <w:rPr>
          <w:rStyle w:val="Rimandocommento"/>
        </w:rPr>
        <w:commentReference w:id="583"/>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3CCAD6A2"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distribution in Turtle dated 3rd April 2016",</w:t>
      </w:r>
    </w:p>
    <w:p w14:paraId="15CA60E7" w14:textId="4C98D40D"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file_type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1E0BD05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lastRenderedPageBreak/>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derived_from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lastRenderedPageBreak/>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invalidated_by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 w:author="David Shotton" w:date="2018-01-23T22:34:00Z" w:initials="DS">
    <w:p w14:paraId="7957BAE7" w14:textId="000C20A3" w:rsidR="008A6D68" w:rsidRPr="00D12873" w:rsidRDefault="008A6D68" w:rsidP="008A6D68">
      <w:pPr>
        <w:pStyle w:val="Testocommento"/>
      </w:pPr>
      <w:r>
        <w:rPr>
          <w:rStyle w:val="Rimandocommento"/>
        </w:rPr>
        <w:annotationRef/>
      </w:r>
      <w:r>
        <w:t xml:space="preserve">Perhaps here is where we need to add a section describing Open Citation Identifiers. Because OCIs are “home grown”, and their format so closely resembles our internal identifiers for citations, there is enormous room for confusion unless WE are very clear in this document – see further comments below and in footnotes relating to virtual entities. </w:t>
      </w:r>
      <w:bookmarkStart w:id="89" w:name="_GoBack"/>
      <w:bookmarkEnd w:id="89"/>
    </w:p>
  </w:comment>
  <w:comment w:id="404" w:author="David Shotton" w:date="2018-01-22T16:44:00Z" w:initials="DS">
    <w:p w14:paraId="724D6D25" w14:textId="0F2BA3B0" w:rsidR="008A6D68" w:rsidRDefault="008A6D68">
      <w:pPr>
        <w:pStyle w:val="Testocommento"/>
      </w:pPr>
      <w:r>
        <w:rPr>
          <w:rStyle w:val="Rimandocommento"/>
        </w:rPr>
        <w:annotationRef/>
      </w:r>
      <w:r>
        <w:t>I still don’t understand why you included this bullet point.    We have already clearly specified local identifiers which do not follow ad hoc rules, but rather a clearly defined structure.  Do you have a specific example or use case that requires retention of this bullet point?  Otherwise, delete.</w:t>
      </w:r>
    </w:p>
  </w:comment>
  <w:comment w:id="363" w:author="Silvio Peroni" w:date="2018-01-19T22:09:00Z" w:initials="SP">
    <w:p w14:paraId="25BFECA0" w14:textId="32858333" w:rsidR="008A6D68" w:rsidRDefault="008A6D68">
      <w:pPr>
        <w:pStyle w:val="Testocommento"/>
      </w:pPr>
      <w:r>
        <w:rPr>
          <w:rStyle w:val="Rimandocommento"/>
        </w:rPr>
        <w:annotationRef/>
      </w:r>
      <w:r>
        <w:t>This text should be kept since it describes how virtual entities differ from non-virtual ones.</w:t>
      </w:r>
    </w:p>
  </w:comment>
  <w:comment w:id="477" w:author="David Shotton" w:date="2018-01-22T17:27:00Z" w:initials="DS">
    <w:p w14:paraId="0E7AF9BD" w14:textId="433577E9" w:rsidR="008A6D68" w:rsidRDefault="008A6D68">
      <w:pPr>
        <w:pStyle w:val="Testocommento"/>
      </w:pPr>
      <w:r>
        <w:rPr>
          <w:rStyle w:val="Rimandocommento"/>
        </w:rPr>
        <w:annotationRef/>
      </w:r>
      <w:r>
        <w:t>I do not understand what this phrase means.  Please reword, or give an example for me to understand.</w:t>
      </w:r>
    </w:p>
  </w:comment>
  <w:comment w:id="495" w:author="David Shotton" w:date="2018-01-23T22:29:00Z" w:initials="DS">
    <w:p w14:paraId="1D585223" w14:textId="4E0B30E1" w:rsidR="008A6D68" w:rsidRDefault="008A6D68">
      <w:pPr>
        <w:pStyle w:val="Testocommento"/>
      </w:pPr>
      <w:r>
        <w:rPr>
          <w:rStyle w:val="Rimandocommento"/>
        </w:rPr>
        <w:annotationRef/>
      </w:r>
      <w:r>
        <w:t>I hope this situation will NOT continue to be the case when we have fully functional search and browse interfaces, that will return the full bibliographic metadata in human-readable form.  In that case, we should qualify this comment you made, by mentioning these other interfaces, and specifying that your comment here relates just to the metadata immediately pulled back in RDF in relation to a particular resource.</w:t>
      </w:r>
    </w:p>
    <w:p w14:paraId="4736F18D" w14:textId="77777777" w:rsidR="008A6D68" w:rsidRDefault="008A6D68">
      <w:pPr>
        <w:pStyle w:val="Testocommento"/>
      </w:pPr>
    </w:p>
    <w:p w14:paraId="21DD7D46" w14:textId="753042EF" w:rsidR="008A6D68" w:rsidRPr="002A24FA" w:rsidRDefault="008A6D68">
      <w:pPr>
        <w:pStyle w:val="Testocommento"/>
      </w:pPr>
      <w:r>
        <w:rPr>
          <w:b/>
        </w:rPr>
        <w:t>Silvio: OSCAR</w:t>
      </w:r>
      <w:r>
        <w:t xml:space="preserve"> and </w:t>
      </w:r>
      <w:r>
        <w:rPr>
          <w:b/>
        </w:rPr>
        <w:t>LUCINDA</w:t>
      </w:r>
      <w:r>
        <w:t xml:space="preserve"> will overcome exactly this problem indeed. I’ve added just a text here as you suggested. However, I would prefer not to mention them directly there –just a vague reference should be fine.</w:t>
      </w:r>
    </w:p>
  </w:comment>
  <w:comment w:id="581" w:author="Silvio Peroni" w:date="2018-01-19T12:47:00Z" w:initials="SP">
    <w:p w14:paraId="69EA8031" w14:textId="1D93CAF1" w:rsidR="008A6D68" w:rsidRDefault="008A6D68">
      <w:pPr>
        <w:pStyle w:val="Testocommento"/>
      </w:pPr>
      <w:r>
        <w:rPr>
          <w:rStyle w:val="Rimandocommento"/>
        </w:rPr>
        <w:annotationRef/>
      </w:r>
      <w:r>
        <w:t>I will modify this part once we have agreed on all the aspects of the previous one.</w:t>
      </w:r>
    </w:p>
    <w:p w14:paraId="13E9AD2D" w14:textId="77777777" w:rsidR="008A6D68" w:rsidRDefault="008A6D68">
      <w:pPr>
        <w:pStyle w:val="Testocommento"/>
      </w:pPr>
    </w:p>
    <w:p w14:paraId="06A557B7" w14:textId="1E8B860C" w:rsidR="008A6D68" w:rsidRDefault="008A6D68">
      <w:pPr>
        <w:pStyle w:val="Testocommento"/>
      </w:pPr>
      <w:r>
        <w:t>David: OK.  I have not looked beyond this point.</w:t>
      </w:r>
    </w:p>
  </w:comment>
  <w:comment w:id="582" w:author="David Shotton" w:date="2017-11-04T13:32:00Z" w:initials="DS">
    <w:p w14:paraId="00DE017A" w14:textId="5AF75BD7" w:rsidR="008A6D68" w:rsidRDefault="008A6D68">
      <w:pPr>
        <w:pStyle w:val="Testocommento"/>
      </w:pPr>
      <w:r>
        <w:rPr>
          <w:rStyle w:val="Rimandocommento"/>
        </w:rPr>
        <w:annotationRef/>
      </w:r>
      <w:r>
        <w:t xml:space="preserve">Silvio: Please modify as appropriate to take account of </w:t>
      </w:r>
      <w:proofErr w:type="spellStart"/>
      <w:r w:rsidRPr="00BB3A4A">
        <w:rPr>
          <w:i/>
        </w:rPr>
        <w:t>cito</w:t>
      </w:r>
      <w:proofErr w:type="gramStart"/>
      <w:r w:rsidRPr="00BB3A4A">
        <w:rPr>
          <w:i/>
        </w:rPr>
        <w:t>:Citation</w:t>
      </w:r>
      <w:proofErr w:type="spellEnd"/>
      <w:proofErr w:type="gramEnd"/>
      <w:r>
        <w:t>.</w:t>
      </w:r>
    </w:p>
  </w:comment>
  <w:comment w:id="583" w:author="David Shotton" w:date="2017-11-09T18:16:00Z" w:initials="DS">
    <w:p w14:paraId="4919A86F" w14:textId="77777777" w:rsidR="008A6D68" w:rsidRDefault="008A6D68">
      <w:pPr>
        <w:pStyle w:val="Testocommento"/>
      </w:pPr>
      <w:r>
        <w:rPr>
          <w:rStyle w:val="Rimandocommento"/>
        </w:rPr>
        <w:annotationRef/>
      </w:r>
      <w:r>
        <w:t>Silvio: Do we need anything new here?</w:t>
      </w:r>
    </w:p>
    <w:p w14:paraId="6016DD63" w14:textId="785F917F" w:rsidR="008A6D68" w:rsidRDefault="008A6D68">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B00428" w15:done="0"/>
  <w15:commentEx w15:paraId="6A3E733E" w15:done="0"/>
  <w15:commentEx w15:paraId="046F9691" w15:done="0"/>
  <w15:commentEx w15:paraId="719DDDA9" w15:done="0"/>
  <w15:commentEx w15:paraId="2B7370B1" w15:done="0"/>
  <w15:commentEx w15:paraId="724D6D25" w15:done="0"/>
  <w15:commentEx w15:paraId="25BFECA0" w15:done="0"/>
  <w15:commentEx w15:paraId="783A9E39" w15:done="0"/>
  <w15:commentEx w15:paraId="0E7AF9BD" w15:done="0"/>
  <w15:commentEx w15:paraId="1D585223" w15:done="0"/>
  <w15:commentEx w15:paraId="06A557B7"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033ED" w14:textId="77777777" w:rsidR="008A6D68" w:rsidRDefault="008A6D68" w:rsidP="00834AD1">
      <w:r>
        <w:separator/>
      </w:r>
    </w:p>
  </w:endnote>
  <w:endnote w:type="continuationSeparator" w:id="0">
    <w:p w14:paraId="278B9CF9" w14:textId="77777777" w:rsidR="008A6D68" w:rsidRDefault="008A6D68"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42047" w14:textId="77777777" w:rsidR="008A6D68" w:rsidRDefault="008A6D68" w:rsidP="00834AD1">
      <w:r>
        <w:separator/>
      </w:r>
    </w:p>
  </w:footnote>
  <w:footnote w:type="continuationSeparator" w:id="0">
    <w:p w14:paraId="06F591E5" w14:textId="77777777" w:rsidR="008A6D68" w:rsidRDefault="008A6D68" w:rsidP="00834AD1">
      <w:r>
        <w:continuationSeparator/>
      </w:r>
    </w:p>
  </w:footnote>
  <w:footnote w:id="1">
    <w:p w14:paraId="588EA724" w14:textId="375E02E4" w:rsidR="008A6D68" w:rsidRPr="008F398F" w:rsidRDefault="008A6D68">
      <w:pPr>
        <w:pStyle w:val="Testonotaapidipagina"/>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8A6D68" w:rsidRPr="008F398F" w:rsidRDefault="008A6D68">
      <w:pPr>
        <w:pStyle w:val="Testonotaapidipagina"/>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8A6D68" w:rsidRPr="008F398F" w:rsidRDefault="008A6D68">
      <w:pPr>
        <w:pStyle w:val="Testonotaapidipagina"/>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4644565F" w:rsidR="008A6D68" w:rsidRPr="00835D33" w:rsidRDefault="008A6D68">
      <w:pPr>
        <w:pStyle w:val="Testonotaapidipagina"/>
      </w:pPr>
      <w:r w:rsidRPr="00835D33">
        <w:rPr>
          <w:rStyle w:val="Rimandonotaapidipagina"/>
        </w:rPr>
        <w:footnoteRef/>
      </w:r>
      <w:r w:rsidRPr="00835D33">
        <w:t xml:space="preserve"> </w:t>
      </w:r>
      <w:hyperlink r:id="rId4" w:history="1">
        <w:r w:rsidRPr="00835D33">
          <w:rPr>
            <w:rStyle w:val="Collegamentoipertestuale"/>
          </w:rPr>
          <w:t>https://w3id.org/oc/sparql</w:t>
        </w:r>
      </w:hyperlink>
      <w:r w:rsidRPr="00835D33">
        <w:t xml:space="preserve"> </w:t>
      </w:r>
    </w:p>
  </w:footnote>
  <w:footnote w:id="5">
    <w:p w14:paraId="54C394EC" w14:textId="46B26044" w:rsidR="008A6D68" w:rsidRPr="00835D33" w:rsidRDefault="008A6D68">
      <w:pPr>
        <w:pStyle w:val="Testonotaapidipagina"/>
      </w:pPr>
      <w:r w:rsidRPr="00835D33">
        <w:rPr>
          <w:rStyle w:val="Rimandonotaapidipagina"/>
        </w:rPr>
        <w:footnoteRef/>
      </w:r>
      <w:r w:rsidRPr="00835D33">
        <w:t xml:space="preserve"> </w:t>
      </w:r>
      <w:hyperlink r:id="rId5" w:history="1">
        <w:r w:rsidRPr="00835D33">
          <w:rPr>
            <w:rStyle w:val="Collegamentoipertestuale"/>
          </w:rPr>
          <w:t>https://w3id.org/oc/download</w:t>
        </w:r>
      </w:hyperlink>
      <w:r w:rsidRPr="00835D33">
        <w:t xml:space="preserve"> </w:t>
      </w:r>
    </w:p>
  </w:footnote>
  <w:footnote w:id="6">
    <w:p w14:paraId="0B9C76F2" w14:textId="38EC0419" w:rsidR="008A6D68" w:rsidRPr="008F398F" w:rsidRDefault="008A6D68">
      <w:pPr>
        <w:pStyle w:val="Testonotaapidipagina"/>
      </w:pPr>
      <w:r w:rsidRPr="00835D33">
        <w:rPr>
          <w:rStyle w:val="Rimandonotaapidipagina"/>
        </w:rPr>
        <w:footnoteRef/>
      </w:r>
      <w:r w:rsidRPr="00835D33">
        <w:t xml:space="preserve"> </w:t>
      </w:r>
      <w:hyperlink r:id="rId6" w:history="1">
        <w:r w:rsidRPr="00835D33">
          <w:rPr>
            <w:rStyle w:val="Collegamentoipertestuale"/>
          </w:rPr>
          <w:t>http://www.w3.org/TR/vocab-dcat/</w:t>
        </w:r>
      </w:hyperlink>
      <w:r w:rsidRPr="00835D33">
        <w:t xml:space="preserve"> </w:t>
      </w:r>
    </w:p>
  </w:footnote>
  <w:footnote w:id="7">
    <w:p w14:paraId="22C8978B" w14:textId="3CA4E97A" w:rsidR="008A6D68" w:rsidRPr="008F398F" w:rsidRDefault="008A6D68">
      <w:pPr>
        <w:pStyle w:val="Testonotaapidipagina"/>
      </w:pPr>
      <w:r w:rsidRPr="00835D33">
        <w:rPr>
          <w:rStyle w:val="Rimandonotaapidipagina"/>
        </w:rPr>
        <w:footnoteRef/>
      </w:r>
      <w:r w:rsidRPr="00835D33">
        <w:t xml:space="preserve"> </w:t>
      </w:r>
      <w:hyperlink r:id="rId7" w:history="1">
        <w:r w:rsidRPr="00835D33">
          <w:rPr>
            <w:rStyle w:val="Collegamentoipertestuale"/>
          </w:rPr>
          <w:t>http://www.w3.org/TR/void/</w:t>
        </w:r>
      </w:hyperlink>
      <w:r w:rsidRPr="00835D33">
        <w:t xml:space="preserve"> </w:t>
      </w:r>
    </w:p>
  </w:footnote>
  <w:footnote w:id="8">
    <w:p w14:paraId="5A6C28C9" w14:textId="2C55BEAA" w:rsidR="008A6D68" w:rsidRPr="008F398F" w:rsidRDefault="008A6D68">
      <w:pPr>
        <w:pStyle w:val="Testonotaapidipagina"/>
      </w:pPr>
      <w:r w:rsidRPr="00835D33">
        <w:rPr>
          <w:rStyle w:val="Rimandonotaapidipagina"/>
        </w:rPr>
        <w:footnoteRef/>
      </w:r>
      <w:r w:rsidRPr="00835D33">
        <w:t xml:space="preserve"> </w:t>
      </w:r>
      <w:hyperlink r:id="rId8" w:history="1">
        <w:r w:rsidRPr="00835D33">
          <w:rPr>
            <w:rStyle w:val="Collegamentoipertestuale"/>
          </w:rPr>
          <w:t>http://crossref.org/</w:t>
        </w:r>
      </w:hyperlink>
      <w:r w:rsidRPr="00835D33">
        <w:t xml:space="preserve">  </w:t>
      </w:r>
    </w:p>
  </w:footnote>
  <w:footnote w:id="9">
    <w:p w14:paraId="6787CFF0" w14:textId="1FF68F5C" w:rsidR="008A6D68" w:rsidRPr="008F398F" w:rsidRDefault="008A6D68">
      <w:pPr>
        <w:pStyle w:val="Testonotaapidipagina"/>
      </w:pPr>
      <w:r w:rsidRPr="00835D33">
        <w:rPr>
          <w:rStyle w:val="Rimandonotaapidipagina"/>
        </w:rPr>
        <w:footnoteRef/>
      </w:r>
      <w:r w:rsidRPr="00835D33">
        <w:t xml:space="preserve"> </w:t>
      </w:r>
      <w:hyperlink r:id="rId9" w:history="1">
        <w:r w:rsidRPr="008F398F">
          <w:rPr>
            <w:rStyle w:val="Collegamentoipertestuale"/>
          </w:rPr>
          <w:t>http://api.crossref.org/types</w:t>
        </w:r>
      </w:hyperlink>
      <w:r w:rsidRPr="008F398F">
        <w:t xml:space="preserve">  </w:t>
      </w:r>
    </w:p>
  </w:footnote>
  <w:footnote w:id="10">
    <w:p w14:paraId="5EA37D21" w14:textId="77777777" w:rsidR="008A6D68" w:rsidRPr="008F398F" w:rsidRDefault="008A6D68" w:rsidP="008748B3">
      <w:pPr>
        <w:pStyle w:val="Testonotaapidipagina"/>
        <w:rPr>
          <w:ins w:id="55" w:author="David Shotton" w:date="2018-01-22T16:13:00Z"/>
        </w:rPr>
      </w:pPr>
      <w:ins w:id="56" w:author="David Shotton" w:date="2018-01-22T16:13:00Z">
        <w:r w:rsidRPr="00835D33">
          <w:rPr>
            <w:rStyle w:val="Rimandonotaapidipagina"/>
          </w:rPr>
          <w:footnoteRef/>
        </w:r>
        <w:r w:rsidRPr="00835D33">
          <w:t xml:space="preserve"> </w:t>
        </w:r>
        <w:r>
          <w:fldChar w:fldCharType="begin"/>
        </w:r>
        <w:r>
          <w:instrText xml:space="preserve"> HYPERLINK "https://dhlab.epfl.ch/page-127959-en.html" </w:instrText>
        </w:r>
        <w:r>
          <w:fldChar w:fldCharType="separate"/>
        </w:r>
        <w:r w:rsidRPr="00835D33">
          <w:rPr>
            <w:rStyle w:val="Collegamentoipertestuale"/>
          </w:rPr>
          <w:t>https://dhlab.epfl.ch/page-127959-en.html</w:t>
        </w:r>
        <w:r>
          <w:rPr>
            <w:rStyle w:val="Collegamentoipertestuale"/>
          </w:rPr>
          <w:fldChar w:fldCharType="end"/>
        </w:r>
        <w:r w:rsidRPr="00835D33">
          <w:t xml:space="preserve"> </w:t>
        </w:r>
      </w:ins>
    </w:p>
  </w:footnote>
  <w:footnote w:id="11">
    <w:p w14:paraId="410430DB" w14:textId="77777777" w:rsidR="008A6D68" w:rsidRPr="008F398F" w:rsidRDefault="008A6D68" w:rsidP="008748B3">
      <w:pPr>
        <w:pStyle w:val="Testonotaapidipagina"/>
        <w:rPr>
          <w:ins w:id="57" w:author="David Shotton" w:date="2018-01-22T16:13:00Z"/>
        </w:rPr>
      </w:pPr>
      <w:ins w:id="58" w:author="David Shotton" w:date="2018-01-22T16:13:00Z">
        <w:r w:rsidRPr="00835D33">
          <w:rPr>
            <w:rStyle w:val="Rimandonotaapidipagina"/>
          </w:rPr>
          <w:footnoteRef/>
        </w:r>
        <w:r w:rsidRPr="00835D33">
          <w:t xml:space="preserve"> </w:t>
        </w:r>
        <w:r>
          <w:fldChar w:fldCharType="begin"/>
        </w:r>
        <w:r>
          <w:instrText xml:space="preserve"> HYPERLINK "https://west.uni-koblenz.de/en/research/excite" </w:instrText>
        </w:r>
        <w:r>
          <w:fldChar w:fldCharType="separate"/>
        </w:r>
        <w:r w:rsidRPr="00835D33">
          <w:rPr>
            <w:rStyle w:val="Collegamentoipertestuale"/>
          </w:rPr>
          <w:t>https://west.uni-koblenz.de/en/research/excite</w:t>
        </w:r>
        <w:r>
          <w:rPr>
            <w:rStyle w:val="Collegamentoipertestuale"/>
          </w:rPr>
          <w:fldChar w:fldCharType="end"/>
        </w:r>
        <w:r w:rsidRPr="00835D33">
          <w:t xml:space="preserve"> </w:t>
        </w:r>
      </w:ins>
    </w:p>
  </w:footnote>
  <w:footnote w:id="12">
    <w:p w14:paraId="3F777E9C" w14:textId="47F86BD0" w:rsidR="008A6D68" w:rsidRPr="00DC2C98" w:rsidRDefault="008A6D68">
      <w:pPr>
        <w:pStyle w:val="Testonotaapidipagina"/>
        <w:rPr>
          <w:lang w:val="it-IT"/>
        </w:rPr>
      </w:pPr>
      <w:ins w:id="65" w:author="Silvio Peroni" w:date="2018-01-23T08:04:00Z">
        <w:r>
          <w:rPr>
            <w:rStyle w:val="Rimandonotaapidipagina"/>
          </w:rPr>
          <w:footnoteRef/>
        </w:r>
        <w:r>
          <w:t xml:space="preserve"> </w:t>
        </w:r>
      </w:ins>
      <w:ins w:id="66" w:author="Silvio Peroni" w:date="2018-01-23T08:05:00Z">
        <w:r>
          <w:rPr>
            <w:lang w:val="it-IT"/>
          </w:rPr>
          <w:fldChar w:fldCharType="begin"/>
        </w:r>
        <w:r>
          <w:rPr>
            <w:lang w:val="it-IT"/>
          </w:rPr>
          <w:instrText xml:space="preserve"> HYPERLINK "https://www.wikidata.org" </w:instrText>
        </w:r>
        <w:r>
          <w:rPr>
            <w:lang w:val="it-IT"/>
          </w:rPr>
          <w:fldChar w:fldCharType="separate"/>
        </w:r>
        <w:r w:rsidRPr="009A043F">
          <w:rPr>
            <w:rStyle w:val="Collegamentoipertestuale"/>
            <w:lang w:val="it-IT"/>
          </w:rPr>
          <w:t>https://www.wikidata.org</w:t>
        </w:r>
        <w:r>
          <w:rPr>
            <w:lang w:val="it-IT"/>
          </w:rPr>
          <w:fldChar w:fldCharType="end"/>
        </w:r>
        <w:r>
          <w:rPr>
            <w:lang w:val="it-IT"/>
          </w:rPr>
          <w:t xml:space="preserve"> </w:t>
        </w:r>
      </w:ins>
    </w:p>
  </w:footnote>
  <w:footnote w:id="13">
    <w:p w14:paraId="32312F7E" w14:textId="77777777" w:rsidR="008A6D68" w:rsidRPr="00835D33" w:rsidRDefault="008A6D68" w:rsidP="00D12375">
      <w:pPr>
        <w:pStyle w:val="Testonotaapidipagina"/>
      </w:pPr>
      <w:r w:rsidRPr="00835D33">
        <w:rPr>
          <w:rStyle w:val="Rimandonotaapidipagina"/>
        </w:rPr>
        <w:footnoteRef/>
      </w:r>
      <w:r w:rsidRPr="00835D33">
        <w:t xml:space="preserve"> </w:t>
      </w:r>
      <w:hyperlink r:id="rId10" w:history="1">
        <w:r w:rsidRPr="00835D33">
          <w:rPr>
            <w:rStyle w:val="Collegamentoipertestuale"/>
          </w:rPr>
          <w:t>https://www.doi.org/</w:t>
        </w:r>
      </w:hyperlink>
      <w:r w:rsidRPr="00835D33">
        <w:t xml:space="preserve">  </w:t>
      </w:r>
    </w:p>
  </w:footnote>
  <w:footnote w:id="14">
    <w:p w14:paraId="23F7D429" w14:textId="77777777" w:rsidR="008A6D68" w:rsidRPr="00835D33" w:rsidRDefault="008A6D68" w:rsidP="00D12375">
      <w:pPr>
        <w:pStyle w:val="Testonotaapidipagina"/>
      </w:pPr>
      <w:r w:rsidRPr="00835D33">
        <w:rPr>
          <w:rStyle w:val="Rimandonotaapidipagina"/>
        </w:rPr>
        <w:footnoteRef/>
      </w:r>
      <w:r w:rsidRPr="00835D33">
        <w:t xml:space="preserve"> </w:t>
      </w:r>
      <w:hyperlink r:id="rId11" w:history="1">
        <w:r w:rsidRPr="00835D33">
          <w:rPr>
            <w:rStyle w:val="Collegamentoipertestuale"/>
          </w:rPr>
          <w:t>http://orcid.org/</w:t>
        </w:r>
      </w:hyperlink>
      <w:r w:rsidRPr="00835D33">
        <w:t xml:space="preserve">  </w:t>
      </w:r>
    </w:p>
  </w:footnote>
  <w:footnote w:id="15">
    <w:p w14:paraId="7592E522" w14:textId="77777777" w:rsidR="008A6D68" w:rsidRPr="00835D33" w:rsidRDefault="008A6D68" w:rsidP="00D12375">
      <w:pPr>
        <w:pStyle w:val="Testonotaapidipagina"/>
      </w:pPr>
      <w:r w:rsidRPr="00835D33">
        <w:rPr>
          <w:rStyle w:val="Rimandonotaapidipagina"/>
        </w:rPr>
        <w:footnoteRef/>
      </w:r>
      <w:r w:rsidRPr="00835D33">
        <w:t xml:space="preserve"> </w:t>
      </w:r>
      <w:hyperlink r:id="rId12" w:history="1">
        <w:r w:rsidRPr="00835D33">
          <w:rPr>
            <w:rStyle w:val="Collegamentoipertestuale"/>
          </w:rPr>
          <w:t>http://www.ncbi.nlm.nih.gov/pubmed</w:t>
        </w:r>
      </w:hyperlink>
      <w:r w:rsidRPr="00835D33">
        <w:t xml:space="preserve"> </w:t>
      </w:r>
    </w:p>
  </w:footnote>
  <w:footnote w:id="16">
    <w:p w14:paraId="1F6D4B0E" w14:textId="537FA07F" w:rsidR="008A6D68" w:rsidRPr="008F398F" w:rsidRDefault="008A6D68" w:rsidP="00D12375">
      <w:pPr>
        <w:pStyle w:val="Testonotaapidipagina"/>
      </w:pPr>
      <w:r w:rsidRPr="00835D33">
        <w:rPr>
          <w:rStyle w:val="Rimandonotaapidipagina"/>
        </w:rPr>
        <w:footnoteRef/>
      </w:r>
      <w:r w:rsidRPr="00835D33">
        <w:t xml:space="preserve"> </w:t>
      </w:r>
      <w:hyperlink r:id="rId13" w:history="1">
        <w:r w:rsidRPr="008F398F">
          <w:rPr>
            <w:rStyle w:val="Collegamentoipertestuale"/>
          </w:rPr>
          <w:t xml:space="preserve">https://w3id.org/oc/oci  </w:t>
        </w:r>
      </w:hyperlink>
      <w:r w:rsidRPr="008F398F">
        <w:t xml:space="preserve"> </w:t>
      </w:r>
    </w:p>
  </w:footnote>
  <w:footnote w:id="17">
    <w:p w14:paraId="412C7261" w14:textId="60517904" w:rsidR="008A6D68" w:rsidRPr="00124465" w:rsidRDefault="008A6D68" w:rsidP="00D30483">
      <w:pPr>
        <w:spacing w:before="60" w:after="60"/>
        <w:jc w:val="both"/>
        <w:rPr>
          <w:ins w:id="160" w:author="Silvio Peroni" w:date="2018-01-19T22:11:00Z"/>
        </w:rPr>
      </w:pPr>
      <w:r w:rsidRPr="00835D33">
        <w:rPr>
          <w:rStyle w:val="Rimandonotaapidipagina"/>
        </w:rPr>
        <w:footnoteRef/>
      </w:r>
      <w:r w:rsidRPr="00835D33">
        <w:t xml:space="preserve"> As of January 2018, the Corpus defines </w:t>
      </w:r>
      <w:ins w:id="161" w:author="David Shotton" w:date="2018-01-22T16:47:00Z">
        <w:r>
          <w:t xml:space="preserve">as virtual entities </w:t>
        </w:r>
      </w:ins>
      <w:ins w:id="162" w:author="David Shotton" w:date="2018-01-22T17:04:00Z">
        <w:r>
          <w:t>only</w:t>
        </w:r>
      </w:ins>
      <w:ins w:id="163" w:author="David Shotton" w:date="2018-01-22T16:47:00Z">
        <w:r>
          <w:t xml:space="preserve"> </w:t>
        </w:r>
      </w:ins>
      <w:r w:rsidRPr="00835D33">
        <w:t xml:space="preserve">citations (i.e. </w:t>
      </w:r>
      <w:ins w:id="164" w:author="David Shotton" w:date="2018-01-19T17:52:00Z">
        <w:r>
          <w:t xml:space="preserve">members of the </w:t>
        </w:r>
      </w:ins>
      <w:r w:rsidRPr="00835D33">
        <w:t>class Citation) and</w:t>
      </w:r>
      <w:ins w:id="165" w:author="David Shotton" w:date="2018-01-22T16:48:00Z">
        <w:r>
          <w:t xml:space="preserve"> the</w:t>
        </w:r>
      </w:ins>
      <w:r w:rsidRPr="00835D33">
        <w:t xml:space="preserve"> </w:t>
      </w:r>
      <w:ins w:id="166" w:author="David Shotton" w:date="2018-01-22T16:47:00Z">
        <w:r>
          <w:t>Open Citation Identifiers</w:t>
        </w:r>
      </w:ins>
      <w:ins w:id="167" w:author="David Shotton" w:date="2018-01-22T16:48:00Z">
        <w:r>
          <w:t xml:space="preserve"> </w:t>
        </w:r>
      </w:ins>
      <w:ins w:id="168" w:author="David Shotton" w:date="2018-01-22T16:58:00Z">
        <w:r>
          <w:t>(</w:t>
        </w:r>
      </w:ins>
      <w:ins w:id="169" w:author="David Shotton" w:date="2018-01-22T16:48:00Z">
        <w:r>
          <w:t>OCIs)</w:t>
        </w:r>
      </w:ins>
      <w:ins w:id="170" w:author="David Shotton" w:date="2018-01-22T16:47:00Z">
        <w:r>
          <w:t xml:space="preserve"> </w:t>
        </w:r>
      </w:ins>
      <w:del w:id="171" w:author="Silvio Peroni" w:date="2018-01-23T22:09:00Z">
        <w:r w:rsidRPr="007B15A7" w:rsidDel="00C07A1A">
          <w:rPr>
            <w:dstrike/>
          </w:rPr>
          <w:delText xml:space="preserve">the external identifiers </w:delText>
        </w:r>
      </w:del>
      <w:ins w:id="172" w:author="David Shotton" w:date="2018-01-19T17:52:00Z">
        <w:r>
          <w:t>associated with</w:t>
        </w:r>
      </w:ins>
      <w:r w:rsidRPr="00835D33">
        <w:t xml:space="preserve"> such citations (</w:t>
      </w:r>
      <w:ins w:id="173" w:author="David Shotton" w:date="2018-01-22T16:48:00Z">
        <w:r>
          <w:t xml:space="preserve">these OCIs being </w:t>
        </w:r>
      </w:ins>
      <w:ins w:id="174" w:author="David Shotton" w:date="2018-01-19T17:52:00Z">
        <w:r>
          <w:t xml:space="preserve">members of the </w:t>
        </w:r>
      </w:ins>
      <w:r w:rsidRPr="00835D33">
        <w:t>class Identifier</w:t>
      </w:r>
      <w:ins w:id="175" w:author="David Shotton" w:date="2018-01-22T16:49:00Z">
        <w:r>
          <w:t xml:space="preserve"> </w:t>
        </w:r>
      </w:ins>
      <w:ins w:id="176" w:author="Silvio Peroni" w:date="2018-01-19T22:24:00Z">
        <w:r>
          <w:t xml:space="preserve">– see </w:t>
        </w:r>
        <w:r>
          <w:fldChar w:fldCharType="begin"/>
        </w:r>
        <w:r>
          <w:instrText xml:space="preserve"> HYPERLINK "https://w3id.org/oc/oci" </w:instrText>
        </w:r>
        <w:r>
          <w:fldChar w:fldCharType="separate"/>
        </w:r>
        <w:r w:rsidRPr="00DB4485">
          <w:rPr>
            <w:rStyle w:val="Collegamentoipertestuale"/>
          </w:rPr>
          <w:t>https://w3id.org/oc/oci</w:t>
        </w:r>
        <w:r>
          <w:fldChar w:fldCharType="end"/>
        </w:r>
      </w:ins>
      <w:r w:rsidRPr="00835D33">
        <w:t>)</w:t>
      </w:r>
      <w:ins w:id="177" w:author="Silvio Peroni" w:date="2018-01-23T22:09:00Z">
        <w:r>
          <w:t>.</w:t>
        </w:r>
      </w:ins>
      <w:del w:id="178" w:author="Silvio Peroni" w:date="2018-01-23T22:09:00Z">
        <w:r w:rsidRPr="00835D33" w:rsidDel="00C07A1A">
          <w:delText xml:space="preserve"> </w:delText>
        </w:r>
        <w:r w:rsidRPr="007B15A7" w:rsidDel="00C07A1A">
          <w:rPr>
            <w:dstrike/>
          </w:rPr>
          <w:delText>as virtual entities</w:delText>
        </w:r>
        <w:r w:rsidRPr="00835D33" w:rsidDel="00C07A1A">
          <w:delText>.</w:delText>
        </w:r>
      </w:del>
      <w:r w:rsidRPr="00835D33">
        <w:t xml:space="preserve"> </w:t>
      </w:r>
      <w:r>
        <w:t>The</w:t>
      </w:r>
      <w:r w:rsidRPr="00835D33">
        <w:t xml:space="preserve"> local identifiers </w:t>
      </w:r>
      <w:r>
        <w:t xml:space="preserve">of these classes </w:t>
      </w:r>
      <w:r w:rsidRPr="00835D33">
        <w:t>are defined as follows:</w:t>
      </w:r>
      <w:ins w:id="179" w:author="Silvio Peroni" w:date="2018-01-19T22:11:00Z">
        <w:r w:rsidRPr="00D30483">
          <w:t xml:space="preserve"> </w:t>
        </w:r>
      </w:ins>
    </w:p>
    <w:p w14:paraId="612CD05F" w14:textId="3AA7AA1F" w:rsidR="008A6D68" w:rsidRDefault="008A6D68" w:rsidP="00D30483">
      <w:pPr>
        <w:pStyle w:val="Paragrafoelenco"/>
        <w:numPr>
          <w:ilvl w:val="0"/>
          <w:numId w:val="9"/>
        </w:numPr>
        <w:spacing w:before="60" w:after="60"/>
        <w:contextualSpacing w:val="0"/>
        <w:jc w:val="both"/>
        <w:rPr>
          <w:ins w:id="180" w:author="Silvio Peroni" w:date="2018-01-19T22:11:00Z"/>
        </w:rPr>
      </w:pPr>
      <w:ins w:id="181" w:author="Silvio Peroni" w:date="2018-01-19T22:11:00Z">
        <w:r w:rsidRPr="008F398F">
          <w:rPr>
            <w:b/>
          </w:rPr>
          <w:t>Citation</w:t>
        </w:r>
        <w:r>
          <w:rPr>
            <w:b/>
          </w:rPr>
          <w:t xml:space="preserve"> </w:t>
        </w:r>
        <w:r w:rsidRPr="00124465">
          <w:t xml:space="preserve">(short: </w:t>
        </w:r>
        <w:r w:rsidRPr="00AB5021">
          <w:rPr>
            <w:b/>
          </w:rPr>
          <w:t>ci</w:t>
        </w:r>
        <w:r w:rsidRPr="00124465">
          <w:t>)</w:t>
        </w:r>
        <w:r w:rsidRPr="008F398F">
          <w:t xml:space="preserve">: </w:t>
        </w:r>
      </w:ins>
      <w:ins w:id="182" w:author="David Shotton" w:date="2018-01-22T17:05:00Z">
        <w:r>
          <w:t xml:space="preserve">If both </w:t>
        </w:r>
      </w:ins>
      <w:ins w:id="183" w:author="David Shotton" w:date="2018-01-22T17:06:00Z">
        <w:r>
          <w:t xml:space="preserve">citing and cited </w:t>
        </w:r>
      </w:ins>
      <w:ins w:id="184" w:author="David Shotton" w:date="2018-01-22T17:05:00Z">
        <w:r>
          <w:t xml:space="preserve">resources are </w:t>
        </w:r>
      </w:ins>
      <w:ins w:id="185" w:author="David Shotton" w:date="2018-01-22T17:06:00Z">
        <w:r>
          <w:t xml:space="preserve">recorded </w:t>
        </w:r>
      </w:ins>
      <w:ins w:id="186" w:author="David Shotton" w:date="2018-01-22T17:05:00Z">
        <w:r>
          <w:t>within the OCC, t</w:t>
        </w:r>
      </w:ins>
      <w:ins w:id="187" w:author="Silvio Peroni" w:date="2018-01-19T22:11:00Z">
        <w:del w:id="188" w:author="David Shotton" w:date="2018-01-22T17:05:00Z">
          <w:r w:rsidDel="007A0D2D">
            <w:delText>T</w:delText>
          </w:r>
        </w:del>
        <w:r>
          <w:t xml:space="preserve">he local identifier for a Citation </w:t>
        </w:r>
        <w:r w:rsidRPr="008F398F">
          <w:t xml:space="preserve">is the </w:t>
        </w:r>
        <w:r w:rsidRPr="00835D33">
          <w:t xml:space="preserve">string </w:t>
        </w:r>
        <w:r>
          <w:t xml:space="preserve">obtained by </w:t>
        </w:r>
        <w:r w:rsidRPr="00835D33">
          <w:t xml:space="preserve">combining the local identifiers for the citing and cited bibliographic resources </w:t>
        </w:r>
      </w:ins>
      <w:ins w:id="189" w:author="David Shotton" w:date="2018-01-22T17:06:00Z">
        <w:r>
          <w:t xml:space="preserve">relating to that </w:t>
        </w:r>
      </w:ins>
      <w:ins w:id="190" w:author="Silvio Peroni" w:date="2018-01-19T22:11:00Z">
        <w:r w:rsidRPr="00835D33">
          <w:t xml:space="preserve">citation, separating them with a dash (“-”). For instance, </w:t>
        </w:r>
        <w:r>
          <w:t>the</w:t>
        </w:r>
        <w:r w:rsidRPr="00835D33">
          <w:t xml:space="preserve"> citation from </w:t>
        </w:r>
        <w:proofErr w:type="gramStart"/>
        <w:r>
          <w:t>citing  resource</w:t>
        </w:r>
        <w:proofErr w:type="gramEnd"/>
        <w:r>
          <w:t xml:space="preserve"> </w:t>
        </w:r>
        <w:r w:rsidRPr="00835D33">
          <w:t>“</w:t>
        </w:r>
        <w:proofErr w:type="spellStart"/>
        <w:r w:rsidRPr="00835D33">
          <w:t>br</w:t>
        </w:r>
        <w:proofErr w:type="spellEnd"/>
        <w:r w:rsidRPr="00835D33">
          <w:t xml:space="preserve">/1” to </w:t>
        </w:r>
        <w:r>
          <w:t xml:space="preserve">cited resource </w:t>
        </w:r>
        <w:r w:rsidRPr="00835D33">
          <w:t>“</w:t>
        </w:r>
        <w:proofErr w:type="spellStart"/>
        <w:r w:rsidRPr="00835D33">
          <w:t>br</w:t>
        </w:r>
        <w:proofErr w:type="spellEnd"/>
        <w:r w:rsidRPr="00835D33">
          <w:t>/18”</w:t>
        </w:r>
      </w:ins>
      <w:ins w:id="191" w:author="David Shotton" w:date="2018-01-22T16:51:00Z">
        <w:r>
          <w:t>, both resources being within the OCC,</w:t>
        </w:r>
      </w:ins>
      <w:ins w:id="192" w:author="Silvio Peroni" w:date="2018-01-19T22:11:00Z">
        <w:r w:rsidRPr="00835D33">
          <w:t xml:space="preserve"> </w:t>
        </w:r>
        <w:r w:rsidRPr="00835D33">
          <w:rPr>
            <w:rStyle w:val="Rimandocommento"/>
          </w:rPr>
          <w:annotationRef/>
        </w:r>
        <w:r w:rsidRPr="00835D33">
          <w:t>is given a local identifier “1-18”.</w:t>
        </w:r>
      </w:ins>
      <w:ins w:id="193" w:author="David Shotton" w:date="2018-01-22T16:51:00Z">
        <w:r>
          <w:t xml:space="preserve"> Similarly, the </w:t>
        </w:r>
      </w:ins>
      <w:ins w:id="194" w:author="David Shotton" w:date="2018-01-22T17:09:00Z">
        <w:r>
          <w:t xml:space="preserve">OCC </w:t>
        </w:r>
      </w:ins>
      <w:ins w:id="195" w:author="David Shotton" w:date="2018-01-22T16:51:00Z">
        <w:r>
          <w:t xml:space="preserve">local </w:t>
        </w:r>
      </w:ins>
      <w:ins w:id="196" w:author="David Shotton" w:date="2018-01-22T16:52:00Z">
        <w:r>
          <w:t xml:space="preserve">identifier for the citation between </w:t>
        </w:r>
      </w:ins>
      <w:ins w:id="197" w:author="David Shotton" w:date="2018-01-22T17:07:00Z">
        <w:r>
          <w:t xml:space="preserve">two bibliographic resources described in </w:t>
        </w:r>
      </w:ins>
      <w:ins w:id="198" w:author="David Shotton" w:date="2018-01-22T17:10:00Z">
        <w:r>
          <w:t xml:space="preserve">an </w:t>
        </w:r>
      </w:ins>
      <w:ins w:id="199" w:author="David Shotton" w:date="2018-01-22T17:07:00Z">
        <w:r>
          <w:t>external bibliographic database</w:t>
        </w:r>
      </w:ins>
      <w:ins w:id="200" w:author="David Shotton" w:date="2018-01-22T17:08:00Z">
        <w:r>
          <w:t xml:space="preserve"> is formed by taking the numerical part</w:t>
        </w:r>
      </w:ins>
      <w:ins w:id="201" w:author="David Shotton" w:date="2018-01-22T17:10:00Z">
        <w:r>
          <w:t>s</w:t>
        </w:r>
      </w:ins>
      <w:ins w:id="202" w:author="David Shotton" w:date="2018-01-22T17:08:00Z">
        <w:r>
          <w:t xml:space="preserve"> of the external </w:t>
        </w:r>
      </w:ins>
      <w:ins w:id="203" w:author="David Shotton" w:date="2018-01-22T17:10:00Z">
        <w:r>
          <w:t>databases</w:t>
        </w:r>
      </w:ins>
      <w:ins w:id="204" w:author="David Shotton" w:date="2018-01-22T17:08:00Z">
        <w:r>
          <w:t>’</w:t>
        </w:r>
        <w:del w:id="205" w:author="Silvio Peroni" w:date="2018-01-23T22:11:00Z">
          <w:r w:rsidDel="00F43575">
            <w:delText>s</w:delText>
          </w:r>
        </w:del>
        <w:r>
          <w:t xml:space="preserve"> </w:t>
        </w:r>
      </w:ins>
      <w:ins w:id="206" w:author="David Shotton" w:date="2018-01-22T17:10:00Z">
        <w:r>
          <w:t xml:space="preserve">unique </w:t>
        </w:r>
      </w:ins>
      <w:ins w:id="207" w:author="David Shotton" w:date="2018-01-22T17:08:00Z">
        <w:r>
          <w:t>identifier</w:t>
        </w:r>
      </w:ins>
      <w:ins w:id="208" w:author="David Shotton" w:date="2018-01-22T17:10:00Z">
        <w:r>
          <w:t>s</w:t>
        </w:r>
      </w:ins>
      <w:ins w:id="209" w:author="David Shotton" w:date="2018-01-22T17:08:00Z">
        <w:r>
          <w:t xml:space="preserve"> for </w:t>
        </w:r>
      </w:ins>
      <w:ins w:id="210" w:author="David Shotton" w:date="2018-01-22T17:10:00Z">
        <w:r>
          <w:t xml:space="preserve">the two </w:t>
        </w:r>
      </w:ins>
      <w:ins w:id="211" w:author="David Shotton" w:date="2018-01-22T17:09:00Z">
        <w:r>
          <w:t xml:space="preserve">bibliographic resource, and separating them with a dash.  Thus the citation between </w:t>
        </w:r>
      </w:ins>
      <w:ins w:id="212" w:author="David Shotton" w:date="2018-01-22T16:52:00Z">
        <w:r>
          <w:t xml:space="preserve">citing </w:t>
        </w:r>
        <w:proofErr w:type="spellStart"/>
        <w:r>
          <w:t>Wikidata</w:t>
        </w:r>
        <w:proofErr w:type="spellEnd"/>
        <w:r>
          <w:t xml:space="preserve"> resource </w:t>
        </w:r>
      </w:ins>
      <w:ins w:id="213" w:author="David Shotton" w:date="2018-01-22T16:57:00Z">
        <w:r>
          <w:t>Q</w:t>
        </w:r>
        <w:r w:rsidRPr="008E11D2">
          <w:t>27931310</w:t>
        </w:r>
        <w:r>
          <w:t xml:space="preserve"> </w:t>
        </w:r>
      </w:ins>
      <w:ins w:id="214" w:author="David Shotton" w:date="2018-01-22T16:54:00Z">
        <w:r>
          <w:t xml:space="preserve">and cited </w:t>
        </w:r>
        <w:proofErr w:type="spellStart"/>
        <w:r>
          <w:t>Wikidata</w:t>
        </w:r>
        <w:proofErr w:type="spellEnd"/>
        <w:r>
          <w:t xml:space="preserve"> resource </w:t>
        </w:r>
      </w:ins>
      <w:ins w:id="215" w:author="David Shotton" w:date="2018-01-22T16:57:00Z">
        <w:r>
          <w:t>Q</w:t>
        </w:r>
        <w:r w:rsidRPr="008E11D2">
          <w:t>22252312</w:t>
        </w:r>
        <w:r>
          <w:t xml:space="preserve"> </w:t>
        </w:r>
      </w:ins>
      <w:ins w:id="216" w:author="David Shotton" w:date="2018-01-22T16:54:00Z">
        <w:r>
          <w:t xml:space="preserve">is given the </w:t>
        </w:r>
      </w:ins>
      <w:ins w:id="217" w:author="David Shotton" w:date="2018-01-22T17:11:00Z">
        <w:r>
          <w:t xml:space="preserve">OCC </w:t>
        </w:r>
      </w:ins>
      <w:ins w:id="218" w:author="David Shotton" w:date="2018-01-22T16:54:00Z">
        <w:r>
          <w:t xml:space="preserve">local identifier </w:t>
        </w:r>
      </w:ins>
      <w:ins w:id="219" w:author="David Shotton" w:date="2018-01-22T16:57:00Z">
        <w:r>
          <w:t>“</w:t>
        </w:r>
      </w:ins>
      <w:ins w:id="220" w:author="David Shotton" w:date="2018-01-22T16:54:00Z">
        <w:r w:rsidRPr="008E11D2">
          <w:t>01027931310-01022252312</w:t>
        </w:r>
      </w:ins>
      <w:ins w:id="221" w:author="David Shotton" w:date="2018-01-22T16:57:00Z">
        <w:r>
          <w:t>”</w:t>
        </w:r>
      </w:ins>
      <w:ins w:id="222" w:author="David Shotton" w:date="2018-01-22T16:54:00Z">
        <w:r>
          <w:t xml:space="preserve">, where “010” is the supplier prefix for </w:t>
        </w:r>
        <w:proofErr w:type="spellStart"/>
        <w:r>
          <w:t>Wikidata</w:t>
        </w:r>
        <w:proofErr w:type="spellEnd"/>
        <w:r>
          <w:t>.</w:t>
        </w:r>
      </w:ins>
    </w:p>
    <w:p w14:paraId="5D6CC038" w14:textId="40609AE0" w:rsidR="008A6D68" w:rsidDel="006A341B" w:rsidRDefault="008A6D68" w:rsidP="006A341B">
      <w:pPr>
        <w:pStyle w:val="Paragrafoelenco"/>
        <w:numPr>
          <w:ilvl w:val="0"/>
          <w:numId w:val="9"/>
        </w:numPr>
        <w:spacing w:before="60" w:after="60"/>
        <w:contextualSpacing w:val="0"/>
        <w:jc w:val="both"/>
        <w:rPr>
          <w:ins w:id="223" w:author="David Shotton" w:date="2018-01-22T17:01:00Z"/>
          <w:del w:id="224" w:author="Silvio Peroni" w:date="2018-01-23T22:12:00Z"/>
        </w:rPr>
        <w:pPrChange w:id="225" w:author="Silvio Peroni" w:date="2018-01-23T22:12:00Z">
          <w:pPr>
            <w:pStyle w:val="Paragrafoelenco"/>
            <w:numPr>
              <w:numId w:val="9"/>
            </w:numPr>
            <w:spacing w:before="60" w:after="60"/>
            <w:ind w:hanging="360"/>
            <w:contextualSpacing w:val="0"/>
            <w:jc w:val="both"/>
          </w:pPr>
        </w:pPrChange>
      </w:pPr>
      <w:ins w:id="226" w:author="Silvio Peroni" w:date="2018-01-19T22:12:00Z">
        <w:r w:rsidRPr="0024566D">
          <w:rPr>
            <w:b/>
          </w:rPr>
          <w:t>Identifie</w:t>
        </w:r>
        <w:r w:rsidRPr="00583592">
          <w:rPr>
            <w:b/>
          </w:rPr>
          <w:t>r</w:t>
        </w:r>
        <w:r w:rsidRPr="0064189B">
          <w:rPr>
            <w:b/>
          </w:rPr>
          <w:t xml:space="preserve"> </w:t>
        </w:r>
        <w:r w:rsidRPr="00124465">
          <w:t xml:space="preserve">(short: </w:t>
        </w:r>
        <w:r w:rsidRPr="0064189B">
          <w:rPr>
            <w:b/>
          </w:rPr>
          <w:t>id</w:t>
        </w:r>
        <w:r>
          <w:t xml:space="preserve">): The local identifier for </w:t>
        </w:r>
      </w:ins>
      <w:ins w:id="227" w:author="Silvio Peroni" w:date="2018-01-23T22:11:00Z">
        <w:r>
          <w:t xml:space="preserve">the entity representing </w:t>
        </w:r>
      </w:ins>
      <w:ins w:id="228" w:author="David Shotton" w:date="2018-01-22T17:01:00Z">
        <w:r>
          <w:t xml:space="preserve">the </w:t>
        </w:r>
      </w:ins>
      <w:ins w:id="229" w:author="Silvio Peroni" w:date="2018-01-19T22:12:00Z">
        <w:del w:id="230" w:author="David Shotton" w:date="2018-01-22T17:01:00Z">
          <w:r w:rsidDel="00034ACF">
            <w:delText xml:space="preserve">an </w:delText>
          </w:r>
        </w:del>
      </w:ins>
      <w:ins w:id="231" w:author="David Shotton" w:date="2018-01-22T17:00:00Z">
        <w:r>
          <w:t xml:space="preserve">Open Citation </w:t>
        </w:r>
      </w:ins>
      <w:ins w:id="232" w:author="Silvio Peroni" w:date="2018-01-19T22:12:00Z">
        <w:r>
          <w:t>Identifier</w:t>
        </w:r>
        <w:r w:rsidRPr="00835D33">
          <w:t xml:space="preserve"> </w:t>
        </w:r>
        <w:del w:id="233" w:author="David Shotton" w:date="2018-01-22T17:01:00Z">
          <w:r w:rsidRPr="00195529" w:rsidDel="00034ACF">
            <w:delText>(</w:delText>
          </w:r>
        </w:del>
        <w:r w:rsidRPr="00195529">
          <w:t>of a citation</w:t>
        </w:r>
        <w:del w:id="234" w:author="David Shotton" w:date="2018-01-22T17:01:00Z">
          <w:r w:rsidRPr="004C1671" w:rsidDel="00034ACF">
            <w:rPr>
              <w:dstrike/>
              <w:rPrChange w:id="235" w:author="David Shotton" w:date="2018-01-22T17:00:00Z">
                <w:rPr/>
              </w:rPrChange>
            </w:rPr>
            <w:delText>)</w:delText>
          </w:r>
        </w:del>
        <w:r>
          <w:t xml:space="preserve"> </w:t>
        </w:r>
        <w:r w:rsidRPr="00835D33">
          <w:t>is</w:t>
        </w:r>
        <w:r>
          <w:t xml:space="preserve"> the string</w:t>
        </w:r>
        <w:r w:rsidRPr="00835D33">
          <w:t xml:space="preserve"> obtained by taking the corpus identifier of </w:t>
        </w:r>
        <w:r>
          <w:t>the citation it identifies</w:t>
        </w:r>
        <w:r w:rsidRPr="00835D33">
          <w:t xml:space="preserve"> (e.g. “ci/1-18”) and by substituting the “/” with a</w:t>
        </w:r>
        <w:r>
          <w:t xml:space="preserve"> dash</w:t>
        </w:r>
        <w:r w:rsidRPr="00835D33">
          <w:t xml:space="preserve"> “-”</w:t>
        </w:r>
        <w:r>
          <w:t xml:space="preserve"> (e.g. “ci-1-18”).</w:t>
        </w:r>
      </w:ins>
    </w:p>
    <w:p w14:paraId="038B147C" w14:textId="740DB636" w:rsidR="008A6D68" w:rsidRPr="000C0B98" w:rsidRDefault="008A6D68" w:rsidP="006A341B">
      <w:pPr>
        <w:pStyle w:val="Paragrafoelenco"/>
        <w:numPr>
          <w:ilvl w:val="0"/>
          <w:numId w:val="9"/>
        </w:numPr>
        <w:spacing w:before="60" w:after="60"/>
        <w:contextualSpacing w:val="0"/>
        <w:jc w:val="both"/>
        <w:rPr>
          <w:ins w:id="236" w:author="Silvio Peroni" w:date="2018-01-19T22:12:00Z"/>
          <w:color w:val="FF0000"/>
          <w:rPrChange w:id="237" w:author="David Shotton" w:date="2018-01-22T17:03:00Z">
            <w:rPr>
              <w:ins w:id="238" w:author="Silvio Peroni" w:date="2018-01-19T22:12:00Z"/>
            </w:rPr>
          </w:rPrChange>
        </w:rPr>
      </w:pPr>
      <w:ins w:id="239" w:author="David Shotton" w:date="2018-01-22T17:01:00Z">
        <w:del w:id="240" w:author="Silvio Peroni" w:date="2018-01-23T22:12:00Z">
          <w:r w:rsidRPr="000C0B98" w:rsidDel="006A341B">
            <w:rPr>
              <w:b/>
              <w:color w:val="FF0000"/>
              <w:rPrChange w:id="241" w:author="David Shotton" w:date="2018-01-22T17:03:00Z">
                <w:rPr>
                  <w:b/>
                </w:rPr>
              </w:rPrChange>
            </w:rPr>
            <w:delText xml:space="preserve">[Silvio: I am getting a bit confused here between an OCI for a citation, the local identifier for a citation, and the local identifier for the OCI for that citation.  </w:delText>
          </w:r>
        </w:del>
      </w:ins>
      <w:ins w:id="242" w:author="David Shotton" w:date="2018-01-22T17:12:00Z">
        <w:del w:id="243" w:author="Silvio Peroni" w:date="2018-01-23T22:12:00Z">
          <w:r w:rsidDel="006A341B">
            <w:rPr>
              <w:b/>
              <w:color w:val="FF0000"/>
            </w:rPr>
            <w:delText xml:space="preserve">I think that perhaps we need to add a new section explicitly defining an Open Citation Identifier, before describing the closely-related OCC internal identifier for an OCI </w:delText>
          </w:r>
        </w:del>
      </w:ins>
      <w:ins w:id="244" w:author="David Shotton" w:date="2018-01-22T17:13:00Z">
        <w:del w:id="245" w:author="Silvio Peroni" w:date="2018-01-23T22:12:00Z">
          <w:r w:rsidDel="006A341B">
            <w:rPr>
              <w:b/>
              <w:color w:val="FF0000"/>
            </w:rPr>
            <w:delText>–</w:delText>
          </w:r>
        </w:del>
      </w:ins>
      <w:ins w:id="246" w:author="David Shotton" w:date="2018-01-22T17:12:00Z">
        <w:del w:id="247" w:author="Silvio Peroni" w:date="2018-01-23T22:12:00Z">
          <w:r w:rsidDel="006A341B">
            <w:rPr>
              <w:b/>
              <w:color w:val="FF0000"/>
            </w:rPr>
            <w:delText xml:space="preserve"> If </w:delText>
          </w:r>
        </w:del>
      </w:ins>
      <w:ins w:id="248" w:author="David Shotton" w:date="2018-01-22T17:13:00Z">
        <w:del w:id="249" w:author="Silvio Peroni" w:date="2018-01-23T22:12:00Z">
          <w:r w:rsidDel="006A341B">
            <w:rPr>
              <w:b/>
              <w:color w:val="FF0000"/>
            </w:rPr>
            <w:delText xml:space="preserve">I am finding the present text confusing, imagine what people not familiar with our work will think,  </w:delText>
          </w:r>
        </w:del>
      </w:ins>
      <w:ins w:id="250" w:author="David Shotton" w:date="2018-01-22T17:01:00Z">
        <w:del w:id="251" w:author="Silvio Peroni" w:date="2018-01-23T22:12:00Z">
          <w:r w:rsidRPr="000C0B98" w:rsidDel="006A341B">
            <w:rPr>
              <w:b/>
              <w:color w:val="FF0000"/>
              <w:rPrChange w:id="252" w:author="David Shotton" w:date="2018-01-22T17:03:00Z">
                <w:rPr>
                  <w:b/>
                </w:rPr>
              </w:rPrChange>
            </w:rPr>
            <w:delText>Plea</w:delText>
          </w:r>
        </w:del>
      </w:ins>
      <w:ins w:id="253" w:author="David Shotton" w:date="2018-01-22T17:03:00Z">
        <w:del w:id="254" w:author="Silvio Peroni" w:date="2018-01-23T22:12:00Z">
          <w:r w:rsidRPr="000C0B98" w:rsidDel="006A341B">
            <w:rPr>
              <w:b/>
              <w:color w:val="FF0000"/>
              <w:rPrChange w:id="255" w:author="David Shotton" w:date="2018-01-22T17:03:00Z">
                <w:rPr>
                  <w:b/>
                </w:rPr>
              </w:rPrChange>
            </w:rPr>
            <w:delText xml:space="preserve">se check wording carefully and </w:delText>
          </w:r>
        </w:del>
      </w:ins>
      <w:ins w:id="256" w:author="David Shotton" w:date="2018-01-22T17:13:00Z">
        <w:del w:id="257" w:author="Silvio Peroni" w:date="2018-01-23T22:12:00Z">
          <w:r w:rsidDel="006A341B">
            <w:rPr>
              <w:b/>
              <w:color w:val="FF0000"/>
            </w:rPr>
            <w:delText xml:space="preserve">add / </w:delText>
          </w:r>
        </w:del>
      </w:ins>
      <w:ins w:id="258" w:author="David Shotton" w:date="2018-01-22T17:03:00Z">
        <w:del w:id="259" w:author="Silvio Peroni" w:date="2018-01-23T22:12:00Z">
          <w:r w:rsidRPr="000C0B98" w:rsidDel="006A341B">
            <w:rPr>
              <w:b/>
              <w:color w:val="FF0000"/>
              <w:rPrChange w:id="260" w:author="David Shotton" w:date="2018-01-22T17:03:00Z">
                <w:rPr>
                  <w:b/>
                </w:rPr>
              </w:rPrChange>
            </w:rPr>
            <w:delText>correct as required</w:delText>
          </w:r>
        </w:del>
      </w:ins>
      <w:ins w:id="261" w:author="David Shotton" w:date="2018-01-22T17:14:00Z">
        <w:del w:id="262" w:author="Silvio Peroni" w:date="2018-01-23T22:12:00Z">
          <w:r w:rsidDel="006A341B">
            <w:rPr>
              <w:b/>
              <w:color w:val="FF0000"/>
            </w:rPr>
            <w:delText>, and then get it back to me to look at again</w:delText>
          </w:r>
        </w:del>
      </w:ins>
      <w:ins w:id="263" w:author="David Shotton" w:date="2018-01-22T17:03:00Z">
        <w:del w:id="264" w:author="Silvio Peroni" w:date="2018-01-23T22:12:00Z">
          <w:r w:rsidRPr="000C0B98" w:rsidDel="006A341B">
            <w:rPr>
              <w:b/>
              <w:color w:val="FF0000"/>
              <w:rPrChange w:id="265" w:author="David Shotton" w:date="2018-01-22T17:03:00Z">
                <w:rPr>
                  <w:b/>
                </w:rPr>
              </w:rPrChange>
            </w:rPr>
            <w:delText>!]</w:delText>
          </w:r>
        </w:del>
      </w:ins>
    </w:p>
    <w:p w14:paraId="140B2F69" w14:textId="7CF14699" w:rsidR="008A6D68" w:rsidDel="00A33FBB" w:rsidRDefault="008A6D68">
      <w:pPr>
        <w:pStyle w:val="Testonotaapidipagina"/>
        <w:rPr>
          <w:del w:id="266" w:author="Silvio Peroni" w:date="2018-01-19T22:10:00Z"/>
          <w:b/>
        </w:rPr>
        <w:pPrChange w:id="267" w:author="Silvio Peroni" w:date="2018-01-19T22:10:00Z">
          <w:pPr>
            <w:pStyle w:val="Testonotaapidipagina"/>
            <w:numPr>
              <w:numId w:val="34"/>
            </w:numPr>
            <w:ind w:left="720" w:hanging="360"/>
          </w:pPr>
        </w:pPrChange>
      </w:pPr>
    </w:p>
    <w:p w14:paraId="62391EE4" w14:textId="77777777" w:rsidR="008A6D68" w:rsidRDefault="008A6D68">
      <w:pPr>
        <w:pStyle w:val="Testonotaapidipagina"/>
        <w:rPr>
          <w:ins w:id="268" w:author="Silvio Peroni" w:date="2018-01-19T22:25:00Z"/>
          <w:b/>
        </w:rPr>
        <w:pPrChange w:id="269" w:author="Silvio Peroni" w:date="2018-01-19T22:10:00Z">
          <w:pPr>
            <w:pStyle w:val="Testonotaapidipagina"/>
            <w:numPr>
              <w:numId w:val="34"/>
            </w:numPr>
            <w:ind w:left="720" w:hanging="360"/>
          </w:pPr>
        </w:pPrChange>
      </w:pPr>
    </w:p>
    <w:p w14:paraId="7C7CE857" w14:textId="5979C772" w:rsidR="008A6D68" w:rsidRPr="00692182" w:rsidRDefault="008A6D68">
      <w:pPr>
        <w:pStyle w:val="Testonotaapidipagina"/>
        <w:jc w:val="both"/>
        <w:rPr>
          <w:ins w:id="270" w:author="Silvio Peroni" w:date="2018-01-19T22:20:00Z"/>
          <w:b/>
        </w:rPr>
        <w:pPrChange w:id="271" w:author="Silvio Peroni" w:date="2018-01-19T22:26:00Z">
          <w:pPr>
            <w:pStyle w:val="Testonotaapidipagina"/>
            <w:numPr>
              <w:numId w:val="34"/>
            </w:numPr>
            <w:ind w:left="720" w:hanging="360"/>
          </w:pPr>
        </w:pPrChange>
      </w:pPr>
      <w:ins w:id="272" w:author="Silvio Peroni" w:date="2018-01-19T22:25:00Z">
        <w:r w:rsidRPr="00793CE4">
          <w:t>Because we do not separately store these virtual entities with</w:t>
        </w:r>
        <w:r w:rsidRPr="00793CE4">
          <w:rPr>
            <w:color w:val="24292E"/>
          </w:rPr>
          <w:t xml:space="preserve">in the Corpus </w:t>
        </w:r>
        <w:proofErr w:type="spellStart"/>
        <w:r w:rsidRPr="00793CE4">
          <w:rPr>
            <w:color w:val="24292E"/>
          </w:rPr>
          <w:t>triplestore</w:t>
        </w:r>
        <w:proofErr w:type="spellEnd"/>
        <w:r w:rsidRPr="00793CE4">
          <w:rPr>
            <w:color w:val="24292E"/>
          </w:rPr>
          <w:t xml:space="preserve">, </w:t>
        </w:r>
        <w:r w:rsidRPr="00793CE4">
          <w:t>they cannot be directly queried by means of the OCC SPARQL end-point.</w:t>
        </w:r>
      </w:ins>
      <w:ins w:id="273" w:author="Silvio Peroni" w:date="2018-01-19T22:26:00Z">
        <w:r>
          <w:t xml:space="preserve"> In addition, </w:t>
        </w:r>
        <w:r>
          <w:rPr>
            <w:color w:val="24292E"/>
          </w:rPr>
          <w:t>they are not stored</w:t>
        </w:r>
        <w:r w:rsidRPr="00793CE4">
          <w:rPr>
            <w:color w:val="24292E"/>
          </w:rPr>
          <w:t xml:space="preserve"> within its data dumps</w:t>
        </w:r>
        <w:r>
          <w:rPr>
            <w:color w:val="24292E"/>
          </w:rPr>
          <w:t>.</w:t>
        </w:r>
      </w:ins>
      <w:ins w:id="274" w:author="Silvio Peroni" w:date="2018-01-19T22:25:00Z">
        <w:r w:rsidRPr="00793CE4">
          <w:t xml:space="preserve"> However, the data associated with a virtual entity</w:t>
        </w:r>
      </w:ins>
      <w:ins w:id="275" w:author="Silvio Peroni" w:date="2018-01-19T22:27:00Z">
        <w:r>
          <w:t xml:space="preserve"> within the OCC</w:t>
        </w:r>
      </w:ins>
      <w:ins w:id="276" w:author="Silvio Peroni" w:date="2018-01-19T22:25:00Z">
        <w:r w:rsidRPr="00793CE4">
          <w:t xml:space="preserve"> can be obtained by accessing its URL (defined below).</w:t>
        </w:r>
      </w:ins>
      <w:ins w:id="277" w:author="David Shotton" w:date="2018-01-22T17:16:00Z">
        <w:del w:id="278" w:author="Silvio Peroni" w:date="2018-01-23T22:16:00Z">
          <w:r w:rsidDel="007500FE">
            <w:delText xml:space="preserve"> [</w:delText>
          </w:r>
          <w:r w:rsidDel="007500FE">
            <w:rPr>
              <w:b/>
            </w:rPr>
            <w:delText xml:space="preserve">Silvio: this last phrase does not mean anything to people not familiar with content negotiation.  What </w:delText>
          </w:r>
        </w:del>
      </w:ins>
      <w:ins w:id="279" w:author="David Shotton" w:date="2018-01-22T17:17:00Z">
        <w:del w:id="280" w:author="Silvio Peroni" w:date="2018-01-23T22:16:00Z">
          <w:r w:rsidDel="007500FE">
            <w:rPr>
              <w:b/>
            </w:rPr>
            <w:delText>does “usual” mean in this context?  Can you say what you mean in a less techy way?</w:delText>
          </w:r>
        </w:del>
      </w:ins>
    </w:p>
    <w:p w14:paraId="0D820401" w14:textId="2531F5D0" w:rsidR="008A6D68" w:rsidDel="00583592" w:rsidRDefault="008A6D68">
      <w:pPr>
        <w:pStyle w:val="Testonotaapidipagina"/>
        <w:numPr>
          <w:ilvl w:val="0"/>
          <w:numId w:val="37"/>
        </w:numPr>
        <w:ind w:left="0"/>
        <w:rPr>
          <w:ins w:id="281" w:author="David Shotton" w:date="2018-01-19T18:04:00Z"/>
          <w:del w:id="282" w:author="Silvio Peroni" w:date="2018-01-19T21:58:00Z"/>
        </w:rPr>
        <w:pPrChange w:id="283" w:author="Silvio Peroni" w:date="2018-01-19T22:24:00Z">
          <w:pPr>
            <w:pStyle w:val="Testonotaapidipagina"/>
            <w:numPr>
              <w:numId w:val="34"/>
            </w:numPr>
            <w:ind w:left="720" w:hanging="360"/>
          </w:pPr>
        </w:pPrChange>
      </w:pPr>
      <w:del w:id="284" w:author="Silvio Peroni" w:date="2018-01-19T22:11:00Z">
        <w:r w:rsidRPr="008F398F" w:rsidDel="00121B5E">
          <w:rPr>
            <w:b/>
          </w:rPr>
          <w:delText>Citation</w:delText>
        </w:r>
      </w:del>
      <w:ins w:id="285" w:author="David Shotton" w:date="2018-01-19T17:57:00Z">
        <w:del w:id="286" w:author="Silvio Peroni" w:date="2018-01-19T22:11:00Z">
          <w:r w:rsidDel="00121B5E">
            <w:rPr>
              <w:b/>
            </w:rPr>
            <w:delText xml:space="preserve"> </w:delText>
          </w:r>
          <w:r w:rsidRPr="00124465" w:rsidDel="00121B5E">
            <w:delText xml:space="preserve">(short: </w:delText>
          </w:r>
          <w:r w:rsidRPr="00AB5021" w:rsidDel="00121B5E">
            <w:rPr>
              <w:b/>
            </w:rPr>
            <w:delText>ci</w:delText>
          </w:r>
          <w:r w:rsidRPr="00124465" w:rsidDel="00121B5E">
            <w:delText>)</w:delText>
          </w:r>
        </w:del>
      </w:ins>
      <w:del w:id="287" w:author="Silvio Peroni" w:date="2018-01-19T22:11:00Z">
        <w:r w:rsidRPr="008F398F" w:rsidDel="00121B5E">
          <w:delText xml:space="preserve">: </w:delText>
        </w:r>
      </w:del>
      <w:ins w:id="288" w:author="David Shotton" w:date="2018-01-19T17:53:00Z">
        <w:del w:id="289" w:author="Silvio Peroni" w:date="2018-01-19T22:11:00Z">
          <w:r w:rsidDel="00121B5E">
            <w:delText xml:space="preserve">The local identifier for a Citation </w:delText>
          </w:r>
        </w:del>
      </w:ins>
      <w:del w:id="290" w:author="Silvio Peroni" w:date="2018-01-19T22:11:00Z">
        <w:r w:rsidRPr="008F398F" w:rsidDel="00121B5E">
          <w:delText xml:space="preserve">is the </w:delText>
        </w:r>
        <w:r w:rsidRPr="00835D33" w:rsidDel="00121B5E">
          <w:delText xml:space="preserve">string </w:delText>
        </w:r>
        <w:r w:rsidDel="00121B5E">
          <w:delText xml:space="preserve">obtained by </w:delText>
        </w:r>
        <w:r w:rsidRPr="00835D33" w:rsidDel="00121B5E">
          <w:delText xml:space="preserve">combining the local identifiers for the citing and cited bibliographic resources described by the citation, separating them with a dash (“-”). For instance, </w:delText>
        </w:r>
        <w:r w:rsidDel="00121B5E">
          <w:delText>the</w:delText>
        </w:r>
        <w:r w:rsidRPr="00835D33" w:rsidDel="00121B5E">
          <w:delText xml:space="preserve"> citation from </w:delText>
        </w:r>
      </w:del>
      <w:ins w:id="291" w:author="David Shotton" w:date="2018-01-19T17:53:00Z">
        <w:del w:id="292" w:author="Silvio Peroni" w:date="2018-01-19T22:11:00Z">
          <w:r w:rsidDel="00121B5E">
            <w:delText xml:space="preserve">citing  resource </w:delText>
          </w:r>
        </w:del>
      </w:ins>
      <w:del w:id="293" w:author="Silvio Peroni" w:date="2018-01-19T22:11:00Z">
        <w:r w:rsidRPr="00835D33" w:rsidDel="00121B5E">
          <w:delText xml:space="preserve">“br/1” to </w:delText>
        </w:r>
      </w:del>
      <w:ins w:id="294" w:author="David Shotton" w:date="2018-01-19T17:54:00Z">
        <w:del w:id="295" w:author="Silvio Peroni" w:date="2018-01-19T22:11:00Z">
          <w:r w:rsidDel="00121B5E">
            <w:delText xml:space="preserve">cited resource </w:delText>
          </w:r>
        </w:del>
      </w:ins>
      <w:del w:id="296" w:author="Silvio Peroni" w:date="2018-01-19T22:11:00Z">
        <w:r w:rsidRPr="00835D33" w:rsidDel="00121B5E">
          <w:delText xml:space="preserve">“br/18” </w:delText>
        </w:r>
        <w:r w:rsidRPr="00835D33" w:rsidDel="00121B5E">
          <w:rPr>
            <w:rStyle w:val="Rimandocommento"/>
          </w:rPr>
          <w:annotationRef/>
        </w:r>
        <w:r w:rsidRPr="00835D33" w:rsidDel="00121B5E">
          <w:delText>is given a local identifier “1-18”.</w:delText>
        </w:r>
      </w:del>
    </w:p>
    <w:p w14:paraId="1CB9C796" w14:textId="77777777" w:rsidR="008A6D68" w:rsidDel="00583592" w:rsidRDefault="008A6D68">
      <w:pPr>
        <w:pStyle w:val="Testonotaapidipagina"/>
        <w:numPr>
          <w:ilvl w:val="0"/>
          <w:numId w:val="34"/>
        </w:numPr>
        <w:ind w:left="360"/>
        <w:rPr>
          <w:ins w:id="297" w:author="David Shotton" w:date="2018-01-19T19:12:00Z"/>
          <w:del w:id="298" w:author="Silvio Peroni" w:date="2018-01-19T21:58:00Z"/>
        </w:rPr>
        <w:pPrChange w:id="299" w:author="Silvio Peroni" w:date="2018-01-19T21:58:00Z">
          <w:pPr>
            <w:pStyle w:val="Testonotaapidipagina"/>
            <w:ind w:left="360"/>
          </w:pPr>
        </w:pPrChange>
      </w:pPr>
    </w:p>
    <w:p w14:paraId="383257CA" w14:textId="38ED866D" w:rsidR="008A6D68" w:rsidRPr="00B20965" w:rsidDel="00D30483" w:rsidRDefault="008A6D68">
      <w:pPr>
        <w:pStyle w:val="Testonotaapidipagina"/>
        <w:numPr>
          <w:ilvl w:val="0"/>
          <w:numId w:val="34"/>
        </w:numPr>
        <w:rPr>
          <w:ins w:id="300" w:author="David Shotton" w:date="2018-01-19T18:04:00Z"/>
          <w:del w:id="301" w:author="Silvio Peroni" w:date="2018-01-19T22:09:00Z"/>
        </w:rPr>
        <w:pPrChange w:id="302" w:author="Silvio Peroni" w:date="2018-01-19T22:09:00Z">
          <w:pPr>
            <w:pStyle w:val="Testonotaapidipagina"/>
            <w:ind w:left="708"/>
          </w:pPr>
        </w:pPrChange>
      </w:pPr>
      <w:ins w:id="303" w:author="David Shotton" w:date="2018-01-19T18:04:00Z">
        <w:del w:id="304" w:author="Silvio Peroni" w:date="2018-01-19T21:58:00Z">
          <w:r w:rsidRPr="0064189B" w:rsidDel="00583592">
            <w:delText xml:space="preserve">This local identifier for </w:delText>
          </w:r>
          <w:r w:rsidDel="00583592">
            <w:delText>a citation is used to create that</w:delText>
          </w:r>
          <w:r w:rsidRPr="0064189B" w:rsidDel="00583592">
            <w:delText xml:space="preserve"> citation’s own globally unique Open </w:delText>
          </w:r>
          <w:r w:rsidRPr="0064189B" w:rsidDel="00583592">
            <w:rPr>
              <w:bCs/>
            </w:rPr>
            <w:delText>Citation Identifier</w:delText>
          </w:r>
        </w:del>
      </w:ins>
      <w:ins w:id="305" w:author="David Shotton" w:date="2018-01-19T18:05:00Z">
        <w:del w:id="306" w:author="Silvio Peroni" w:date="2018-01-19T21:58:00Z">
          <w:r w:rsidRPr="0064189B" w:rsidDel="00583592">
            <w:rPr>
              <w:bCs/>
            </w:rPr>
            <w:delText xml:space="preserve"> (</w:delText>
          </w:r>
        </w:del>
      </w:ins>
      <w:ins w:id="307" w:author="David Shotton" w:date="2018-01-19T18:04:00Z">
        <w:del w:id="308" w:author="Silvio Peroni" w:date="2018-01-19T21:58:00Z">
          <w:r w:rsidRPr="0064189B" w:rsidDel="00583592">
            <w:rPr>
              <w:bCs/>
            </w:rPr>
            <w:delText>OCI</w:delText>
          </w:r>
          <w:r w:rsidRPr="0064189B" w:rsidDel="00583592">
            <w:delText xml:space="preserve">), equivalent to a DOI for a published article and an ORCID for an author. For </w:delText>
          </w:r>
        </w:del>
      </w:ins>
      <w:ins w:id="309" w:author="David Shotton" w:date="2018-01-19T19:12:00Z">
        <w:del w:id="310" w:author="Silvio Peroni" w:date="2018-01-19T21:58:00Z">
          <w:r w:rsidDel="00583592">
            <w:delText>example</w:delText>
          </w:r>
        </w:del>
      </w:ins>
      <w:ins w:id="311" w:author="David Shotton" w:date="2018-01-19T18:04:00Z">
        <w:del w:id="312" w:author="Silvio Peroni" w:date="2018-01-19T21:58:00Z">
          <w:r w:rsidRPr="0064189B" w:rsidDel="00583592">
            <w:delText xml:space="preserve">, a citation recorded within the OpenCitations Corpus </w:delText>
          </w:r>
        </w:del>
      </w:ins>
      <w:ins w:id="313" w:author="David Shotton" w:date="2018-01-19T18:05:00Z">
        <w:del w:id="314" w:author="Silvio Peroni" w:date="2018-01-19T21:58:00Z">
          <w:r w:rsidRPr="0064189B" w:rsidDel="00583592">
            <w:delText xml:space="preserve">as having the local identifier </w:delText>
          </w:r>
        </w:del>
      </w:ins>
      <w:ins w:id="315" w:author="David Shotton" w:date="2018-01-19T18:06:00Z">
        <w:del w:id="316" w:author="Silvio Peroni" w:date="2018-01-19T21:58:00Z">
          <w:r w:rsidRPr="0064189B" w:rsidDel="00583592">
            <w:delText xml:space="preserve">“1-18” </w:delText>
          </w:r>
        </w:del>
      </w:ins>
      <w:ins w:id="317" w:author="David Shotton" w:date="2018-01-19T18:04:00Z">
        <w:del w:id="318" w:author="Silvio Peroni" w:date="2018-01-19T21:58:00Z">
          <w:r w:rsidRPr="0064189B" w:rsidDel="00583592">
            <w:rPr>
              <w:rStyle w:val="Rimandocommento"/>
            </w:rPr>
            <w:annotationRef/>
          </w:r>
          <w:r w:rsidRPr="0064189B" w:rsidDel="00583592">
            <w:delText xml:space="preserve">is given a globally unique Open Citation Identifier “oci:1-18”, as </w:delText>
          </w:r>
        </w:del>
      </w:ins>
      <w:ins w:id="319" w:author="David Shotton" w:date="2018-01-19T18:06:00Z">
        <w:del w:id="320" w:author="Silvio Peroni" w:date="2018-01-19T21:58:00Z">
          <w:r w:rsidRPr="0064189B" w:rsidDel="00583592">
            <w:delText>described</w:delText>
          </w:r>
        </w:del>
      </w:ins>
      <w:ins w:id="321" w:author="David Shotton" w:date="2018-01-19T18:04:00Z">
        <w:del w:id="322" w:author="Silvio Peroni" w:date="2018-01-19T21:58:00Z">
          <w:r w:rsidRPr="0064189B" w:rsidDel="00583592">
            <w:delText xml:space="preserve"> in </w:delText>
          </w:r>
          <w:r w:rsidRPr="0064189B" w:rsidDel="00583592">
            <w:fldChar w:fldCharType="begin"/>
          </w:r>
          <w:r w:rsidRPr="0064189B" w:rsidDel="00583592">
            <w:delInstrText xml:space="preserve"> HYPERLINK "http://opencitations.net/model#occ_citation_id" </w:delInstrText>
          </w:r>
          <w:r w:rsidRPr="0064189B" w:rsidDel="00583592">
            <w:fldChar w:fldCharType="separate"/>
          </w:r>
          <w:r w:rsidRPr="0064189B" w:rsidDel="00583592">
            <w:rPr>
              <w:rStyle w:val="Collegamentoipertestuale"/>
            </w:rPr>
            <w:delText>http://opencitations.net/model#occ_citation_id</w:delText>
          </w:r>
          <w:r w:rsidRPr="0064189B" w:rsidDel="00583592">
            <w:fldChar w:fldCharType="end"/>
          </w:r>
          <w:r w:rsidRPr="0064189B" w:rsidDel="00583592">
            <w:delText xml:space="preserve">. </w:delText>
          </w:r>
        </w:del>
      </w:ins>
      <w:ins w:id="323" w:author="David Shotton" w:date="2018-01-19T18:06:00Z">
        <w:del w:id="324" w:author="Silvio Peroni" w:date="2018-01-19T21:58:00Z">
          <w:r w:rsidRPr="0064189B" w:rsidDel="00583592">
            <w:delText xml:space="preserve">This OCI can be resolved at </w:delText>
          </w:r>
        </w:del>
      </w:ins>
      <w:ins w:id="325" w:author="David Shotton" w:date="2018-01-19T18:07:00Z">
        <w:del w:id="326" w:author="Silvio Peroni" w:date="2018-01-19T21:58:00Z">
          <w:r w:rsidRPr="0064189B" w:rsidDel="00583592">
            <w:fldChar w:fldCharType="begin"/>
          </w:r>
          <w:r w:rsidRPr="0064189B" w:rsidDel="00583592">
            <w:delInstrText xml:space="preserve"> HYPERLINK "</w:delInstrText>
          </w:r>
        </w:del>
      </w:ins>
      <w:ins w:id="327" w:author="David Shotton" w:date="2018-01-19T18:06:00Z">
        <w:del w:id="328" w:author="Silvio Peroni" w:date="2018-01-19T21:58:00Z">
          <w:r w:rsidRPr="0064189B" w:rsidDel="00583592">
            <w:delInstrText>http://opencitations.net/oci/</w:delInstrText>
          </w:r>
        </w:del>
      </w:ins>
      <w:ins w:id="329" w:author="David Shotton" w:date="2018-01-19T18:07:00Z">
        <w:del w:id="330" w:author="Silvio Peroni" w:date="2018-01-19T21:58:00Z">
          <w:r w:rsidRPr="0064189B" w:rsidDel="00583592">
            <w:delInstrText xml:space="preserve">" </w:delInstrText>
          </w:r>
          <w:r w:rsidRPr="0064189B" w:rsidDel="00583592">
            <w:fldChar w:fldCharType="separate"/>
          </w:r>
        </w:del>
      </w:ins>
      <w:ins w:id="331" w:author="David Shotton" w:date="2018-01-19T18:06:00Z">
        <w:del w:id="332" w:author="Silvio Peroni" w:date="2018-01-19T21:58:00Z">
          <w:r w:rsidRPr="0064189B" w:rsidDel="00583592">
            <w:rPr>
              <w:rStyle w:val="Collegamentoipertestuale"/>
            </w:rPr>
            <w:delText>http://opencitations.net/oci/</w:delText>
          </w:r>
        </w:del>
      </w:ins>
      <w:ins w:id="333" w:author="David Shotton" w:date="2018-01-19T18:07:00Z">
        <w:del w:id="334" w:author="Silvio Peroni" w:date="2018-01-19T21:58:00Z">
          <w:r w:rsidRPr="0064189B" w:rsidDel="00583592">
            <w:fldChar w:fldCharType="end"/>
          </w:r>
        </w:del>
      </w:ins>
      <w:ins w:id="335" w:author="David Shotton" w:date="2018-01-19T18:41:00Z">
        <w:del w:id="336" w:author="Silvio Peroni" w:date="2018-01-19T21:58:00Z">
          <w:r w:rsidDel="00583592">
            <w:delText>,</w:delText>
          </w:r>
        </w:del>
      </w:ins>
      <w:ins w:id="337" w:author="David Shotton" w:date="2018-01-19T18:06:00Z">
        <w:del w:id="338" w:author="Silvio Peroni" w:date="2018-01-19T21:58:00Z">
          <w:r w:rsidRPr="0064189B" w:rsidDel="00583592">
            <w:delText xml:space="preserve"> </w:delText>
          </w:r>
        </w:del>
      </w:ins>
      <w:ins w:id="339" w:author="David Shotton" w:date="2018-01-19T18:07:00Z">
        <w:del w:id="340" w:author="Silvio Peroni" w:date="2018-01-19T21:58:00Z">
          <w:r w:rsidRPr="0064189B" w:rsidDel="00583592">
            <w:delText xml:space="preserve">and resolves to the citation within the OCC </w:delText>
          </w:r>
        </w:del>
      </w:ins>
      <w:ins w:id="341" w:author="David Shotton" w:date="2018-01-19T18:04:00Z">
        <w:del w:id="342" w:author="Silvio Peroni" w:date="2018-01-19T21:58:00Z">
          <w:r w:rsidRPr="0064189B" w:rsidDel="00583592">
            <w:delText xml:space="preserve">having corpus virtual identifier “ci/1-18”. </w:delText>
          </w:r>
        </w:del>
      </w:ins>
    </w:p>
    <w:p w14:paraId="7D6B194C" w14:textId="2EDF007E" w:rsidR="008A6D68" w:rsidRPr="00B97F85" w:rsidDel="00121B5E" w:rsidRDefault="008A6D68">
      <w:pPr>
        <w:pStyle w:val="Testonotaapidipagina"/>
        <w:rPr>
          <w:ins w:id="343" w:author="David Shotton" w:date="2018-01-19T17:56:00Z"/>
          <w:del w:id="344" w:author="Silvio Peroni" w:date="2018-01-19T22:12:00Z"/>
          <w:rFonts w:ascii="Helvetica Neue" w:eastAsia="Times New Roman" w:hAnsi="Helvetica Neue"/>
          <w:b/>
          <w:bCs/>
          <w:color w:val="333333"/>
          <w:sz w:val="54"/>
          <w:szCs w:val="54"/>
          <w:lang w:eastAsia="en-GB"/>
        </w:rPr>
        <w:pPrChange w:id="345" w:author="Silvio Peroni" w:date="2018-01-19T21:59:00Z">
          <w:pPr>
            <w:pStyle w:val="Testonotaapidipagina"/>
            <w:numPr>
              <w:numId w:val="34"/>
            </w:numPr>
            <w:ind w:left="720" w:hanging="360"/>
          </w:pPr>
        </w:pPrChange>
      </w:pPr>
      <w:del w:id="346" w:author="Silvio Peroni" w:date="2018-01-19T21:59:00Z">
        <w:r w:rsidRPr="0064189B" w:rsidDel="00583592">
          <w:rPr>
            <w:b/>
          </w:rPr>
          <w:delText>Identifier</w:delText>
        </w:r>
      </w:del>
      <w:ins w:id="347" w:author="David Shotton" w:date="2018-01-19T17:57:00Z">
        <w:del w:id="348" w:author="Silvio Peroni" w:date="2018-01-19T21:59:00Z">
          <w:r w:rsidRPr="0064189B" w:rsidDel="00583592">
            <w:rPr>
              <w:b/>
            </w:rPr>
            <w:delText xml:space="preserve"> </w:delText>
          </w:r>
          <w:r w:rsidRPr="00124465" w:rsidDel="00583592">
            <w:delText xml:space="preserve">(short: </w:delText>
          </w:r>
          <w:r w:rsidRPr="0064189B" w:rsidDel="00583592">
            <w:rPr>
              <w:b/>
            </w:rPr>
            <w:delText>id</w:delText>
          </w:r>
          <w:r w:rsidDel="00583592">
            <w:delText>)</w:delText>
          </w:r>
        </w:del>
      </w:ins>
      <w:ins w:id="349" w:author="David Shotton" w:date="2018-01-19T17:58:00Z">
        <w:del w:id="350" w:author="Silvio Peroni" w:date="2018-01-19T21:59:00Z">
          <w:r w:rsidDel="00583592">
            <w:delText xml:space="preserve">: The local identifier for an </w:delText>
          </w:r>
        </w:del>
      </w:ins>
      <w:ins w:id="351" w:author="David Shotton" w:date="2018-01-19T17:59:00Z">
        <w:del w:id="352" w:author="Silvio Peroni" w:date="2018-01-19T21:59:00Z">
          <w:r w:rsidDel="00583592">
            <w:delText>Identifier</w:delText>
          </w:r>
        </w:del>
      </w:ins>
      <w:del w:id="353" w:author="Silvio Peroni" w:date="2018-01-19T21:59:00Z">
        <w:r w:rsidRPr="00835D33" w:rsidDel="00583592">
          <w:delText xml:space="preserve"> (of </w:delText>
        </w:r>
        <w:r w:rsidDel="00583592">
          <w:delText xml:space="preserve">a </w:delText>
        </w:r>
        <w:r w:rsidRPr="00835D33" w:rsidDel="00583592">
          <w:delText>citation)</w:delText>
        </w:r>
        <w:r w:rsidDel="00583592">
          <w:delText xml:space="preserve"> </w:delText>
        </w:r>
        <w:r w:rsidRPr="00835D33" w:rsidDel="00583592">
          <w:delText>is</w:delText>
        </w:r>
        <w:r w:rsidDel="00583592">
          <w:delText xml:space="preserve"> the string</w:delText>
        </w:r>
        <w:r w:rsidRPr="00835D33" w:rsidDel="00583592">
          <w:delText xml:space="preserve"> obtained by taking the corpus identifier of </w:delText>
        </w:r>
        <w:r w:rsidDel="00583592">
          <w:delText>the citation it identifies</w:delText>
        </w:r>
        <w:r w:rsidRPr="00835D33" w:rsidDel="00583592">
          <w:delText xml:space="preserve"> (e.g. “ci/1-18”) and by substituting the “/” with a</w:delText>
        </w:r>
      </w:del>
      <w:ins w:id="354" w:author="David Shotton" w:date="2018-01-19T17:59:00Z">
        <w:del w:id="355" w:author="Silvio Peroni" w:date="2018-01-19T21:59:00Z">
          <w:r w:rsidDel="00583592">
            <w:delText xml:space="preserve"> dash</w:delText>
          </w:r>
        </w:del>
      </w:ins>
      <w:del w:id="356" w:author="Silvio Peroni" w:date="2018-01-19T21:59:00Z">
        <w:r w:rsidRPr="00835D33" w:rsidDel="00583592">
          <w:delText xml:space="preserve"> “-”</w:delText>
        </w:r>
        <w:r w:rsidDel="00583592">
          <w:delText xml:space="preserve"> (e.g. “ci-1-18”).</w:delText>
        </w:r>
        <w:r w:rsidRPr="00835D33" w:rsidDel="00583592">
          <w:delText xml:space="preserve"> </w:delText>
        </w:r>
      </w:del>
    </w:p>
    <w:p w14:paraId="568647CC" w14:textId="5E720A64" w:rsidR="008A6D68" w:rsidRPr="00835D33" w:rsidRDefault="008A6D68" w:rsidP="0064189B">
      <w:pPr>
        <w:pStyle w:val="Testonotaapidipagina"/>
        <w:ind w:left="720"/>
      </w:pPr>
    </w:p>
  </w:footnote>
  <w:footnote w:id="18">
    <w:p w14:paraId="0E600803" w14:textId="7C65262F" w:rsidR="008A6D68" w:rsidRPr="008F398F" w:rsidRDefault="008A6D68">
      <w:pPr>
        <w:pStyle w:val="Testonotaapidipagina"/>
      </w:pPr>
      <w:r w:rsidRPr="00835D33">
        <w:rPr>
          <w:rStyle w:val="Rimandonotaapidipagina"/>
        </w:rPr>
        <w:footnoteRef/>
      </w:r>
      <w:r w:rsidRPr="00835D33">
        <w:t xml:space="preserve"> </w:t>
      </w:r>
      <w:hyperlink r:id="rId14" w:history="1">
        <w:r w:rsidRPr="00835D33">
          <w:rPr>
            <w:rStyle w:val="Collegamentoipertestuale"/>
          </w:rPr>
          <w:t>http://www.sparontologies.net</w:t>
        </w:r>
      </w:hyperlink>
      <w:r w:rsidRPr="00835D33">
        <w:t xml:space="preserve"> </w:t>
      </w:r>
    </w:p>
  </w:footnote>
  <w:footnote w:id="19">
    <w:p w14:paraId="6D68A0E9" w14:textId="58214FC9" w:rsidR="008A6D68" w:rsidRPr="008F398F" w:rsidRDefault="008A6D68">
      <w:pPr>
        <w:pStyle w:val="Testonotaapidipagina"/>
      </w:pPr>
      <w:r w:rsidRPr="00835D33">
        <w:rPr>
          <w:rStyle w:val="Rimandonotaapidipagina"/>
        </w:rPr>
        <w:footnoteRef/>
      </w:r>
      <w:r w:rsidRPr="00835D33">
        <w:t xml:space="preserve"> </w:t>
      </w:r>
      <w:hyperlink r:id="rId15" w:history="1">
        <w:r w:rsidRPr="00835D33">
          <w:rPr>
            <w:rStyle w:val="Collegamentoipertestuale"/>
          </w:rPr>
          <w:t>http://dublincore.org/documents/dcmi-terms/</w:t>
        </w:r>
      </w:hyperlink>
      <w:r w:rsidRPr="00835D33">
        <w:t xml:space="preserve"> </w:t>
      </w:r>
    </w:p>
  </w:footnote>
  <w:footnote w:id="20">
    <w:p w14:paraId="1936C076" w14:textId="070EBFCC" w:rsidR="008A6D68" w:rsidRPr="008F398F" w:rsidRDefault="008A6D68">
      <w:pPr>
        <w:pStyle w:val="Testonotaapidipagina"/>
      </w:pPr>
      <w:r w:rsidRPr="00835D33">
        <w:rPr>
          <w:rStyle w:val="Rimandonotaapidipagina"/>
        </w:rPr>
        <w:footnoteRef/>
      </w:r>
      <w:r w:rsidRPr="00835D33">
        <w:t xml:space="preserve"> </w:t>
      </w:r>
      <w:hyperlink r:id="rId16" w:history="1">
        <w:r w:rsidRPr="00835D33">
          <w:rPr>
            <w:rStyle w:val="Collegamentoipertestuale"/>
          </w:rPr>
          <w:t>http://www.ifla.org/publications/functional-requirements-for-bibliographic-records</w:t>
        </w:r>
      </w:hyperlink>
      <w:r w:rsidRPr="00835D33">
        <w:t xml:space="preserve"> </w:t>
      </w:r>
    </w:p>
  </w:footnote>
  <w:footnote w:id="21">
    <w:p w14:paraId="317A9247" w14:textId="463674A6" w:rsidR="008A6D68" w:rsidRPr="008F398F" w:rsidRDefault="008A6D68">
      <w:pPr>
        <w:pStyle w:val="Testonotaapidipagina"/>
      </w:pPr>
      <w:r w:rsidRPr="00835D33">
        <w:rPr>
          <w:rStyle w:val="Rimandonotaapidipagina"/>
        </w:rPr>
        <w:footnoteRef/>
      </w:r>
      <w:r w:rsidRPr="00835D33">
        <w:t xml:space="preserve"> </w:t>
      </w:r>
      <w:hyperlink r:id="rId17" w:history="1">
        <w:r w:rsidRPr="00835D33">
          <w:rPr>
            <w:rStyle w:val="Collegamentoipertestuale"/>
          </w:rPr>
          <w:t>http://www.idealliance.org/specifications/prism-metadata-initiative</w:t>
        </w:r>
      </w:hyperlink>
      <w:r w:rsidRPr="00835D33">
        <w:t xml:space="preserve"> </w:t>
      </w:r>
    </w:p>
  </w:footnote>
  <w:footnote w:id="22">
    <w:p w14:paraId="080FD59B" w14:textId="0B381EE4" w:rsidR="008A6D68" w:rsidRPr="008F398F" w:rsidRDefault="008A6D68">
      <w:pPr>
        <w:pStyle w:val="Testonotaapidipagina"/>
      </w:pPr>
      <w:r w:rsidRPr="00835D33">
        <w:rPr>
          <w:rStyle w:val="Rimandonotaapidipagina"/>
        </w:rPr>
        <w:footnoteRef/>
      </w:r>
      <w:r w:rsidRPr="00835D33">
        <w:t xml:space="preserve"> </w:t>
      </w:r>
      <w:hyperlink r:id="rId18" w:history="1">
        <w:r w:rsidRPr="00835D33">
          <w:rPr>
            <w:rStyle w:val="Collegamentoipertestuale"/>
          </w:rPr>
          <w:t>https://www.w3.org/TR/rdf11-concepts/</w:t>
        </w:r>
      </w:hyperlink>
      <w:r w:rsidRPr="00835D33">
        <w:t xml:space="preserve"> </w:t>
      </w:r>
    </w:p>
  </w:footnote>
  <w:footnote w:id="23">
    <w:p w14:paraId="1C002998" w14:textId="5A23DAB2" w:rsidR="008A6D68" w:rsidRPr="008F398F" w:rsidRDefault="008A6D68">
      <w:pPr>
        <w:pStyle w:val="Testonotaapidipagina"/>
      </w:pPr>
      <w:r w:rsidRPr="00835D33">
        <w:rPr>
          <w:rStyle w:val="Rimandonotaapidipagina"/>
        </w:rPr>
        <w:footnoteRef/>
      </w:r>
      <w:r w:rsidRPr="00835D33">
        <w:t xml:space="preserve"> </w:t>
      </w:r>
      <w:hyperlink r:id="rId19" w:history="1">
        <w:r w:rsidRPr="00835D33">
          <w:rPr>
            <w:rStyle w:val="Collegamentoipertestuale"/>
          </w:rPr>
          <w:t>http://www.w3.org/TR/vocab-dcat</w:t>
        </w:r>
      </w:hyperlink>
      <w:r w:rsidRPr="00835D33">
        <w:t xml:space="preserve"> </w:t>
      </w:r>
    </w:p>
  </w:footnote>
  <w:footnote w:id="24">
    <w:p w14:paraId="6998F5AC" w14:textId="0DE9B4BC" w:rsidR="008A6D68" w:rsidRPr="008F398F" w:rsidRDefault="008A6D68">
      <w:pPr>
        <w:pStyle w:val="Testonotaapidipagina"/>
      </w:pPr>
      <w:r w:rsidRPr="00835D33">
        <w:rPr>
          <w:rStyle w:val="Rimandonotaapidipagina"/>
        </w:rPr>
        <w:footnoteRef/>
      </w:r>
      <w:r w:rsidRPr="00835D33">
        <w:t xml:space="preserve"> </w:t>
      </w:r>
      <w:hyperlink r:id="rId20" w:history="1">
        <w:r w:rsidRPr="00835D33">
          <w:rPr>
            <w:rStyle w:val="Collegamentoipertestuale"/>
          </w:rPr>
          <w:t>http://xmlns.com/foaf/spec/</w:t>
        </w:r>
      </w:hyperlink>
      <w:r w:rsidRPr="00835D33">
        <w:t xml:space="preserve"> </w:t>
      </w:r>
    </w:p>
  </w:footnote>
  <w:footnote w:id="25">
    <w:p w14:paraId="365B7F0A" w14:textId="79DA5F78" w:rsidR="008A6D68" w:rsidRPr="008F398F" w:rsidRDefault="008A6D68">
      <w:pPr>
        <w:pStyle w:val="Testonotaapidipagina"/>
      </w:pPr>
      <w:r w:rsidRPr="00835D33">
        <w:rPr>
          <w:rStyle w:val="Rimandonotaapidipagina"/>
        </w:rPr>
        <w:footnoteRef/>
      </w:r>
      <w:r w:rsidRPr="00835D33">
        <w:t xml:space="preserve"> </w:t>
      </w:r>
      <w:hyperlink r:id="rId21" w:history="1">
        <w:r w:rsidRPr="00835D33">
          <w:rPr>
            <w:rStyle w:val="Collegamentoipertestuale"/>
          </w:rPr>
          <w:t>http://ontologydesignpatterns.org/wiki/Submissions:Literal_Reification</w:t>
        </w:r>
      </w:hyperlink>
      <w:r w:rsidRPr="00835D33">
        <w:t xml:space="preserve"> </w:t>
      </w:r>
    </w:p>
  </w:footnote>
  <w:footnote w:id="26">
    <w:p w14:paraId="6A6B3199" w14:textId="72757807" w:rsidR="008A6D68" w:rsidRPr="008F398F" w:rsidRDefault="008A6D68">
      <w:pPr>
        <w:pStyle w:val="Testonotaapidipagina"/>
      </w:pPr>
      <w:r w:rsidRPr="00835D33">
        <w:rPr>
          <w:rStyle w:val="Rimandonotaapidipagina"/>
        </w:rPr>
        <w:footnoteRef/>
      </w:r>
      <w:r w:rsidRPr="00835D33">
        <w:t xml:space="preserve"> </w:t>
      </w:r>
      <w:hyperlink r:id="rId22" w:history="1">
        <w:r w:rsidRPr="00835D33">
          <w:rPr>
            <w:rStyle w:val="Collegamentoipertestuale"/>
          </w:rPr>
          <w:t>https://w3id.org/oc/ontology</w:t>
        </w:r>
      </w:hyperlink>
      <w:r w:rsidRPr="00835D33">
        <w:t xml:space="preserve"> </w:t>
      </w:r>
    </w:p>
  </w:footnote>
  <w:footnote w:id="27">
    <w:p w14:paraId="50F61FBC" w14:textId="31F6B9A9" w:rsidR="008A6D68" w:rsidRPr="008F398F" w:rsidRDefault="008A6D68">
      <w:pPr>
        <w:pStyle w:val="Testonotaapidipagina"/>
      </w:pPr>
      <w:r w:rsidRPr="00835D33">
        <w:rPr>
          <w:rStyle w:val="Rimandonotaapidipagina"/>
        </w:rPr>
        <w:footnoteRef/>
      </w:r>
      <w:r w:rsidRPr="00835D33">
        <w:t xml:space="preserve"> </w:t>
      </w:r>
      <w:hyperlink r:id="rId23" w:history="1">
        <w:r w:rsidRPr="00835D33">
          <w:rPr>
            <w:rStyle w:val="Collegamentoipertestuale"/>
          </w:rPr>
          <w:t>http://www.w3.org/TR/prov-o</w:t>
        </w:r>
      </w:hyperlink>
      <w:r w:rsidRPr="00835D33">
        <w:t xml:space="preserve"> </w:t>
      </w:r>
    </w:p>
  </w:footnote>
  <w:footnote w:id="28">
    <w:p w14:paraId="1076959F" w14:textId="5E34871B" w:rsidR="008A6D68" w:rsidRPr="008F398F" w:rsidRDefault="008A6D68">
      <w:pPr>
        <w:pStyle w:val="Testonotaapidipagina"/>
      </w:pPr>
      <w:r w:rsidRPr="00835D33">
        <w:rPr>
          <w:rStyle w:val="Rimandonotaapidipagina"/>
        </w:rPr>
        <w:footnoteRef/>
      </w:r>
      <w:r w:rsidRPr="00835D33">
        <w:t xml:space="preserve"> </w:t>
      </w:r>
      <w:hyperlink r:id="rId24" w:history="1">
        <w:r w:rsidRPr="00835D33">
          <w:rPr>
            <w:rStyle w:val="Collegamentoipertestuale"/>
          </w:rPr>
          <w:t>http://www.w3.org/TR/prov-dc</w:t>
        </w:r>
      </w:hyperlink>
      <w:r w:rsidRPr="00835D33">
        <w:t xml:space="preserve"> </w:t>
      </w:r>
    </w:p>
  </w:footnote>
  <w:footnote w:id="29">
    <w:p w14:paraId="00DE196B" w14:textId="16E8DCF1" w:rsidR="008A6D68" w:rsidRPr="008F398F" w:rsidRDefault="008A6D68">
      <w:pPr>
        <w:pStyle w:val="Testonotaapidipagina"/>
      </w:pPr>
      <w:r w:rsidRPr="00835D33">
        <w:rPr>
          <w:rStyle w:val="Rimandonotaapidipagina"/>
        </w:rPr>
        <w:footnoteRef/>
      </w:r>
      <w:r w:rsidRPr="00835D33">
        <w:t xml:space="preserve"> </w:t>
      </w:r>
      <w:hyperlink r:id="rId25" w:history="1">
        <w:r w:rsidRPr="00835D33">
          <w:rPr>
            <w:rStyle w:val="Collegamentoipertestuale"/>
          </w:rPr>
          <w:t>http://www.w3.org/TR/void</w:t>
        </w:r>
      </w:hyperlink>
      <w:r w:rsidRPr="00835D33">
        <w:t xml:space="preserve"> </w:t>
      </w:r>
    </w:p>
  </w:footnote>
  <w:footnote w:id="30">
    <w:p w14:paraId="45355207" w14:textId="77777777" w:rsidR="008A6D68" w:rsidRPr="00835D33" w:rsidRDefault="008A6D68" w:rsidP="00EA61BE">
      <w:pPr>
        <w:pStyle w:val="Testonotaapidipagina"/>
      </w:pPr>
      <w:r w:rsidRPr="00835D33">
        <w:rPr>
          <w:rStyle w:val="Rimandonotaapidipagina"/>
        </w:rPr>
        <w:footnoteRef/>
      </w:r>
      <w:r w:rsidRPr="00835D33">
        <w:t xml:space="preserve"> </w:t>
      </w:r>
      <w:hyperlink r:id="rId26" w:history="1">
        <w:r w:rsidRPr="00835D33">
          <w:rPr>
            <w:rStyle w:val="Collegamentoipertestuale"/>
          </w:rPr>
          <w:t>http://www.ifla.org/publications/functional-requirements-for-bibliographic-records</w:t>
        </w:r>
      </w:hyperlink>
      <w:r w:rsidRPr="00835D33">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11F2B20"/>
    <w:multiLevelType w:val="multilevel"/>
    <w:tmpl w:val="74488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52C1CC5"/>
    <w:multiLevelType w:val="hybridMultilevel"/>
    <w:tmpl w:val="BB1E0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0E4A57"/>
    <w:multiLevelType w:val="hybridMultilevel"/>
    <w:tmpl w:val="F684CD2A"/>
    <w:lvl w:ilvl="0" w:tplc="3EDE2FB0">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F14286"/>
    <w:multiLevelType w:val="hybridMultilevel"/>
    <w:tmpl w:val="74488C7A"/>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53D7571"/>
    <w:multiLevelType w:val="multilevel"/>
    <w:tmpl w:val="B362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7C92D6C"/>
    <w:multiLevelType w:val="hybridMultilevel"/>
    <w:tmpl w:val="6C70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8"/>
  </w:num>
  <w:num w:numId="4">
    <w:abstractNumId w:val="17"/>
  </w:num>
  <w:num w:numId="5">
    <w:abstractNumId w:val="24"/>
  </w:num>
  <w:num w:numId="6">
    <w:abstractNumId w:val="25"/>
  </w:num>
  <w:num w:numId="7">
    <w:abstractNumId w:val="30"/>
  </w:num>
  <w:num w:numId="8">
    <w:abstractNumId w:val="6"/>
  </w:num>
  <w:num w:numId="9">
    <w:abstractNumId w:val="18"/>
  </w:num>
  <w:num w:numId="10">
    <w:abstractNumId w:val="19"/>
  </w:num>
  <w:num w:numId="11">
    <w:abstractNumId w:val="9"/>
  </w:num>
  <w:num w:numId="12">
    <w:abstractNumId w:val="35"/>
  </w:num>
  <w:num w:numId="13">
    <w:abstractNumId w:val="12"/>
  </w:num>
  <w:num w:numId="14">
    <w:abstractNumId w:val="11"/>
  </w:num>
  <w:num w:numId="15">
    <w:abstractNumId w:val="23"/>
  </w:num>
  <w:num w:numId="16">
    <w:abstractNumId w:val="27"/>
  </w:num>
  <w:num w:numId="17">
    <w:abstractNumId w:val="8"/>
  </w:num>
  <w:num w:numId="18">
    <w:abstractNumId w:val="31"/>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22"/>
  </w:num>
  <w:num w:numId="28">
    <w:abstractNumId w:val="13"/>
  </w:num>
  <w:num w:numId="29">
    <w:abstractNumId w:val="33"/>
  </w:num>
  <w:num w:numId="30">
    <w:abstractNumId w:val="36"/>
  </w:num>
  <w:num w:numId="31">
    <w:abstractNumId w:val="14"/>
  </w:num>
  <w:num w:numId="32">
    <w:abstractNumId w:val="29"/>
  </w:num>
  <w:num w:numId="33">
    <w:abstractNumId w:val="21"/>
  </w:num>
  <w:num w:numId="34">
    <w:abstractNumId w:val="26"/>
  </w:num>
  <w:num w:numId="35">
    <w:abstractNumId w:val="34"/>
  </w:num>
  <w:num w:numId="36">
    <w:abstractNumId w:val="15"/>
  </w:num>
  <w:num w:numId="3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37E5"/>
    <w:rsid w:val="00005E5F"/>
    <w:rsid w:val="00006B25"/>
    <w:rsid w:val="000076D4"/>
    <w:rsid w:val="0000770E"/>
    <w:rsid w:val="00007862"/>
    <w:rsid w:val="00010B28"/>
    <w:rsid w:val="00013587"/>
    <w:rsid w:val="0001658F"/>
    <w:rsid w:val="0001747F"/>
    <w:rsid w:val="000176BF"/>
    <w:rsid w:val="00017963"/>
    <w:rsid w:val="00021412"/>
    <w:rsid w:val="00021513"/>
    <w:rsid w:val="00021800"/>
    <w:rsid w:val="000219E2"/>
    <w:rsid w:val="00022DCA"/>
    <w:rsid w:val="000233D2"/>
    <w:rsid w:val="0002420F"/>
    <w:rsid w:val="00024461"/>
    <w:rsid w:val="00024FE2"/>
    <w:rsid w:val="000258A5"/>
    <w:rsid w:val="000268A0"/>
    <w:rsid w:val="00030F19"/>
    <w:rsid w:val="000311C6"/>
    <w:rsid w:val="000317CB"/>
    <w:rsid w:val="00033726"/>
    <w:rsid w:val="0003390E"/>
    <w:rsid w:val="00034ACF"/>
    <w:rsid w:val="00034D2A"/>
    <w:rsid w:val="00034D9B"/>
    <w:rsid w:val="00035A43"/>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4D89"/>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66EBD"/>
    <w:rsid w:val="00070D87"/>
    <w:rsid w:val="00072443"/>
    <w:rsid w:val="00073249"/>
    <w:rsid w:val="000740DF"/>
    <w:rsid w:val="000750E8"/>
    <w:rsid w:val="00076339"/>
    <w:rsid w:val="000807F4"/>
    <w:rsid w:val="000817B2"/>
    <w:rsid w:val="00081EBE"/>
    <w:rsid w:val="00083969"/>
    <w:rsid w:val="00084351"/>
    <w:rsid w:val="000843D1"/>
    <w:rsid w:val="000900A7"/>
    <w:rsid w:val="00090105"/>
    <w:rsid w:val="0009067E"/>
    <w:rsid w:val="00090E06"/>
    <w:rsid w:val="0009257C"/>
    <w:rsid w:val="00093139"/>
    <w:rsid w:val="0009337C"/>
    <w:rsid w:val="000933DC"/>
    <w:rsid w:val="000934AB"/>
    <w:rsid w:val="000944E8"/>
    <w:rsid w:val="000945B5"/>
    <w:rsid w:val="000949C5"/>
    <w:rsid w:val="00094A86"/>
    <w:rsid w:val="00094D42"/>
    <w:rsid w:val="00095856"/>
    <w:rsid w:val="00095C0F"/>
    <w:rsid w:val="0009602A"/>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3E8"/>
    <w:rsid w:val="000B05D1"/>
    <w:rsid w:val="000B1296"/>
    <w:rsid w:val="000B1F7A"/>
    <w:rsid w:val="000B2EE2"/>
    <w:rsid w:val="000B3238"/>
    <w:rsid w:val="000B4148"/>
    <w:rsid w:val="000B44BC"/>
    <w:rsid w:val="000B5D10"/>
    <w:rsid w:val="000B5FA2"/>
    <w:rsid w:val="000B6A76"/>
    <w:rsid w:val="000B6D4A"/>
    <w:rsid w:val="000B764D"/>
    <w:rsid w:val="000C040A"/>
    <w:rsid w:val="000C0B98"/>
    <w:rsid w:val="000C0DD5"/>
    <w:rsid w:val="000C2E1E"/>
    <w:rsid w:val="000C3106"/>
    <w:rsid w:val="000C3F9F"/>
    <w:rsid w:val="000C4368"/>
    <w:rsid w:val="000C4E08"/>
    <w:rsid w:val="000C5B8C"/>
    <w:rsid w:val="000C6360"/>
    <w:rsid w:val="000C6D00"/>
    <w:rsid w:val="000D06ED"/>
    <w:rsid w:val="000D0D1F"/>
    <w:rsid w:val="000D1C49"/>
    <w:rsid w:val="000D2E18"/>
    <w:rsid w:val="000D3289"/>
    <w:rsid w:val="000D33B2"/>
    <w:rsid w:val="000D50D6"/>
    <w:rsid w:val="000D546D"/>
    <w:rsid w:val="000E01F9"/>
    <w:rsid w:val="000E0B62"/>
    <w:rsid w:val="000E0E7A"/>
    <w:rsid w:val="000E1D18"/>
    <w:rsid w:val="000E3FEC"/>
    <w:rsid w:val="000E4253"/>
    <w:rsid w:val="000E508E"/>
    <w:rsid w:val="000E5F0C"/>
    <w:rsid w:val="000E611E"/>
    <w:rsid w:val="000E63EB"/>
    <w:rsid w:val="000F04D1"/>
    <w:rsid w:val="000F1E44"/>
    <w:rsid w:val="000F228F"/>
    <w:rsid w:val="000F271B"/>
    <w:rsid w:val="000F2BAE"/>
    <w:rsid w:val="000F3EED"/>
    <w:rsid w:val="000F5C4F"/>
    <w:rsid w:val="000F6656"/>
    <w:rsid w:val="000F6846"/>
    <w:rsid w:val="000F6E50"/>
    <w:rsid w:val="001002A5"/>
    <w:rsid w:val="00100F2D"/>
    <w:rsid w:val="0010145D"/>
    <w:rsid w:val="00101D8D"/>
    <w:rsid w:val="00102706"/>
    <w:rsid w:val="00102A61"/>
    <w:rsid w:val="00102C6A"/>
    <w:rsid w:val="00104156"/>
    <w:rsid w:val="001055EC"/>
    <w:rsid w:val="001112DE"/>
    <w:rsid w:val="00115A30"/>
    <w:rsid w:val="00115F1E"/>
    <w:rsid w:val="0011606B"/>
    <w:rsid w:val="0012046E"/>
    <w:rsid w:val="00120F49"/>
    <w:rsid w:val="00121B5E"/>
    <w:rsid w:val="00122ED0"/>
    <w:rsid w:val="0012359F"/>
    <w:rsid w:val="001243EE"/>
    <w:rsid w:val="00124465"/>
    <w:rsid w:val="00126046"/>
    <w:rsid w:val="00126A68"/>
    <w:rsid w:val="00127480"/>
    <w:rsid w:val="00130BEE"/>
    <w:rsid w:val="00131506"/>
    <w:rsid w:val="00132351"/>
    <w:rsid w:val="001341AC"/>
    <w:rsid w:val="001343E0"/>
    <w:rsid w:val="0013449F"/>
    <w:rsid w:val="00135214"/>
    <w:rsid w:val="0013531A"/>
    <w:rsid w:val="0013590D"/>
    <w:rsid w:val="00136B2B"/>
    <w:rsid w:val="00137778"/>
    <w:rsid w:val="00137DA3"/>
    <w:rsid w:val="00137FC8"/>
    <w:rsid w:val="001406C6"/>
    <w:rsid w:val="0014174B"/>
    <w:rsid w:val="001435C4"/>
    <w:rsid w:val="00143888"/>
    <w:rsid w:val="00146A8C"/>
    <w:rsid w:val="00146DCC"/>
    <w:rsid w:val="00150869"/>
    <w:rsid w:val="001508F8"/>
    <w:rsid w:val="00151DDF"/>
    <w:rsid w:val="001528F1"/>
    <w:rsid w:val="00154146"/>
    <w:rsid w:val="0015481B"/>
    <w:rsid w:val="00156511"/>
    <w:rsid w:val="00156600"/>
    <w:rsid w:val="00156930"/>
    <w:rsid w:val="0015734B"/>
    <w:rsid w:val="00160CF7"/>
    <w:rsid w:val="00161DF1"/>
    <w:rsid w:val="00162118"/>
    <w:rsid w:val="001628CF"/>
    <w:rsid w:val="00163979"/>
    <w:rsid w:val="00163EFE"/>
    <w:rsid w:val="0016407F"/>
    <w:rsid w:val="00164A0E"/>
    <w:rsid w:val="0016554A"/>
    <w:rsid w:val="001659A5"/>
    <w:rsid w:val="0016720D"/>
    <w:rsid w:val="00170139"/>
    <w:rsid w:val="00170743"/>
    <w:rsid w:val="00170AAA"/>
    <w:rsid w:val="001723BA"/>
    <w:rsid w:val="00173990"/>
    <w:rsid w:val="001745EB"/>
    <w:rsid w:val="0017514B"/>
    <w:rsid w:val="00175727"/>
    <w:rsid w:val="00175978"/>
    <w:rsid w:val="00175C45"/>
    <w:rsid w:val="00176C79"/>
    <w:rsid w:val="001775E3"/>
    <w:rsid w:val="001777E3"/>
    <w:rsid w:val="00177A2B"/>
    <w:rsid w:val="00181CB8"/>
    <w:rsid w:val="001823A6"/>
    <w:rsid w:val="00182BC6"/>
    <w:rsid w:val="0018319C"/>
    <w:rsid w:val="00185228"/>
    <w:rsid w:val="00191423"/>
    <w:rsid w:val="00192203"/>
    <w:rsid w:val="0019304E"/>
    <w:rsid w:val="00193ABB"/>
    <w:rsid w:val="00194402"/>
    <w:rsid w:val="00195529"/>
    <w:rsid w:val="0019697C"/>
    <w:rsid w:val="00196B2E"/>
    <w:rsid w:val="00196DD2"/>
    <w:rsid w:val="0019798C"/>
    <w:rsid w:val="001A0A49"/>
    <w:rsid w:val="001A1012"/>
    <w:rsid w:val="001A1128"/>
    <w:rsid w:val="001A1267"/>
    <w:rsid w:val="001A1CFF"/>
    <w:rsid w:val="001A3C18"/>
    <w:rsid w:val="001A469F"/>
    <w:rsid w:val="001A4722"/>
    <w:rsid w:val="001A508C"/>
    <w:rsid w:val="001A565E"/>
    <w:rsid w:val="001B009B"/>
    <w:rsid w:val="001B0260"/>
    <w:rsid w:val="001B1ECA"/>
    <w:rsid w:val="001B3378"/>
    <w:rsid w:val="001B3DD9"/>
    <w:rsid w:val="001C053A"/>
    <w:rsid w:val="001C0B27"/>
    <w:rsid w:val="001C1411"/>
    <w:rsid w:val="001C1A5C"/>
    <w:rsid w:val="001C2425"/>
    <w:rsid w:val="001C5165"/>
    <w:rsid w:val="001C54E3"/>
    <w:rsid w:val="001C6008"/>
    <w:rsid w:val="001C6E5F"/>
    <w:rsid w:val="001C6FFE"/>
    <w:rsid w:val="001D017A"/>
    <w:rsid w:val="001D0F3E"/>
    <w:rsid w:val="001D1A8A"/>
    <w:rsid w:val="001D21B7"/>
    <w:rsid w:val="001D2BEF"/>
    <w:rsid w:val="001D2C61"/>
    <w:rsid w:val="001D331D"/>
    <w:rsid w:val="001D4111"/>
    <w:rsid w:val="001D4E52"/>
    <w:rsid w:val="001D6396"/>
    <w:rsid w:val="001E088E"/>
    <w:rsid w:val="001E112B"/>
    <w:rsid w:val="001E1321"/>
    <w:rsid w:val="001E14AC"/>
    <w:rsid w:val="001E21CB"/>
    <w:rsid w:val="001E2BEF"/>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540"/>
    <w:rsid w:val="001F7FA5"/>
    <w:rsid w:val="00200594"/>
    <w:rsid w:val="00200790"/>
    <w:rsid w:val="00201583"/>
    <w:rsid w:val="00201AF5"/>
    <w:rsid w:val="00201BBE"/>
    <w:rsid w:val="00202397"/>
    <w:rsid w:val="002047F9"/>
    <w:rsid w:val="00205018"/>
    <w:rsid w:val="0020501A"/>
    <w:rsid w:val="00205F16"/>
    <w:rsid w:val="00206529"/>
    <w:rsid w:val="002077C4"/>
    <w:rsid w:val="00207A3B"/>
    <w:rsid w:val="002105FC"/>
    <w:rsid w:val="002119C2"/>
    <w:rsid w:val="00211B6F"/>
    <w:rsid w:val="00211EF1"/>
    <w:rsid w:val="00212D3E"/>
    <w:rsid w:val="002143CA"/>
    <w:rsid w:val="00214455"/>
    <w:rsid w:val="00216510"/>
    <w:rsid w:val="002172A9"/>
    <w:rsid w:val="00217451"/>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58F7"/>
    <w:rsid w:val="00236BCF"/>
    <w:rsid w:val="0024165C"/>
    <w:rsid w:val="0024177B"/>
    <w:rsid w:val="00241A53"/>
    <w:rsid w:val="0024202E"/>
    <w:rsid w:val="00243405"/>
    <w:rsid w:val="00243DF5"/>
    <w:rsid w:val="00244041"/>
    <w:rsid w:val="002448B9"/>
    <w:rsid w:val="0024566D"/>
    <w:rsid w:val="00246C1D"/>
    <w:rsid w:val="00246EF0"/>
    <w:rsid w:val="002471AF"/>
    <w:rsid w:val="0024769B"/>
    <w:rsid w:val="00250E0A"/>
    <w:rsid w:val="0025147D"/>
    <w:rsid w:val="00251722"/>
    <w:rsid w:val="002531DD"/>
    <w:rsid w:val="002531E1"/>
    <w:rsid w:val="0025441A"/>
    <w:rsid w:val="00254F5E"/>
    <w:rsid w:val="002556CE"/>
    <w:rsid w:val="002569DD"/>
    <w:rsid w:val="00256ABB"/>
    <w:rsid w:val="002579BF"/>
    <w:rsid w:val="00257C27"/>
    <w:rsid w:val="00257CF6"/>
    <w:rsid w:val="00261838"/>
    <w:rsid w:val="00261BDB"/>
    <w:rsid w:val="00261E0A"/>
    <w:rsid w:val="002629DF"/>
    <w:rsid w:val="00263063"/>
    <w:rsid w:val="002641A9"/>
    <w:rsid w:val="00264E90"/>
    <w:rsid w:val="00266090"/>
    <w:rsid w:val="0026776D"/>
    <w:rsid w:val="0027582A"/>
    <w:rsid w:val="00275A64"/>
    <w:rsid w:val="00277DB6"/>
    <w:rsid w:val="00277EAC"/>
    <w:rsid w:val="00280042"/>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97423"/>
    <w:rsid w:val="002A0CC9"/>
    <w:rsid w:val="002A13E1"/>
    <w:rsid w:val="002A1A16"/>
    <w:rsid w:val="002A1BF0"/>
    <w:rsid w:val="002A24FA"/>
    <w:rsid w:val="002A2C47"/>
    <w:rsid w:val="002A30F4"/>
    <w:rsid w:val="002A37FC"/>
    <w:rsid w:val="002A4A16"/>
    <w:rsid w:val="002A4B38"/>
    <w:rsid w:val="002A52DE"/>
    <w:rsid w:val="002A67A8"/>
    <w:rsid w:val="002A79C5"/>
    <w:rsid w:val="002A7BF6"/>
    <w:rsid w:val="002B0013"/>
    <w:rsid w:val="002B01D7"/>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D762B"/>
    <w:rsid w:val="002E04EB"/>
    <w:rsid w:val="002E0B35"/>
    <w:rsid w:val="002E2F16"/>
    <w:rsid w:val="002E373E"/>
    <w:rsid w:val="002E455B"/>
    <w:rsid w:val="002E727B"/>
    <w:rsid w:val="002F1B60"/>
    <w:rsid w:val="002F2B3F"/>
    <w:rsid w:val="002F33B6"/>
    <w:rsid w:val="002F39F0"/>
    <w:rsid w:val="002F4691"/>
    <w:rsid w:val="002F4A25"/>
    <w:rsid w:val="002F7123"/>
    <w:rsid w:val="002F72B1"/>
    <w:rsid w:val="002F7EFF"/>
    <w:rsid w:val="003000F6"/>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175F9"/>
    <w:rsid w:val="00320716"/>
    <w:rsid w:val="00320719"/>
    <w:rsid w:val="00320DBA"/>
    <w:rsid w:val="0032169E"/>
    <w:rsid w:val="00321F6E"/>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0D0"/>
    <w:rsid w:val="0033368E"/>
    <w:rsid w:val="003346CF"/>
    <w:rsid w:val="003346E5"/>
    <w:rsid w:val="00334C63"/>
    <w:rsid w:val="00335985"/>
    <w:rsid w:val="003366B5"/>
    <w:rsid w:val="00337044"/>
    <w:rsid w:val="003404BC"/>
    <w:rsid w:val="00340740"/>
    <w:rsid w:val="00341401"/>
    <w:rsid w:val="003414A6"/>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236"/>
    <w:rsid w:val="003636D5"/>
    <w:rsid w:val="00365C78"/>
    <w:rsid w:val="00366D06"/>
    <w:rsid w:val="00366F07"/>
    <w:rsid w:val="003709DA"/>
    <w:rsid w:val="003716AF"/>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87DCC"/>
    <w:rsid w:val="00390057"/>
    <w:rsid w:val="003929FE"/>
    <w:rsid w:val="00393DD5"/>
    <w:rsid w:val="00396ACB"/>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5857"/>
    <w:rsid w:val="003E63ED"/>
    <w:rsid w:val="003E6E9E"/>
    <w:rsid w:val="003E73E1"/>
    <w:rsid w:val="003E7B64"/>
    <w:rsid w:val="003F0EA9"/>
    <w:rsid w:val="003F2653"/>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2539"/>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9A2"/>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2EE8"/>
    <w:rsid w:val="00433EB9"/>
    <w:rsid w:val="00433F5E"/>
    <w:rsid w:val="0043527E"/>
    <w:rsid w:val="00435C1F"/>
    <w:rsid w:val="004371E1"/>
    <w:rsid w:val="00437CF6"/>
    <w:rsid w:val="00440AC8"/>
    <w:rsid w:val="00441440"/>
    <w:rsid w:val="0044147A"/>
    <w:rsid w:val="00442242"/>
    <w:rsid w:val="00442F23"/>
    <w:rsid w:val="0044404D"/>
    <w:rsid w:val="004444A1"/>
    <w:rsid w:val="00445A28"/>
    <w:rsid w:val="00445AEB"/>
    <w:rsid w:val="00445D2E"/>
    <w:rsid w:val="00447041"/>
    <w:rsid w:val="00447B9A"/>
    <w:rsid w:val="00447DD3"/>
    <w:rsid w:val="00450864"/>
    <w:rsid w:val="00451FBD"/>
    <w:rsid w:val="00453264"/>
    <w:rsid w:val="004532B0"/>
    <w:rsid w:val="004533CA"/>
    <w:rsid w:val="004540EB"/>
    <w:rsid w:val="00455026"/>
    <w:rsid w:val="004554CF"/>
    <w:rsid w:val="00455938"/>
    <w:rsid w:val="00456783"/>
    <w:rsid w:val="0045728A"/>
    <w:rsid w:val="0045764B"/>
    <w:rsid w:val="004577E0"/>
    <w:rsid w:val="004606C5"/>
    <w:rsid w:val="004608D2"/>
    <w:rsid w:val="004614EE"/>
    <w:rsid w:val="00462450"/>
    <w:rsid w:val="0046361A"/>
    <w:rsid w:val="00464978"/>
    <w:rsid w:val="00465887"/>
    <w:rsid w:val="00465954"/>
    <w:rsid w:val="00465F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9D4"/>
    <w:rsid w:val="00486A3C"/>
    <w:rsid w:val="00486FD5"/>
    <w:rsid w:val="0049106E"/>
    <w:rsid w:val="004920AD"/>
    <w:rsid w:val="004933E7"/>
    <w:rsid w:val="00493A4F"/>
    <w:rsid w:val="00493E10"/>
    <w:rsid w:val="00493FE0"/>
    <w:rsid w:val="004940D8"/>
    <w:rsid w:val="0049485E"/>
    <w:rsid w:val="00495150"/>
    <w:rsid w:val="00495267"/>
    <w:rsid w:val="00496863"/>
    <w:rsid w:val="00496DF1"/>
    <w:rsid w:val="00496E99"/>
    <w:rsid w:val="004978ED"/>
    <w:rsid w:val="004A2007"/>
    <w:rsid w:val="004A2857"/>
    <w:rsid w:val="004A2E52"/>
    <w:rsid w:val="004A3B1E"/>
    <w:rsid w:val="004A4BDD"/>
    <w:rsid w:val="004A583B"/>
    <w:rsid w:val="004A58D2"/>
    <w:rsid w:val="004A5BE5"/>
    <w:rsid w:val="004A5F93"/>
    <w:rsid w:val="004A6DAE"/>
    <w:rsid w:val="004B0ECE"/>
    <w:rsid w:val="004B171E"/>
    <w:rsid w:val="004B1E0F"/>
    <w:rsid w:val="004B28C6"/>
    <w:rsid w:val="004B7508"/>
    <w:rsid w:val="004C06C9"/>
    <w:rsid w:val="004C0E66"/>
    <w:rsid w:val="004C0EE3"/>
    <w:rsid w:val="004C1671"/>
    <w:rsid w:val="004C1CDD"/>
    <w:rsid w:val="004C49C5"/>
    <w:rsid w:val="004C4C81"/>
    <w:rsid w:val="004C52FC"/>
    <w:rsid w:val="004C6159"/>
    <w:rsid w:val="004C6188"/>
    <w:rsid w:val="004C68F2"/>
    <w:rsid w:val="004C71B7"/>
    <w:rsid w:val="004D218E"/>
    <w:rsid w:val="004D231C"/>
    <w:rsid w:val="004D3629"/>
    <w:rsid w:val="004D40E6"/>
    <w:rsid w:val="004D4C61"/>
    <w:rsid w:val="004D661E"/>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E7992"/>
    <w:rsid w:val="004F05B4"/>
    <w:rsid w:val="004F08B9"/>
    <w:rsid w:val="004F0962"/>
    <w:rsid w:val="004F13C1"/>
    <w:rsid w:val="004F210B"/>
    <w:rsid w:val="004F296A"/>
    <w:rsid w:val="004F318A"/>
    <w:rsid w:val="004F38FC"/>
    <w:rsid w:val="004F3B6D"/>
    <w:rsid w:val="004F3E5B"/>
    <w:rsid w:val="004F425C"/>
    <w:rsid w:val="004F4376"/>
    <w:rsid w:val="004F4E9D"/>
    <w:rsid w:val="004F5F61"/>
    <w:rsid w:val="004F633D"/>
    <w:rsid w:val="004F7683"/>
    <w:rsid w:val="005013AD"/>
    <w:rsid w:val="0050162D"/>
    <w:rsid w:val="00501AD2"/>
    <w:rsid w:val="00502E4E"/>
    <w:rsid w:val="00504969"/>
    <w:rsid w:val="00506649"/>
    <w:rsid w:val="00506885"/>
    <w:rsid w:val="00507F7C"/>
    <w:rsid w:val="005101B6"/>
    <w:rsid w:val="005108CD"/>
    <w:rsid w:val="00512E66"/>
    <w:rsid w:val="00512EEE"/>
    <w:rsid w:val="005141E4"/>
    <w:rsid w:val="005148F3"/>
    <w:rsid w:val="0051528B"/>
    <w:rsid w:val="00515C9C"/>
    <w:rsid w:val="00516953"/>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FB0"/>
    <w:rsid w:val="00527F45"/>
    <w:rsid w:val="00530637"/>
    <w:rsid w:val="00530938"/>
    <w:rsid w:val="00530FC4"/>
    <w:rsid w:val="0053207C"/>
    <w:rsid w:val="005320C5"/>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2406"/>
    <w:rsid w:val="00565337"/>
    <w:rsid w:val="0056580C"/>
    <w:rsid w:val="00565C7F"/>
    <w:rsid w:val="00567568"/>
    <w:rsid w:val="00570156"/>
    <w:rsid w:val="00570AB0"/>
    <w:rsid w:val="00571250"/>
    <w:rsid w:val="00571D61"/>
    <w:rsid w:val="00571FE6"/>
    <w:rsid w:val="00574293"/>
    <w:rsid w:val="005749A5"/>
    <w:rsid w:val="00574E3B"/>
    <w:rsid w:val="00576DF7"/>
    <w:rsid w:val="00577182"/>
    <w:rsid w:val="005802EC"/>
    <w:rsid w:val="0058031B"/>
    <w:rsid w:val="0058071A"/>
    <w:rsid w:val="00581597"/>
    <w:rsid w:val="00582C7B"/>
    <w:rsid w:val="00583592"/>
    <w:rsid w:val="0058382F"/>
    <w:rsid w:val="0058489B"/>
    <w:rsid w:val="00585902"/>
    <w:rsid w:val="00585C19"/>
    <w:rsid w:val="00586052"/>
    <w:rsid w:val="005864D9"/>
    <w:rsid w:val="00592DE0"/>
    <w:rsid w:val="0059503A"/>
    <w:rsid w:val="00595A9A"/>
    <w:rsid w:val="005961AF"/>
    <w:rsid w:val="00597744"/>
    <w:rsid w:val="00597EDA"/>
    <w:rsid w:val="005A0725"/>
    <w:rsid w:val="005A092F"/>
    <w:rsid w:val="005A0A5F"/>
    <w:rsid w:val="005A14E5"/>
    <w:rsid w:val="005A2C43"/>
    <w:rsid w:val="005A2D83"/>
    <w:rsid w:val="005A2E00"/>
    <w:rsid w:val="005A2F70"/>
    <w:rsid w:val="005A3106"/>
    <w:rsid w:val="005A4353"/>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B72D6"/>
    <w:rsid w:val="005C3957"/>
    <w:rsid w:val="005C45F4"/>
    <w:rsid w:val="005C4ABA"/>
    <w:rsid w:val="005C4B07"/>
    <w:rsid w:val="005C4D42"/>
    <w:rsid w:val="005C51A1"/>
    <w:rsid w:val="005C5477"/>
    <w:rsid w:val="005C5D10"/>
    <w:rsid w:val="005D011C"/>
    <w:rsid w:val="005D143C"/>
    <w:rsid w:val="005D23EC"/>
    <w:rsid w:val="005D3549"/>
    <w:rsid w:val="005D43B9"/>
    <w:rsid w:val="005D4766"/>
    <w:rsid w:val="005D4E2D"/>
    <w:rsid w:val="005D4F31"/>
    <w:rsid w:val="005D52B5"/>
    <w:rsid w:val="005D5AC5"/>
    <w:rsid w:val="005D68C4"/>
    <w:rsid w:val="005D75A0"/>
    <w:rsid w:val="005D760E"/>
    <w:rsid w:val="005E09B4"/>
    <w:rsid w:val="005E253A"/>
    <w:rsid w:val="005E5314"/>
    <w:rsid w:val="005E586D"/>
    <w:rsid w:val="005E7A95"/>
    <w:rsid w:val="005F012F"/>
    <w:rsid w:val="005F05E3"/>
    <w:rsid w:val="005F0AC4"/>
    <w:rsid w:val="005F2CD4"/>
    <w:rsid w:val="005F3419"/>
    <w:rsid w:val="005F4F61"/>
    <w:rsid w:val="005F6782"/>
    <w:rsid w:val="005F6E5F"/>
    <w:rsid w:val="005F6F05"/>
    <w:rsid w:val="006039B9"/>
    <w:rsid w:val="00603BAA"/>
    <w:rsid w:val="006057CF"/>
    <w:rsid w:val="00610BD8"/>
    <w:rsid w:val="00611118"/>
    <w:rsid w:val="00613711"/>
    <w:rsid w:val="00614EFC"/>
    <w:rsid w:val="006158A0"/>
    <w:rsid w:val="00617F6D"/>
    <w:rsid w:val="0062175C"/>
    <w:rsid w:val="006231E3"/>
    <w:rsid w:val="00623632"/>
    <w:rsid w:val="00624D50"/>
    <w:rsid w:val="00624FE0"/>
    <w:rsid w:val="00625140"/>
    <w:rsid w:val="0062514B"/>
    <w:rsid w:val="0062549E"/>
    <w:rsid w:val="00626A24"/>
    <w:rsid w:val="00626D6A"/>
    <w:rsid w:val="00626F76"/>
    <w:rsid w:val="00627426"/>
    <w:rsid w:val="00627BED"/>
    <w:rsid w:val="006300A4"/>
    <w:rsid w:val="00630309"/>
    <w:rsid w:val="00631367"/>
    <w:rsid w:val="00631D3D"/>
    <w:rsid w:val="0063318A"/>
    <w:rsid w:val="006337AF"/>
    <w:rsid w:val="0063509A"/>
    <w:rsid w:val="006359C6"/>
    <w:rsid w:val="006366FE"/>
    <w:rsid w:val="00640930"/>
    <w:rsid w:val="00640F80"/>
    <w:rsid w:val="00641380"/>
    <w:rsid w:val="00641626"/>
    <w:rsid w:val="0064189B"/>
    <w:rsid w:val="00641B77"/>
    <w:rsid w:val="00641C08"/>
    <w:rsid w:val="00643975"/>
    <w:rsid w:val="00645483"/>
    <w:rsid w:val="00645DDE"/>
    <w:rsid w:val="00647379"/>
    <w:rsid w:val="00647CEA"/>
    <w:rsid w:val="006508CF"/>
    <w:rsid w:val="00650EC9"/>
    <w:rsid w:val="006514D9"/>
    <w:rsid w:val="00651BEB"/>
    <w:rsid w:val="00651EE8"/>
    <w:rsid w:val="00652F14"/>
    <w:rsid w:val="00653DBC"/>
    <w:rsid w:val="00654087"/>
    <w:rsid w:val="00654EBC"/>
    <w:rsid w:val="00654FC2"/>
    <w:rsid w:val="00656FBC"/>
    <w:rsid w:val="0065768F"/>
    <w:rsid w:val="00657704"/>
    <w:rsid w:val="006606C6"/>
    <w:rsid w:val="006625BA"/>
    <w:rsid w:val="00662ABD"/>
    <w:rsid w:val="00663228"/>
    <w:rsid w:val="00663C1D"/>
    <w:rsid w:val="00663DE0"/>
    <w:rsid w:val="00663E1A"/>
    <w:rsid w:val="0066419D"/>
    <w:rsid w:val="00666115"/>
    <w:rsid w:val="00666C48"/>
    <w:rsid w:val="0066785C"/>
    <w:rsid w:val="00667904"/>
    <w:rsid w:val="00670A39"/>
    <w:rsid w:val="00672219"/>
    <w:rsid w:val="006723AA"/>
    <w:rsid w:val="00672D8B"/>
    <w:rsid w:val="00673F77"/>
    <w:rsid w:val="006749C6"/>
    <w:rsid w:val="006750AF"/>
    <w:rsid w:val="00675664"/>
    <w:rsid w:val="00675DE1"/>
    <w:rsid w:val="0067660A"/>
    <w:rsid w:val="0067701C"/>
    <w:rsid w:val="006773C8"/>
    <w:rsid w:val="0067784E"/>
    <w:rsid w:val="006779F9"/>
    <w:rsid w:val="00677AE3"/>
    <w:rsid w:val="00680827"/>
    <w:rsid w:val="00681603"/>
    <w:rsid w:val="00682904"/>
    <w:rsid w:val="00683B4A"/>
    <w:rsid w:val="00683C92"/>
    <w:rsid w:val="00684EBE"/>
    <w:rsid w:val="006860E3"/>
    <w:rsid w:val="00686918"/>
    <w:rsid w:val="00686B10"/>
    <w:rsid w:val="00687035"/>
    <w:rsid w:val="0068725F"/>
    <w:rsid w:val="00690B0B"/>
    <w:rsid w:val="006915EB"/>
    <w:rsid w:val="006916A8"/>
    <w:rsid w:val="00692182"/>
    <w:rsid w:val="00692417"/>
    <w:rsid w:val="006951EB"/>
    <w:rsid w:val="0069560D"/>
    <w:rsid w:val="00696454"/>
    <w:rsid w:val="00696A64"/>
    <w:rsid w:val="00696B90"/>
    <w:rsid w:val="006A0A65"/>
    <w:rsid w:val="006A0A77"/>
    <w:rsid w:val="006A1183"/>
    <w:rsid w:val="006A293F"/>
    <w:rsid w:val="006A2F61"/>
    <w:rsid w:val="006A341B"/>
    <w:rsid w:val="006A3EFB"/>
    <w:rsid w:val="006A3F37"/>
    <w:rsid w:val="006A4058"/>
    <w:rsid w:val="006A451E"/>
    <w:rsid w:val="006A4697"/>
    <w:rsid w:val="006A46D7"/>
    <w:rsid w:val="006A4932"/>
    <w:rsid w:val="006A5AB7"/>
    <w:rsid w:val="006A5C7F"/>
    <w:rsid w:val="006A5DC8"/>
    <w:rsid w:val="006A6454"/>
    <w:rsid w:val="006B0152"/>
    <w:rsid w:val="006B0496"/>
    <w:rsid w:val="006B072F"/>
    <w:rsid w:val="006B0D10"/>
    <w:rsid w:val="006B1634"/>
    <w:rsid w:val="006B169A"/>
    <w:rsid w:val="006B17C2"/>
    <w:rsid w:val="006B1A6B"/>
    <w:rsid w:val="006B1A86"/>
    <w:rsid w:val="006B2A3B"/>
    <w:rsid w:val="006B2B17"/>
    <w:rsid w:val="006B2D9C"/>
    <w:rsid w:val="006B30AF"/>
    <w:rsid w:val="006B5197"/>
    <w:rsid w:val="006B6AAC"/>
    <w:rsid w:val="006B6D83"/>
    <w:rsid w:val="006B7BD8"/>
    <w:rsid w:val="006B7D37"/>
    <w:rsid w:val="006C00C6"/>
    <w:rsid w:val="006C045F"/>
    <w:rsid w:val="006C0EE4"/>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4A43"/>
    <w:rsid w:val="006D5738"/>
    <w:rsid w:val="006D5B71"/>
    <w:rsid w:val="006D60A1"/>
    <w:rsid w:val="006D65BE"/>
    <w:rsid w:val="006D66A4"/>
    <w:rsid w:val="006D6B9C"/>
    <w:rsid w:val="006D7302"/>
    <w:rsid w:val="006D7413"/>
    <w:rsid w:val="006E195F"/>
    <w:rsid w:val="006E1C8A"/>
    <w:rsid w:val="006E36B6"/>
    <w:rsid w:val="006E4007"/>
    <w:rsid w:val="006E67CD"/>
    <w:rsid w:val="006E73BE"/>
    <w:rsid w:val="006E756F"/>
    <w:rsid w:val="006E7CF4"/>
    <w:rsid w:val="006F0211"/>
    <w:rsid w:val="006F2DC8"/>
    <w:rsid w:val="006F3080"/>
    <w:rsid w:val="006F3275"/>
    <w:rsid w:val="006F4455"/>
    <w:rsid w:val="006F5480"/>
    <w:rsid w:val="006F69E0"/>
    <w:rsid w:val="007007C2"/>
    <w:rsid w:val="007008DD"/>
    <w:rsid w:val="0070205D"/>
    <w:rsid w:val="00702A3C"/>
    <w:rsid w:val="00702BF2"/>
    <w:rsid w:val="00704478"/>
    <w:rsid w:val="00705B3D"/>
    <w:rsid w:val="00706A90"/>
    <w:rsid w:val="00710087"/>
    <w:rsid w:val="00711355"/>
    <w:rsid w:val="00711650"/>
    <w:rsid w:val="00711E28"/>
    <w:rsid w:val="0071238A"/>
    <w:rsid w:val="0071241F"/>
    <w:rsid w:val="007149D9"/>
    <w:rsid w:val="00714F49"/>
    <w:rsid w:val="00715830"/>
    <w:rsid w:val="00715FDD"/>
    <w:rsid w:val="0071641A"/>
    <w:rsid w:val="0071676A"/>
    <w:rsid w:val="00716933"/>
    <w:rsid w:val="0071797C"/>
    <w:rsid w:val="00721826"/>
    <w:rsid w:val="00721A09"/>
    <w:rsid w:val="00721C98"/>
    <w:rsid w:val="00721F74"/>
    <w:rsid w:val="0072211F"/>
    <w:rsid w:val="0072245F"/>
    <w:rsid w:val="007235C9"/>
    <w:rsid w:val="00723ECD"/>
    <w:rsid w:val="00725578"/>
    <w:rsid w:val="00725CD8"/>
    <w:rsid w:val="0072663B"/>
    <w:rsid w:val="0072736A"/>
    <w:rsid w:val="007277FC"/>
    <w:rsid w:val="007303FD"/>
    <w:rsid w:val="00731390"/>
    <w:rsid w:val="00731980"/>
    <w:rsid w:val="0073271B"/>
    <w:rsid w:val="00732A85"/>
    <w:rsid w:val="00733003"/>
    <w:rsid w:val="0073335F"/>
    <w:rsid w:val="007347CB"/>
    <w:rsid w:val="00734994"/>
    <w:rsid w:val="0073502F"/>
    <w:rsid w:val="00735B0F"/>
    <w:rsid w:val="00736A55"/>
    <w:rsid w:val="00740160"/>
    <w:rsid w:val="007404EC"/>
    <w:rsid w:val="007412FA"/>
    <w:rsid w:val="007418C2"/>
    <w:rsid w:val="00742133"/>
    <w:rsid w:val="00742248"/>
    <w:rsid w:val="00742BD6"/>
    <w:rsid w:val="00742FD0"/>
    <w:rsid w:val="00743A9F"/>
    <w:rsid w:val="00744236"/>
    <w:rsid w:val="007463BE"/>
    <w:rsid w:val="0074711B"/>
    <w:rsid w:val="0074731D"/>
    <w:rsid w:val="00747A32"/>
    <w:rsid w:val="00750070"/>
    <w:rsid w:val="007500FE"/>
    <w:rsid w:val="00750C1D"/>
    <w:rsid w:val="00751153"/>
    <w:rsid w:val="007511AC"/>
    <w:rsid w:val="00752731"/>
    <w:rsid w:val="0075280D"/>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0D42"/>
    <w:rsid w:val="00771216"/>
    <w:rsid w:val="00771D7D"/>
    <w:rsid w:val="007721B3"/>
    <w:rsid w:val="00772223"/>
    <w:rsid w:val="007724C9"/>
    <w:rsid w:val="007727E0"/>
    <w:rsid w:val="00772F4B"/>
    <w:rsid w:val="0077303D"/>
    <w:rsid w:val="00773E65"/>
    <w:rsid w:val="00775C72"/>
    <w:rsid w:val="00777E02"/>
    <w:rsid w:val="00780EE2"/>
    <w:rsid w:val="0078142D"/>
    <w:rsid w:val="0078381A"/>
    <w:rsid w:val="0078472E"/>
    <w:rsid w:val="00784788"/>
    <w:rsid w:val="007906A7"/>
    <w:rsid w:val="00791B7E"/>
    <w:rsid w:val="007953D2"/>
    <w:rsid w:val="00795B5D"/>
    <w:rsid w:val="00795FFB"/>
    <w:rsid w:val="00796376"/>
    <w:rsid w:val="007971F6"/>
    <w:rsid w:val="00797878"/>
    <w:rsid w:val="00797AE9"/>
    <w:rsid w:val="007A0D2D"/>
    <w:rsid w:val="007A26E3"/>
    <w:rsid w:val="007A2E9E"/>
    <w:rsid w:val="007A3416"/>
    <w:rsid w:val="007A4293"/>
    <w:rsid w:val="007B15A7"/>
    <w:rsid w:val="007B1F0C"/>
    <w:rsid w:val="007B1FFB"/>
    <w:rsid w:val="007B2077"/>
    <w:rsid w:val="007B2801"/>
    <w:rsid w:val="007B3060"/>
    <w:rsid w:val="007B40C1"/>
    <w:rsid w:val="007B40F8"/>
    <w:rsid w:val="007B4231"/>
    <w:rsid w:val="007B42FE"/>
    <w:rsid w:val="007B5533"/>
    <w:rsid w:val="007B5CE2"/>
    <w:rsid w:val="007B5FD8"/>
    <w:rsid w:val="007B77EA"/>
    <w:rsid w:val="007C041D"/>
    <w:rsid w:val="007C1686"/>
    <w:rsid w:val="007C18DD"/>
    <w:rsid w:val="007C1AB1"/>
    <w:rsid w:val="007C2626"/>
    <w:rsid w:val="007C2756"/>
    <w:rsid w:val="007C306D"/>
    <w:rsid w:val="007C4263"/>
    <w:rsid w:val="007C5CC2"/>
    <w:rsid w:val="007C5D4F"/>
    <w:rsid w:val="007C64C8"/>
    <w:rsid w:val="007C7ADE"/>
    <w:rsid w:val="007D088F"/>
    <w:rsid w:val="007D1632"/>
    <w:rsid w:val="007D236B"/>
    <w:rsid w:val="007D3E61"/>
    <w:rsid w:val="007D4B08"/>
    <w:rsid w:val="007D56A3"/>
    <w:rsid w:val="007D5BA0"/>
    <w:rsid w:val="007D6431"/>
    <w:rsid w:val="007E06C3"/>
    <w:rsid w:val="007E2D25"/>
    <w:rsid w:val="007E2E6F"/>
    <w:rsid w:val="007E2FF4"/>
    <w:rsid w:val="007E319B"/>
    <w:rsid w:val="007E31DA"/>
    <w:rsid w:val="007E39D0"/>
    <w:rsid w:val="007E4347"/>
    <w:rsid w:val="007E4ACF"/>
    <w:rsid w:val="007E4EE9"/>
    <w:rsid w:val="007E6396"/>
    <w:rsid w:val="007E67E1"/>
    <w:rsid w:val="007E6813"/>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6E84"/>
    <w:rsid w:val="00807C81"/>
    <w:rsid w:val="00810053"/>
    <w:rsid w:val="0081053D"/>
    <w:rsid w:val="00810618"/>
    <w:rsid w:val="00811DB9"/>
    <w:rsid w:val="00812B85"/>
    <w:rsid w:val="00813C1D"/>
    <w:rsid w:val="00816A87"/>
    <w:rsid w:val="00816CF6"/>
    <w:rsid w:val="00816D6D"/>
    <w:rsid w:val="00816DFD"/>
    <w:rsid w:val="00816EE8"/>
    <w:rsid w:val="00820818"/>
    <w:rsid w:val="0082173E"/>
    <w:rsid w:val="00821E68"/>
    <w:rsid w:val="00822E1F"/>
    <w:rsid w:val="0082399C"/>
    <w:rsid w:val="00823B70"/>
    <w:rsid w:val="008279AF"/>
    <w:rsid w:val="00827B4D"/>
    <w:rsid w:val="00827CA1"/>
    <w:rsid w:val="0083011A"/>
    <w:rsid w:val="00831521"/>
    <w:rsid w:val="00831F50"/>
    <w:rsid w:val="00832335"/>
    <w:rsid w:val="008330D3"/>
    <w:rsid w:val="008337F5"/>
    <w:rsid w:val="00833EAC"/>
    <w:rsid w:val="00834AD1"/>
    <w:rsid w:val="00834D96"/>
    <w:rsid w:val="008352C2"/>
    <w:rsid w:val="008357E9"/>
    <w:rsid w:val="00835D33"/>
    <w:rsid w:val="008361CC"/>
    <w:rsid w:val="0083748D"/>
    <w:rsid w:val="00837AD9"/>
    <w:rsid w:val="00840768"/>
    <w:rsid w:val="0084124E"/>
    <w:rsid w:val="008412AC"/>
    <w:rsid w:val="0084246A"/>
    <w:rsid w:val="00843713"/>
    <w:rsid w:val="0084393E"/>
    <w:rsid w:val="00843C1C"/>
    <w:rsid w:val="00844516"/>
    <w:rsid w:val="0084477D"/>
    <w:rsid w:val="0084495D"/>
    <w:rsid w:val="00850E45"/>
    <w:rsid w:val="00850F07"/>
    <w:rsid w:val="00851E91"/>
    <w:rsid w:val="0085291B"/>
    <w:rsid w:val="00853492"/>
    <w:rsid w:val="00853ACE"/>
    <w:rsid w:val="00855F41"/>
    <w:rsid w:val="00857D99"/>
    <w:rsid w:val="00863248"/>
    <w:rsid w:val="00863AC7"/>
    <w:rsid w:val="00865D4B"/>
    <w:rsid w:val="008671F3"/>
    <w:rsid w:val="008676D7"/>
    <w:rsid w:val="008708E7"/>
    <w:rsid w:val="00871409"/>
    <w:rsid w:val="00872936"/>
    <w:rsid w:val="00873762"/>
    <w:rsid w:val="008748B3"/>
    <w:rsid w:val="008767CE"/>
    <w:rsid w:val="00876C1D"/>
    <w:rsid w:val="00880034"/>
    <w:rsid w:val="00880175"/>
    <w:rsid w:val="0088084B"/>
    <w:rsid w:val="00880D31"/>
    <w:rsid w:val="00880E23"/>
    <w:rsid w:val="00880FE5"/>
    <w:rsid w:val="00881F4B"/>
    <w:rsid w:val="0088276B"/>
    <w:rsid w:val="00882DFD"/>
    <w:rsid w:val="008836AC"/>
    <w:rsid w:val="00884DB1"/>
    <w:rsid w:val="008902EE"/>
    <w:rsid w:val="00890AD6"/>
    <w:rsid w:val="0089160A"/>
    <w:rsid w:val="008941DD"/>
    <w:rsid w:val="008950D2"/>
    <w:rsid w:val="008951E0"/>
    <w:rsid w:val="008956F6"/>
    <w:rsid w:val="0089579A"/>
    <w:rsid w:val="00895B0C"/>
    <w:rsid w:val="00895C20"/>
    <w:rsid w:val="008966CA"/>
    <w:rsid w:val="00896A62"/>
    <w:rsid w:val="008A284A"/>
    <w:rsid w:val="008A2BA3"/>
    <w:rsid w:val="008A3F12"/>
    <w:rsid w:val="008A5D01"/>
    <w:rsid w:val="008A6513"/>
    <w:rsid w:val="008A67D1"/>
    <w:rsid w:val="008A6D68"/>
    <w:rsid w:val="008A78B4"/>
    <w:rsid w:val="008B0DAF"/>
    <w:rsid w:val="008B1E5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4E91"/>
    <w:rsid w:val="008C5306"/>
    <w:rsid w:val="008C590E"/>
    <w:rsid w:val="008C6369"/>
    <w:rsid w:val="008C7B01"/>
    <w:rsid w:val="008D0154"/>
    <w:rsid w:val="008D1B24"/>
    <w:rsid w:val="008D1FE8"/>
    <w:rsid w:val="008D252D"/>
    <w:rsid w:val="008D3915"/>
    <w:rsid w:val="008D3F83"/>
    <w:rsid w:val="008D40EF"/>
    <w:rsid w:val="008D478F"/>
    <w:rsid w:val="008D4B2F"/>
    <w:rsid w:val="008D5FCE"/>
    <w:rsid w:val="008D786C"/>
    <w:rsid w:val="008D7AAC"/>
    <w:rsid w:val="008D7B0A"/>
    <w:rsid w:val="008D7F76"/>
    <w:rsid w:val="008E11D2"/>
    <w:rsid w:val="008E1B79"/>
    <w:rsid w:val="008E2255"/>
    <w:rsid w:val="008E27FD"/>
    <w:rsid w:val="008E3967"/>
    <w:rsid w:val="008E3FE2"/>
    <w:rsid w:val="008E4551"/>
    <w:rsid w:val="008E4766"/>
    <w:rsid w:val="008E4D45"/>
    <w:rsid w:val="008E4D9E"/>
    <w:rsid w:val="008E6461"/>
    <w:rsid w:val="008E7376"/>
    <w:rsid w:val="008F00E2"/>
    <w:rsid w:val="008F0370"/>
    <w:rsid w:val="008F09D5"/>
    <w:rsid w:val="008F0BCC"/>
    <w:rsid w:val="008F0E24"/>
    <w:rsid w:val="008F167A"/>
    <w:rsid w:val="008F2F7E"/>
    <w:rsid w:val="008F307D"/>
    <w:rsid w:val="008F398F"/>
    <w:rsid w:val="008F42D0"/>
    <w:rsid w:val="008F4C2D"/>
    <w:rsid w:val="008F6F7A"/>
    <w:rsid w:val="008F74B3"/>
    <w:rsid w:val="008F75F7"/>
    <w:rsid w:val="00900308"/>
    <w:rsid w:val="0090150E"/>
    <w:rsid w:val="009019CA"/>
    <w:rsid w:val="0090398A"/>
    <w:rsid w:val="00903D06"/>
    <w:rsid w:val="009046A0"/>
    <w:rsid w:val="00905D7F"/>
    <w:rsid w:val="00905F21"/>
    <w:rsid w:val="00906BE4"/>
    <w:rsid w:val="00906FB4"/>
    <w:rsid w:val="00907241"/>
    <w:rsid w:val="00907532"/>
    <w:rsid w:val="00907F3A"/>
    <w:rsid w:val="00910A7F"/>
    <w:rsid w:val="00910C7D"/>
    <w:rsid w:val="00910E1B"/>
    <w:rsid w:val="009121B6"/>
    <w:rsid w:val="00914723"/>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723"/>
    <w:rsid w:val="00932B38"/>
    <w:rsid w:val="00932E32"/>
    <w:rsid w:val="009348F1"/>
    <w:rsid w:val="00934DE0"/>
    <w:rsid w:val="00935033"/>
    <w:rsid w:val="009355B0"/>
    <w:rsid w:val="00935A11"/>
    <w:rsid w:val="00935D95"/>
    <w:rsid w:val="00936357"/>
    <w:rsid w:val="00936661"/>
    <w:rsid w:val="0094142B"/>
    <w:rsid w:val="009415FE"/>
    <w:rsid w:val="0094294A"/>
    <w:rsid w:val="00942D41"/>
    <w:rsid w:val="009452C5"/>
    <w:rsid w:val="009453C0"/>
    <w:rsid w:val="00945515"/>
    <w:rsid w:val="00946A6E"/>
    <w:rsid w:val="00946F69"/>
    <w:rsid w:val="00950E7F"/>
    <w:rsid w:val="00951180"/>
    <w:rsid w:val="00952448"/>
    <w:rsid w:val="009537C3"/>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6534"/>
    <w:rsid w:val="00967190"/>
    <w:rsid w:val="009672FE"/>
    <w:rsid w:val="00967665"/>
    <w:rsid w:val="009701B1"/>
    <w:rsid w:val="009706AB"/>
    <w:rsid w:val="00971C71"/>
    <w:rsid w:val="00971DCF"/>
    <w:rsid w:val="00972661"/>
    <w:rsid w:val="00973C02"/>
    <w:rsid w:val="00974C5B"/>
    <w:rsid w:val="00974E68"/>
    <w:rsid w:val="009750D9"/>
    <w:rsid w:val="009757C3"/>
    <w:rsid w:val="0097606C"/>
    <w:rsid w:val="00976380"/>
    <w:rsid w:val="00977004"/>
    <w:rsid w:val="009772B6"/>
    <w:rsid w:val="00977A22"/>
    <w:rsid w:val="00977E78"/>
    <w:rsid w:val="00980333"/>
    <w:rsid w:val="009820A0"/>
    <w:rsid w:val="00982496"/>
    <w:rsid w:val="009832FC"/>
    <w:rsid w:val="009836A0"/>
    <w:rsid w:val="00983BCE"/>
    <w:rsid w:val="00984802"/>
    <w:rsid w:val="0098498D"/>
    <w:rsid w:val="009868D8"/>
    <w:rsid w:val="00986EDD"/>
    <w:rsid w:val="00987EE0"/>
    <w:rsid w:val="00990C4F"/>
    <w:rsid w:val="00991A84"/>
    <w:rsid w:val="009926E8"/>
    <w:rsid w:val="00993365"/>
    <w:rsid w:val="0099380A"/>
    <w:rsid w:val="00994CE6"/>
    <w:rsid w:val="0099585A"/>
    <w:rsid w:val="00996EAB"/>
    <w:rsid w:val="00997210"/>
    <w:rsid w:val="009A1117"/>
    <w:rsid w:val="009A1CDF"/>
    <w:rsid w:val="009A1E4E"/>
    <w:rsid w:val="009A248D"/>
    <w:rsid w:val="009A25BF"/>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07C2"/>
    <w:rsid w:val="009D1A89"/>
    <w:rsid w:val="009D1FFB"/>
    <w:rsid w:val="009D27EB"/>
    <w:rsid w:val="009D3076"/>
    <w:rsid w:val="009D339D"/>
    <w:rsid w:val="009D37B0"/>
    <w:rsid w:val="009D422D"/>
    <w:rsid w:val="009D59B8"/>
    <w:rsid w:val="009D726E"/>
    <w:rsid w:val="009D74FB"/>
    <w:rsid w:val="009E0036"/>
    <w:rsid w:val="009E049F"/>
    <w:rsid w:val="009E04A4"/>
    <w:rsid w:val="009E15D6"/>
    <w:rsid w:val="009E1B09"/>
    <w:rsid w:val="009E2D35"/>
    <w:rsid w:val="009E372E"/>
    <w:rsid w:val="009E3E8C"/>
    <w:rsid w:val="009E401D"/>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B1F"/>
    <w:rsid w:val="00A02CB5"/>
    <w:rsid w:val="00A02D65"/>
    <w:rsid w:val="00A040E3"/>
    <w:rsid w:val="00A05FCE"/>
    <w:rsid w:val="00A05FF3"/>
    <w:rsid w:val="00A06627"/>
    <w:rsid w:val="00A067DF"/>
    <w:rsid w:val="00A06933"/>
    <w:rsid w:val="00A07090"/>
    <w:rsid w:val="00A109EB"/>
    <w:rsid w:val="00A109EC"/>
    <w:rsid w:val="00A10BB0"/>
    <w:rsid w:val="00A11460"/>
    <w:rsid w:val="00A11D05"/>
    <w:rsid w:val="00A123F8"/>
    <w:rsid w:val="00A133B8"/>
    <w:rsid w:val="00A13AA6"/>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3FBB"/>
    <w:rsid w:val="00A344EF"/>
    <w:rsid w:val="00A353C5"/>
    <w:rsid w:val="00A354EF"/>
    <w:rsid w:val="00A40E39"/>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513B"/>
    <w:rsid w:val="00A55532"/>
    <w:rsid w:val="00A5674B"/>
    <w:rsid w:val="00A57104"/>
    <w:rsid w:val="00A576BB"/>
    <w:rsid w:val="00A607BC"/>
    <w:rsid w:val="00A60D0A"/>
    <w:rsid w:val="00A6136E"/>
    <w:rsid w:val="00A6177F"/>
    <w:rsid w:val="00A61D02"/>
    <w:rsid w:val="00A61DA2"/>
    <w:rsid w:val="00A648BD"/>
    <w:rsid w:val="00A64ADE"/>
    <w:rsid w:val="00A678DA"/>
    <w:rsid w:val="00A67AD1"/>
    <w:rsid w:val="00A67EB0"/>
    <w:rsid w:val="00A7195C"/>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6B0"/>
    <w:rsid w:val="00AA6B80"/>
    <w:rsid w:val="00AB071D"/>
    <w:rsid w:val="00AB4E87"/>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6B44"/>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587D"/>
    <w:rsid w:val="00AF6EC4"/>
    <w:rsid w:val="00AF735A"/>
    <w:rsid w:val="00B0111D"/>
    <w:rsid w:val="00B0164C"/>
    <w:rsid w:val="00B02BDD"/>
    <w:rsid w:val="00B0385C"/>
    <w:rsid w:val="00B03EA6"/>
    <w:rsid w:val="00B04477"/>
    <w:rsid w:val="00B057C3"/>
    <w:rsid w:val="00B05B7F"/>
    <w:rsid w:val="00B05E75"/>
    <w:rsid w:val="00B063EA"/>
    <w:rsid w:val="00B07666"/>
    <w:rsid w:val="00B07D7D"/>
    <w:rsid w:val="00B1002B"/>
    <w:rsid w:val="00B101C1"/>
    <w:rsid w:val="00B10709"/>
    <w:rsid w:val="00B10D90"/>
    <w:rsid w:val="00B10E11"/>
    <w:rsid w:val="00B12060"/>
    <w:rsid w:val="00B142C1"/>
    <w:rsid w:val="00B153B7"/>
    <w:rsid w:val="00B1554A"/>
    <w:rsid w:val="00B1555E"/>
    <w:rsid w:val="00B167B2"/>
    <w:rsid w:val="00B179EA"/>
    <w:rsid w:val="00B20303"/>
    <w:rsid w:val="00B20965"/>
    <w:rsid w:val="00B22D5B"/>
    <w:rsid w:val="00B247AE"/>
    <w:rsid w:val="00B25445"/>
    <w:rsid w:val="00B2546C"/>
    <w:rsid w:val="00B258A0"/>
    <w:rsid w:val="00B321D4"/>
    <w:rsid w:val="00B33966"/>
    <w:rsid w:val="00B339B4"/>
    <w:rsid w:val="00B33B46"/>
    <w:rsid w:val="00B3430B"/>
    <w:rsid w:val="00B350E5"/>
    <w:rsid w:val="00B35E39"/>
    <w:rsid w:val="00B364FB"/>
    <w:rsid w:val="00B3661B"/>
    <w:rsid w:val="00B36B35"/>
    <w:rsid w:val="00B36C5E"/>
    <w:rsid w:val="00B373F7"/>
    <w:rsid w:val="00B37447"/>
    <w:rsid w:val="00B37CC5"/>
    <w:rsid w:val="00B42846"/>
    <w:rsid w:val="00B42B59"/>
    <w:rsid w:val="00B42FBA"/>
    <w:rsid w:val="00B43D47"/>
    <w:rsid w:val="00B45C30"/>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56F19"/>
    <w:rsid w:val="00B61C3D"/>
    <w:rsid w:val="00B62398"/>
    <w:rsid w:val="00B62F7E"/>
    <w:rsid w:val="00B644E2"/>
    <w:rsid w:val="00B64743"/>
    <w:rsid w:val="00B66238"/>
    <w:rsid w:val="00B66676"/>
    <w:rsid w:val="00B6763E"/>
    <w:rsid w:val="00B67C04"/>
    <w:rsid w:val="00B70665"/>
    <w:rsid w:val="00B70CD9"/>
    <w:rsid w:val="00B710A2"/>
    <w:rsid w:val="00B7192D"/>
    <w:rsid w:val="00B7239D"/>
    <w:rsid w:val="00B73392"/>
    <w:rsid w:val="00B73BBB"/>
    <w:rsid w:val="00B74F5E"/>
    <w:rsid w:val="00B75462"/>
    <w:rsid w:val="00B803A8"/>
    <w:rsid w:val="00B805F6"/>
    <w:rsid w:val="00B8144C"/>
    <w:rsid w:val="00B8168D"/>
    <w:rsid w:val="00B81D0A"/>
    <w:rsid w:val="00B81FB0"/>
    <w:rsid w:val="00B826B4"/>
    <w:rsid w:val="00B82E49"/>
    <w:rsid w:val="00B84BAD"/>
    <w:rsid w:val="00B85246"/>
    <w:rsid w:val="00B85E4E"/>
    <w:rsid w:val="00B861B8"/>
    <w:rsid w:val="00B87315"/>
    <w:rsid w:val="00B87F2C"/>
    <w:rsid w:val="00B91894"/>
    <w:rsid w:val="00B92464"/>
    <w:rsid w:val="00B92645"/>
    <w:rsid w:val="00B92BC7"/>
    <w:rsid w:val="00B93B95"/>
    <w:rsid w:val="00B93D5E"/>
    <w:rsid w:val="00B942FD"/>
    <w:rsid w:val="00B94618"/>
    <w:rsid w:val="00B948CD"/>
    <w:rsid w:val="00B9514C"/>
    <w:rsid w:val="00B9526E"/>
    <w:rsid w:val="00B95D80"/>
    <w:rsid w:val="00B96B82"/>
    <w:rsid w:val="00B97F85"/>
    <w:rsid w:val="00BA15AA"/>
    <w:rsid w:val="00BA42DF"/>
    <w:rsid w:val="00BA4ADB"/>
    <w:rsid w:val="00BA5310"/>
    <w:rsid w:val="00BA645B"/>
    <w:rsid w:val="00BA6C53"/>
    <w:rsid w:val="00BA7337"/>
    <w:rsid w:val="00BA7676"/>
    <w:rsid w:val="00BB0719"/>
    <w:rsid w:val="00BB098C"/>
    <w:rsid w:val="00BB0D80"/>
    <w:rsid w:val="00BB159C"/>
    <w:rsid w:val="00BB185B"/>
    <w:rsid w:val="00BB1A53"/>
    <w:rsid w:val="00BB36BD"/>
    <w:rsid w:val="00BB3A4A"/>
    <w:rsid w:val="00BB404A"/>
    <w:rsid w:val="00BB426E"/>
    <w:rsid w:val="00BB5937"/>
    <w:rsid w:val="00BB65FA"/>
    <w:rsid w:val="00BB66ED"/>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579"/>
    <w:rsid w:val="00BE387B"/>
    <w:rsid w:val="00BE3CB3"/>
    <w:rsid w:val="00BE420E"/>
    <w:rsid w:val="00BE4406"/>
    <w:rsid w:val="00BE50DB"/>
    <w:rsid w:val="00BE571B"/>
    <w:rsid w:val="00BE6035"/>
    <w:rsid w:val="00BE61EC"/>
    <w:rsid w:val="00BE6A0B"/>
    <w:rsid w:val="00BE6FB5"/>
    <w:rsid w:val="00BE715A"/>
    <w:rsid w:val="00BE7989"/>
    <w:rsid w:val="00BF0423"/>
    <w:rsid w:val="00BF0523"/>
    <w:rsid w:val="00BF0A2E"/>
    <w:rsid w:val="00BF0D51"/>
    <w:rsid w:val="00BF1E60"/>
    <w:rsid w:val="00BF27C5"/>
    <w:rsid w:val="00BF319D"/>
    <w:rsid w:val="00BF3430"/>
    <w:rsid w:val="00BF36AE"/>
    <w:rsid w:val="00BF3DEF"/>
    <w:rsid w:val="00BF559D"/>
    <w:rsid w:val="00BF6749"/>
    <w:rsid w:val="00C01710"/>
    <w:rsid w:val="00C023CE"/>
    <w:rsid w:val="00C049D2"/>
    <w:rsid w:val="00C05CE2"/>
    <w:rsid w:val="00C05DED"/>
    <w:rsid w:val="00C06523"/>
    <w:rsid w:val="00C079D3"/>
    <w:rsid w:val="00C07A1A"/>
    <w:rsid w:val="00C10123"/>
    <w:rsid w:val="00C10BD4"/>
    <w:rsid w:val="00C10D13"/>
    <w:rsid w:val="00C14170"/>
    <w:rsid w:val="00C1672F"/>
    <w:rsid w:val="00C167D9"/>
    <w:rsid w:val="00C16873"/>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2D6E"/>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633"/>
    <w:rsid w:val="00C72953"/>
    <w:rsid w:val="00C731A0"/>
    <w:rsid w:val="00C733D4"/>
    <w:rsid w:val="00C73FA4"/>
    <w:rsid w:val="00C7401E"/>
    <w:rsid w:val="00C74AC6"/>
    <w:rsid w:val="00C76500"/>
    <w:rsid w:val="00C770D0"/>
    <w:rsid w:val="00C7741C"/>
    <w:rsid w:val="00C7781E"/>
    <w:rsid w:val="00C77F1D"/>
    <w:rsid w:val="00C82033"/>
    <w:rsid w:val="00C826D0"/>
    <w:rsid w:val="00C83A94"/>
    <w:rsid w:val="00C841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5F60"/>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2EF"/>
    <w:rsid w:val="00CC152A"/>
    <w:rsid w:val="00CC19BF"/>
    <w:rsid w:val="00CC1AD8"/>
    <w:rsid w:val="00CC3668"/>
    <w:rsid w:val="00CC382C"/>
    <w:rsid w:val="00CC3E83"/>
    <w:rsid w:val="00CC45FD"/>
    <w:rsid w:val="00CC470E"/>
    <w:rsid w:val="00CC5FCA"/>
    <w:rsid w:val="00CC6197"/>
    <w:rsid w:val="00CC72E2"/>
    <w:rsid w:val="00CC7B31"/>
    <w:rsid w:val="00CD036F"/>
    <w:rsid w:val="00CD038C"/>
    <w:rsid w:val="00CD0959"/>
    <w:rsid w:val="00CD2109"/>
    <w:rsid w:val="00CD2524"/>
    <w:rsid w:val="00CD2CBE"/>
    <w:rsid w:val="00CD2EBE"/>
    <w:rsid w:val="00CD43A9"/>
    <w:rsid w:val="00CD4A17"/>
    <w:rsid w:val="00CD4DE2"/>
    <w:rsid w:val="00CD53FC"/>
    <w:rsid w:val="00CD66DB"/>
    <w:rsid w:val="00CD67D2"/>
    <w:rsid w:val="00CD746E"/>
    <w:rsid w:val="00CE0A04"/>
    <w:rsid w:val="00CE0B24"/>
    <w:rsid w:val="00CE2116"/>
    <w:rsid w:val="00CE27C7"/>
    <w:rsid w:val="00CE2CC6"/>
    <w:rsid w:val="00CE34F2"/>
    <w:rsid w:val="00CE4FB0"/>
    <w:rsid w:val="00CE5E9C"/>
    <w:rsid w:val="00CE6154"/>
    <w:rsid w:val="00CE6844"/>
    <w:rsid w:val="00CE6F53"/>
    <w:rsid w:val="00CE733B"/>
    <w:rsid w:val="00CF01A3"/>
    <w:rsid w:val="00CF16A1"/>
    <w:rsid w:val="00CF4AD8"/>
    <w:rsid w:val="00CF558B"/>
    <w:rsid w:val="00CF7B06"/>
    <w:rsid w:val="00CF7CD9"/>
    <w:rsid w:val="00D005B7"/>
    <w:rsid w:val="00D006B4"/>
    <w:rsid w:val="00D00C43"/>
    <w:rsid w:val="00D023A7"/>
    <w:rsid w:val="00D0391C"/>
    <w:rsid w:val="00D04A6B"/>
    <w:rsid w:val="00D05E9F"/>
    <w:rsid w:val="00D06420"/>
    <w:rsid w:val="00D06692"/>
    <w:rsid w:val="00D10497"/>
    <w:rsid w:val="00D106AB"/>
    <w:rsid w:val="00D109EE"/>
    <w:rsid w:val="00D11456"/>
    <w:rsid w:val="00D11B48"/>
    <w:rsid w:val="00D12375"/>
    <w:rsid w:val="00D12873"/>
    <w:rsid w:val="00D13A12"/>
    <w:rsid w:val="00D15967"/>
    <w:rsid w:val="00D167BD"/>
    <w:rsid w:val="00D21564"/>
    <w:rsid w:val="00D23509"/>
    <w:rsid w:val="00D239D3"/>
    <w:rsid w:val="00D247B0"/>
    <w:rsid w:val="00D2600A"/>
    <w:rsid w:val="00D26F6C"/>
    <w:rsid w:val="00D27E1E"/>
    <w:rsid w:val="00D30483"/>
    <w:rsid w:val="00D306DA"/>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B9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3F3"/>
    <w:rsid w:val="00D74560"/>
    <w:rsid w:val="00D74F65"/>
    <w:rsid w:val="00D75224"/>
    <w:rsid w:val="00D7645B"/>
    <w:rsid w:val="00D77184"/>
    <w:rsid w:val="00D81053"/>
    <w:rsid w:val="00D81C50"/>
    <w:rsid w:val="00D833D2"/>
    <w:rsid w:val="00D85244"/>
    <w:rsid w:val="00D874D5"/>
    <w:rsid w:val="00D8790A"/>
    <w:rsid w:val="00D9004A"/>
    <w:rsid w:val="00D90122"/>
    <w:rsid w:val="00D918FF"/>
    <w:rsid w:val="00D91A66"/>
    <w:rsid w:val="00D91D4C"/>
    <w:rsid w:val="00D923A8"/>
    <w:rsid w:val="00D923C6"/>
    <w:rsid w:val="00D92F91"/>
    <w:rsid w:val="00D9359D"/>
    <w:rsid w:val="00D93D30"/>
    <w:rsid w:val="00D94B52"/>
    <w:rsid w:val="00D95645"/>
    <w:rsid w:val="00D95A97"/>
    <w:rsid w:val="00D9605C"/>
    <w:rsid w:val="00D96071"/>
    <w:rsid w:val="00DA3B0F"/>
    <w:rsid w:val="00DA3EA9"/>
    <w:rsid w:val="00DA5B40"/>
    <w:rsid w:val="00DA62A8"/>
    <w:rsid w:val="00DA7A50"/>
    <w:rsid w:val="00DA7D1A"/>
    <w:rsid w:val="00DB008A"/>
    <w:rsid w:val="00DB0374"/>
    <w:rsid w:val="00DB0EF1"/>
    <w:rsid w:val="00DB1C52"/>
    <w:rsid w:val="00DB1FBD"/>
    <w:rsid w:val="00DB20F5"/>
    <w:rsid w:val="00DB3019"/>
    <w:rsid w:val="00DB32BF"/>
    <w:rsid w:val="00DB380A"/>
    <w:rsid w:val="00DB3A16"/>
    <w:rsid w:val="00DB3D2D"/>
    <w:rsid w:val="00DB3F4B"/>
    <w:rsid w:val="00DB454D"/>
    <w:rsid w:val="00DB4CF4"/>
    <w:rsid w:val="00DB5D44"/>
    <w:rsid w:val="00DB6507"/>
    <w:rsid w:val="00DB70AD"/>
    <w:rsid w:val="00DB7206"/>
    <w:rsid w:val="00DB754C"/>
    <w:rsid w:val="00DC0214"/>
    <w:rsid w:val="00DC0256"/>
    <w:rsid w:val="00DC1AA9"/>
    <w:rsid w:val="00DC256F"/>
    <w:rsid w:val="00DC2C98"/>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3179"/>
    <w:rsid w:val="00DF3CEC"/>
    <w:rsid w:val="00DF4D14"/>
    <w:rsid w:val="00DF545E"/>
    <w:rsid w:val="00DF641B"/>
    <w:rsid w:val="00DF678C"/>
    <w:rsid w:val="00E0107B"/>
    <w:rsid w:val="00E01D91"/>
    <w:rsid w:val="00E01F4B"/>
    <w:rsid w:val="00E02DCE"/>
    <w:rsid w:val="00E02F3E"/>
    <w:rsid w:val="00E034E8"/>
    <w:rsid w:val="00E03774"/>
    <w:rsid w:val="00E03DB7"/>
    <w:rsid w:val="00E03E00"/>
    <w:rsid w:val="00E044E0"/>
    <w:rsid w:val="00E0688D"/>
    <w:rsid w:val="00E074B5"/>
    <w:rsid w:val="00E10186"/>
    <w:rsid w:val="00E1386D"/>
    <w:rsid w:val="00E1729F"/>
    <w:rsid w:val="00E2206C"/>
    <w:rsid w:val="00E222A2"/>
    <w:rsid w:val="00E23790"/>
    <w:rsid w:val="00E24884"/>
    <w:rsid w:val="00E25091"/>
    <w:rsid w:val="00E25520"/>
    <w:rsid w:val="00E27453"/>
    <w:rsid w:val="00E27EBD"/>
    <w:rsid w:val="00E3038D"/>
    <w:rsid w:val="00E3168B"/>
    <w:rsid w:val="00E318F0"/>
    <w:rsid w:val="00E33016"/>
    <w:rsid w:val="00E3541D"/>
    <w:rsid w:val="00E3625C"/>
    <w:rsid w:val="00E37BD9"/>
    <w:rsid w:val="00E37D7E"/>
    <w:rsid w:val="00E402B3"/>
    <w:rsid w:val="00E40792"/>
    <w:rsid w:val="00E42B52"/>
    <w:rsid w:val="00E42F3B"/>
    <w:rsid w:val="00E43FFC"/>
    <w:rsid w:val="00E453E7"/>
    <w:rsid w:val="00E50A57"/>
    <w:rsid w:val="00E511DE"/>
    <w:rsid w:val="00E52DC9"/>
    <w:rsid w:val="00E534E6"/>
    <w:rsid w:val="00E54514"/>
    <w:rsid w:val="00E55189"/>
    <w:rsid w:val="00E56128"/>
    <w:rsid w:val="00E57255"/>
    <w:rsid w:val="00E61CB5"/>
    <w:rsid w:val="00E634CF"/>
    <w:rsid w:val="00E63CA8"/>
    <w:rsid w:val="00E64167"/>
    <w:rsid w:val="00E64574"/>
    <w:rsid w:val="00E653FC"/>
    <w:rsid w:val="00E659D0"/>
    <w:rsid w:val="00E70224"/>
    <w:rsid w:val="00E70B2A"/>
    <w:rsid w:val="00E70E21"/>
    <w:rsid w:val="00E71007"/>
    <w:rsid w:val="00E71385"/>
    <w:rsid w:val="00E71912"/>
    <w:rsid w:val="00E7688C"/>
    <w:rsid w:val="00E8109E"/>
    <w:rsid w:val="00E82720"/>
    <w:rsid w:val="00E827AE"/>
    <w:rsid w:val="00E8302E"/>
    <w:rsid w:val="00E832B5"/>
    <w:rsid w:val="00E84356"/>
    <w:rsid w:val="00E84753"/>
    <w:rsid w:val="00E85A2E"/>
    <w:rsid w:val="00E85EEE"/>
    <w:rsid w:val="00E863E0"/>
    <w:rsid w:val="00E86865"/>
    <w:rsid w:val="00E86940"/>
    <w:rsid w:val="00E87461"/>
    <w:rsid w:val="00E90D3D"/>
    <w:rsid w:val="00E911C4"/>
    <w:rsid w:val="00E93129"/>
    <w:rsid w:val="00E931B3"/>
    <w:rsid w:val="00E936A6"/>
    <w:rsid w:val="00E937B7"/>
    <w:rsid w:val="00E949A0"/>
    <w:rsid w:val="00E957F6"/>
    <w:rsid w:val="00E95833"/>
    <w:rsid w:val="00E96030"/>
    <w:rsid w:val="00E965B4"/>
    <w:rsid w:val="00E96AA9"/>
    <w:rsid w:val="00E97FC5"/>
    <w:rsid w:val="00EA2C89"/>
    <w:rsid w:val="00EA2E6F"/>
    <w:rsid w:val="00EA3740"/>
    <w:rsid w:val="00EA375D"/>
    <w:rsid w:val="00EA41DD"/>
    <w:rsid w:val="00EA4927"/>
    <w:rsid w:val="00EA4C34"/>
    <w:rsid w:val="00EA4E17"/>
    <w:rsid w:val="00EA5FD0"/>
    <w:rsid w:val="00EA61BE"/>
    <w:rsid w:val="00EA6594"/>
    <w:rsid w:val="00EA7B5A"/>
    <w:rsid w:val="00EA7B75"/>
    <w:rsid w:val="00EB058A"/>
    <w:rsid w:val="00EB096E"/>
    <w:rsid w:val="00EB10C9"/>
    <w:rsid w:val="00EB3E74"/>
    <w:rsid w:val="00EB522B"/>
    <w:rsid w:val="00EB5E77"/>
    <w:rsid w:val="00EB6019"/>
    <w:rsid w:val="00EB60B0"/>
    <w:rsid w:val="00EB785B"/>
    <w:rsid w:val="00EC00A6"/>
    <w:rsid w:val="00EC035D"/>
    <w:rsid w:val="00EC0D80"/>
    <w:rsid w:val="00EC236A"/>
    <w:rsid w:val="00EC2EAA"/>
    <w:rsid w:val="00EC50F9"/>
    <w:rsid w:val="00EC5DBF"/>
    <w:rsid w:val="00EC610A"/>
    <w:rsid w:val="00EC68C9"/>
    <w:rsid w:val="00EC789F"/>
    <w:rsid w:val="00ED099E"/>
    <w:rsid w:val="00ED21EE"/>
    <w:rsid w:val="00ED29CE"/>
    <w:rsid w:val="00ED31C2"/>
    <w:rsid w:val="00ED431C"/>
    <w:rsid w:val="00ED53B9"/>
    <w:rsid w:val="00ED5B1F"/>
    <w:rsid w:val="00ED5F9B"/>
    <w:rsid w:val="00ED69E5"/>
    <w:rsid w:val="00ED6E03"/>
    <w:rsid w:val="00ED78C0"/>
    <w:rsid w:val="00ED7A30"/>
    <w:rsid w:val="00ED7B3E"/>
    <w:rsid w:val="00ED7DC1"/>
    <w:rsid w:val="00EE016D"/>
    <w:rsid w:val="00EE1E57"/>
    <w:rsid w:val="00EE2595"/>
    <w:rsid w:val="00EE367B"/>
    <w:rsid w:val="00EE3BC9"/>
    <w:rsid w:val="00EE3D51"/>
    <w:rsid w:val="00EE40E1"/>
    <w:rsid w:val="00EE4C87"/>
    <w:rsid w:val="00EE547F"/>
    <w:rsid w:val="00EE5BA2"/>
    <w:rsid w:val="00EE6329"/>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37A7"/>
    <w:rsid w:val="00F3415F"/>
    <w:rsid w:val="00F344D1"/>
    <w:rsid w:val="00F3517C"/>
    <w:rsid w:val="00F35484"/>
    <w:rsid w:val="00F35C1D"/>
    <w:rsid w:val="00F364E8"/>
    <w:rsid w:val="00F36738"/>
    <w:rsid w:val="00F37237"/>
    <w:rsid w:val="00F379FA"/>
    <w:rsid w:val="00F4025B"/>
    <w:rsid w:val="00F40FB3"/>
    <w:rsid w:val="00F42756"/>
    <w:rsid w:val="00F42E40"/>
    <w:rsid w:val="00F43575"/>
    <w:rsid w:val="00F436C5"/>
    <w:rsid w:val="00F4401D"/>
    <w:rsid w:val="00F44999"/>
    <w:rsid w:val="00F45AEE"/>
    <w:rsid w:val="00F466A3"/>
    <w:rsid w:val="00F46B9A"/>
    <w:rsid w:val="00F4778D"/>
    <w:rsid w:val="00F47980"/>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49F1"/>
    <w:rsid w:val="00F97321"/>
    <w:rsid w:val="00F97D6C"/>
    <w:rsid w:val="00F97FCD"/>
    <w:rsid w:val="00FA06F2"/>
    <w:rsid w:val="00FA2649"/>
    <w:rsid w:val="00FA3926"/>
    <w:rsid w:val="00FA40B1"/>
    <w:rsid w:val="00FA4239"/>
    <w:rsid w:val="00FA4ACC"/>
    <w:rsid w:val="00FA5BED"/>
    <w:rsid w:val="00FA6199"/>
    <w:rsid w:val="00FA6359"/>
    <w:rsid w:val="00FA6FBF"/>
    <w:rsid w:val="00FA7729"/>
    <w:rsid w:val="00FA7FF9"/>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073"/>
    <w:rsid w:val="00FC787B"/>
    <w:rsid w:val="00FC7CA0"/>
    <w:rsid w:val="00FD07DE"/>
    <w:rsid w:val="00FD103D"/>
    <w:rsid w:val="00FD10EF"/>
    <w:rsid w:val="00FD18BA"/>
    <w:rsid w:val="00FD2027"/>
    <w:rsid w:val="00FD2648"/>
    <w:rsid w:val="00FD31D1"/>
    <w:rsid w:val="00FD3321"/>
    <w:rsid w:val="00FD4CE1"/>
    <w:rsid w:val="00FD5F15"/>
    <w:rsid w:val="00FD77F8"/>
    <w:rsid w:val="00FD7FED"/>
    <w:rsid w:val="00FE0651"/>
    <w:rsid w:val="00FE0827"/>
    <w:rsid w:val="00FE0DCC"/>
    <w:rsid w:val="00FE15B9"/>
    <w:rsid w:val="00FE1A6A"/>
    <w:rsid w:val="00FE2D46"/>
    <w:rsid w:val="00FE2F21"/>
    <w:rsid w:val="00FE30C8"/>
    <w:rsid w:val="00FE32AA"/>
    <w:rsid w:val="00FE34F7"/>
    <w:rsid w:val="00FE355E"/>
    <w:rsid w:val="00FE414F"/>
    <w:rsid w:val="00FE49A4"/>
    <w:rsid w:val="00FE4BD7"/>
    <w:rsid w:val="00FE4FDD"/>
    <w:rsid w:val="00FE5143"/>
    <w:rsid w:val="00FE516C"/>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726421661">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1537516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 w:id="210772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hyperlink" Target="http://w3id.org/oc/corpus/context.json"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hyperlink" Target="https://dx.doi.org/10.6084/m9.figshare.3443876" TargetMode="Externa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comments" Target="comments.xml"/><Relationship Id="rId17" Type="http://schemas.openxmlformats.org/officeDocument/2006/relationships/hyperlink" Target="https://w3id.org/oc" TargetMode="External"/><Relationship Id="rId18" Type="http://schemas.openxmlformats.org/officeDocument/2006/relationships/hyperlink" Target="http://purl.org/spar/fabio" TargetMode="External"/><Relationship Id="rId19" Type="http://schemas.openxmlformats.org/officeDocument/2006/relationships/hyperlink" Target="http://okfnlabs.org/bib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api.crossref.org/types" TargetMode="External"/><Relationship Id="rId20" Type="http://schemas.openxmlformats.org/officeDocument/2006/relationships/hyperlink" Target="http://xmlns.com/foaf/spec/" TargetMode="External"/><Relationship Id="rId21" Type="http://schemas.openxmlformats.org/officeDocument/2006/relationships/hyperlink" Target="http://ontologydesignpatterns.org/wiki/Submissions:Literal_Reification" TargetMode="External"/><Relationship Id="rId22" Type="http://schemas.openxmlformats.org/officeDocument/2006/relationships/hyperlink" Target="https://w3id.org/oc/ontology" TargetMode="External"/><Relationship Id="rId23" Type="http://schemas.openxmlformats.org/officeDocument/2006/relationships/hyperlink" Target="http://www.w3.org/TR/prov-o" TargetMode="External"/><Relationship Id="rId24" Type="http://schemas.openxmlformats.org/officeDocument/2006/relationships/hyperlink" Target="http://www.w3.org/TR/prov-dc" TargetMode="External"/><Relationship Id="rId25" Type="http://schemas.openxmlformats.org/officeDocument/2006/relationships/hyperlink" Target="http://www.w3.org/TR/void" TargetMode="External"/><Relationship Id="rId26" Type="http://schemas.openxmlformats.org/officeDocument/2006/relationships/hyperlink" Target="http://www.ifla.org/publications/functional-requirements-for-bibliographic-records" TargetMode="External"/><Relationship Id="rId10" Type="http://schemas.openxmlformats.org/officeDocument/2006/relationships/hyperlink" Target="https://www.doi.org/" TargetMode="External"/><Relationship Id="rId11" Type="http://schemas.openxmlformats.org/officeDocument/2006/relationships/hyperlink" Target="http://orcid.org/" TargetMode="External"/><Relationship Id="rId12" Type="http://schemas.openxmlformats.org/officeDocument/2006/relationships/hyperlink" Target="http://www.ncbi.nlm.nih.gov/pubmed" TargetMode="External"/><Relationship Id="rId13" Type="http://schemas.openxmlformats.org/officeDocument/2006/relationships/hyperlink" Target="https://w3id.org/oc/occ-id" TargetMode="External"/><Relationship Id="rId14" Type="http://schemas.openxmlformats.org/officeDocument/2006/relationships/hyperlink" Target="http://www.sparontologies.net" TargetMode="External"/><Relationship Id="rId15" Type="http://schemas.openxmlformats.org/officeDocument/2006/relationships/hyperlink" Target="http://dublincore.org/documents/dcmi-terms/" TargetMode="External"/><Relationship Id="rId16" Type="http://schemas.openxmlformats.org/officeDocument/2006/relationships/hyperlink" Target="http://www.ifla.org/publications/functional-requirements-for-bibliographic-records" TargetMode="External"/><Relationship Id="rId17" Type="http://schemas.openxmlformats.org/officeDocument/2006/relationships/hyperlink" Target="http://www.idealliance.org/specifications/prism-metadata-initiative" TargetMode="External"/><Relationship Id="rId18" Type="http://schemas.openxmlformats.org/officeDocument/2006/relationships/hyperlink" Target="https://www.w3.org/TR/rdf11-concepts/" TargetMode="External"/><Relationship Id="rId19" Type="http://schemas.openxmlformats.org/officeDocument/2006/relationships/hyperlink" Target="http://www.w3.org/TR/vocab-dcat"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s://w3id.org/oc/sparql" TargetMode="External"/><Relationship Id="rId5" Type="http://schemas.openxmlformats.org/officeDocument/2006/relationships/hyperlink" Target="https://w3id.org/oc/download" TargetMode="External"/><Relationship Id="rId6" Type="http://schemas.openxmlformats.org/officeDocument/2006/relationships/hyperlink" Target="http://www.w3.org/TR/vocab-dcat/" TargetMode="External"/><Relationship Id="rId7" Type="http://schemas.openxmlformats.org/officeDocument/2006/relationships/hyperlink" Target="http://www.w3.org/TR/void/" TargetMode="External"/><Relationship Id="rId8" Type="http://schemas.openxmlformats.org/officeDocument/2006/relationships/hyperlink" Target="http://crossr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5B22-FDC9-7E4D-B646-95B20A41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26</Pages>
  <Words>8535</Words>
  <Characters>48653</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39</cp:revision>
  <cp:lastPrinted>2016-09-22T21:55:00Z</cp:lastPrinted>
  <dcterms:created xsi:type="dcterms:W3CDTF">2018-01-23T07:02:00Z</dcterms:created>
  <dcterms:modified xsi:type="dcterms:W3CDTF">2018-01-24T16:18:00Z</dcterms:modified>
</cp:coreProperties>
</file>