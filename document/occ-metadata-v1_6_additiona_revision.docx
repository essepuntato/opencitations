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1A7A6" w14:textId="437E1788" w:rsidR="00FF46C2" w:rsidRPr="00124465" w:rsidRDefault="00FF46C2" w:rsidP="00156930">
      <w:pPr>
        <w:pStyle w:val="Titolo"/>
      </w:pPr>
      <w:r w:rsidRPr="00124465">
        <w:t>Metadat</w:t>
      </w:r>
      <w:r w:rsidR="00A51E43" w:rsidRPr="00124465">
        <w:t xml:space="preserve">a for the </w:t>
      </w:r>
      <w:proofErr w:type="spellStart"/>
      <w:r w:rsidR="00A51E43" w:rsidRPr="00124465">
        <w:t>OpenCitations</w:t>
      </w:r>
      <w:proofErr w:type="spellEnd"/>
      <w:r w:rsidR="00A51E43" w:rsidRPr="00124465">
        <w:t xml:space="preserve"> Corpus</w:t>
      </w:r>
    </w:p>
    <w:p w14:paraId="768E7D94" w14:textId="4A6ADDAF" w:rsidR="00EB522B" w:rsidRPr="00124465" w:rsidRDefault="00EB522B" w:rsidP="00156930">
      <w:pPr>
        <w:pStyle w:val="Titolo1"/>
      </w:pPr>
      <w:r w:rsidRPr="00124465">
        <w:t xml:space="preserve">Version </w:t>
      </w:r>
      <w:ins w:id="0" w:author="David Shotton" w:date="2017-10-31T11:17:00Z">
        <w:r w:rsidR="00E936A6">
          <w:t>1.</w:t>
        </w:r>
      </w:ins>
      <w:ins w:id="1" w:author="Silvio Peroni" w:date="2018-01-17T10:20:00Z">
        <w:r w:rsidR="00433F5E">
          <w:t>6</w:t>
        </w:r>
      </w:ins>
      <w:ins w:id="2" w:author="David Shotton" w:date="2017-10-31T11:17:00Z">
        <w:del w:id="3" w:author="Silvio Peroni" w:date="2018-01-17T10:20:00Z">
          <w:r w:rsidR="00E936A6" w:rsidDel="00433F5E">
            <w:delText>5.4</w:delText>
          </w:r>
        </w:del>
        <w:r w:rsidR="00E936A6">
          <w:t xml:space="preserve">, </w:t>
        </w:r>
      </w:ins>
      <w:ins w:id="4" w:author="David Shotton" w:date="2017-11-04T12:06:00Z">
        <w:del w:id="5" w:author="Silvio Peroni" w:date="2018-01-17T10:20:00Z">
          <w:r w:rsidR="00D7375D" w:rsidDel="00433F5E">
            <w:delText>November</w:delText>
          </w:r>
        </w:del>
      </w:ins>
      <w:ins w:id="6" w:author="Silvio Peroni" w:date="2018-01-17T10:20:00Z">
        <w:r w:rsidR="00433F5E">
          <w:t>January</w:t>
        </w:r>
      </w:ins>
      <w:ins w:id="7" w:author="David Shotton" w:date="2017-11-04T12:06:00Z">
        <w:r w:rsidR="00D7375D">
          <w:t xml:space="preserve"> </w:t>
        </w:r>
        <w:del w:id="8" w:author="Silvio Peroni" w:date="2018-01-17T10:20:00Z">
          <w:r w:rsidR="00D7375D" w:rsidDel="00433F5E">
            <w:delText>4</w:delText>
          </w:r>
        </w:del>
      </w:ins>
      <w:ins w:id="9" w:author="Silvio Peroni" w:date="2018-01-17T10:20:00Z">
        <w:r w:rsidR="00433F5E">
          <w:t>17</w:t>
        </w:r>
      </w:ins>
      <w:ins w:id="10" w:author="David Shotton" w:date="2017-10-31T11:17:00Z">
        <w:r w:rsidR="00E936A6">
          <w:t>, 201</w:t>
        </w:r>
        <w:del w:id="11" w:author="Silvio Peroni" w:date="2018-01-17T10:20:00Z">
          <w:r w:rsidR="00E936A6" w:rsidDel="00433F5E">
            <w:delText>7</w:delText>
          </w:r>
        </w:del>
      </w:ins>
      <w:ins w:id="12" w:author="Silvio Peroni" w:date="2018-01-17T10:20:00Z">
        <w:r w:rsidR="00433F5E">
          <w:t>8</w:t>
        </w:r>
      </w:ins>
      <w:ins w:id="13" w:author="David Shotton" w:date="2017-10-31T11:17:00Z">
        <w:r w:rsidR="00E936A6">
          <w:t xml:space="preserve"> </w:t>
        </w:r>
      </w:ins>
    </w:p>
    <w:p w14:paraId="1447C1C0" w14:textId="6F1B2FEE" w:rsidR="0001658F" w:rsidRPr="00124465" w:rsidRDefault="008F2F7E" w:rsidP="00806E45">
      <w:pPr>
        <w:spacing w:before="60" w:after="120"/>
        <w:ind w:right="1134" w:firstLine="708"/>
        <w:rPr>
          <w:sz w:val="20"/>
          <w:szCs w:val="20"/>
          <w:lang w:eastAsia="en-US"/>
        </w:rPr>
      </w:pPr>
      <w:r w:rsidRPr="00124465">
        <w:rPr>
          <w:sz w:val="20"/>
          <w:szCs w:val="20"/>
          <w:lang w:eastAsia="en-US"/>
        </w:rPr>
        <w:t xml:space="preserve">Publication date for this document: </w:t>
      </w:r>
      <w:ins w:id="14" w:author="David Shotton" w:date="2017-11-04T12:06:00Z">
        <w:del w:id="15" w:author="Silvio Peroni" w:date="2018-01-17T10:20:00Z">
          <w:r w:rsidR="00BA5310" w:rsidDel="00433F5E">
            <w:rPr>
              <w:sz w:val="20"/>
              <w:szCs w:val="20"/>
              <w:lang w:eastAsia="en-US"/>
            </w:rPr>
            <w:delText>November</w:delText>
          </w:r>
        </w:del>
      </w:ins>
      <w:ins w:id="16" w:author="Silvio Peroni" w:date="2018-01-17T10:20:00Z">
        <w:r w:rsidR="00433F5E">
          <w:rPr>
            <w:sz w:val="20"/>
            <w:szCs w:val="20"/>
            <w:lang w:eastAsia="en-US"/>
          </w:rPr>
          <w:t>January</w:t>
        </w:r>
      </w:ins>
      <w:ins w:id="17" w:author="David Shotton" w:date="2017-11-04T12:06:00Z">
        <w:r w:rsidR="00BA5310">
          <w:rPr>
            <w:sz w:val="20"/>
            <w:szCs w:val="20"/>
            <w:lang w:eastAsia="en-US"/>
          </w:rPr>
          <w:t xml:space="preserve"> </w:t>
        </w:r>
        <w:del w:id="18" w:author="Silvio Peroni" w:date="2018-01-17T10:21:00Z">
          <w:r w:rsidR="00BA5310" w:rsidDel="00433F5E">
            <w:rPr>
              <w:sz w:val="20"/>
              <w:szCs w:val="20"/>
              <w:lang w:eastAsia="en-US"/>
            </w:rPr>
            <w:delText>4</w:delText>
          </w:r>
        </w:del>
      </w:ins>
      <w:ins w:id="19" w:author="Silvio Peroni" w:date="2018-01-17T10:21:00Z">
        <w:r w:rsidR="00433F5E">
          <w:rPr>
            <w:sz w:val="20"/>
            <w:szCs w:val="20"/>
            <w:lang w:eastAsia="en-US"/>
          </w:rPr>
          <w:t>17</w:t>
        </w:r>
      </w:ins>
      <w:ins w:id="20" w:author="David Shotton" w:date="2017-10-31T11:17:00Z">
        <w:r w:rsidR="00E936A6">
          <w:rPr>
            <w:sz w:val="20"/>
            <w:szCs w:val="20"/>
            <w:lang w:eastAsia="en-US"/>
          </w:rPr>
          <w:t>, 201</w:t>
        </w:r>
        <w:del w:id="21" w:author="Silvio Peroni" w:date="2018-01-17T10:21:00Z">
          <w:r w:rsidR="00E936A6" w:rsidDel="00433F5E">
            <w:rPr>
              <w:sz w:val="20"/>
              <w:szCs w:val="20"/>
              <w:lang w:eastAsia="en-US"/>
            </w:rPr>
            <w:delText>7</w:delText>
          </w:r>
        </w:del>
      </w:ins>
      <w:ins w:id="22" w:author="Silvio Peroni" w:date="2018-01-17T10:21:00Z">
        <w:r w:rsidR="00433F5E">
          <w:rPr>
            <w:sz w:val="20"/>
            <w:szCs w:val="20"/>
            <w:lang w:eastAsia="en-US"/>
          </w:rPr>
          <w:t>8</w:t>
        </w:r>
      </w:ins>
      <w:r w:rsidR="0001658F" w:rsidRPr="00124465">
        <w:rPr>
          <w:sz w:val="20"/>
          <w:szCs w:val="20"/>
          <w:lang w:eastAsia="en-US"/>
        </w:rPr>
        <w:t xml:space="preserve"> </w:t>
      </w:r>
    </w:p>
    <w:p w14:paraId="1BB1E6BB" w14:textId="08F9005B" w:rsidR="008F2F7E" w:rsidRDefault="008F2F7E" w:rsidP="00806E45">
      <w:pPr>
        <w:spacing w:before="60" w:after="120"/>
        <w:ind w:right="1134" w:firstLine="708"/>
        <w:rPr>
          <w:sz w:val="20"/>
          <w:szCs w:val="20"/>
          <w:lang w:eastAsia="en-US"/>
        </w:rPr>
      </w:pPr>
      <w:r w:rsidRPr="00124465">
        <w:rPr>
          <w:sz w:val="20"/>
          <w:szCs w:val="20"/>
          <w:lang w:eastAsia="en-US"/>
        </w:rPr>
        <w:t>Version number of this document: 1.</w:t>
      </w:r>
      <w:del w:id="23" w:author="Silvio Peroni" w:date="2018-01-17T10:21:00Z">
        <w:r w:rsidR="00072443" w:rsidDel="00433F5E">
          <w:rPr>
            <w:sz w:val="20"/>
            <w:szCs w:val="20"/>
            <w:lang w:eastAsia="en-US"/>
          </w:rPr>
          <w:delText>5</w:delText>
        </w:r>
        <w:r w:rsidR="007E4347" w:rsidDel="00433F5E">
          <w:rPr>
            <w:sz w:val="20"/>
            <w:szCs w:val="20"/>
            <w:lang w:eastAsia="en-US"/>
          </w:rPr>
          <w:delText>.</w:delText>
        </w:r>
      </w:del>
      <w:ins w:id="24" w:author="David Shotton" w:date="2017-10-31T11:18:00Z">
        <w:del w:id="25" w:author="Silvio Peroni" w:date="2018-01-17T10:21:00Z">
          <w:r w:rsidR="00E936A6" w:rsidDel="00433F5E">
            <w:rPr>
              <w:sz w:val="20"/>
              <w:szCs w:val="20"/>
              <w:lang w:eastAsia="en-US"/>
            </w:rPr>
            <w:delText>4</w:delText>
          </w:r>
        </w:del>
      </w:ins>
      <w:ins w:id="26" w:author="Silvio Peroni" w:date="2018-01-17T10:21:00Z">
        <w:r w:rsidR="00433F5E">
          <w:rPr>
            <w:sz w:val="20"/>
            <w:szCs w:val="20"/>
            <w:lang w:eastAsia="en-US"/>
          </w:rPr>
          <w:t>6</w:t>
        </w:r>
      </w:ins>
    </w:p>
    <w:p w14:paraId="27DA9E62" w14:textId="6EAD49E6" w:rsidR="00E863E0" w:rsidRPr="00124465" w:rsidRDefault="00E863E0" w:rsidP="00E863E0">
      <w:pPr>
        <w:spacing w:before="60" w:after="120"/>
        <w:ind w:right="1134" w:firstLine="708"/>
        <w:rPr>
          <w:sz w:val="20"/>
          <w:szCs w:val="20"/>
          <w:lang w:eastAsia="en-US"/>
        </w:rPr>
      </w:pPr>
      <w:r>
        <w:rPr>
          <w:sz w:val="20"/>
          <w:szCs w:val="20"/>
          <w:lang w:eastAsia="en-US"/>
        </w:rPr>
        <w:t>Previous version v1.</w:t>
      </w:r>
      <w:r w:rsidR="007E4347">
        <w:rPr>
          <w:sz w:val="20"/>
          <w:szCs w:val="20"/>
          <w:lang w:eastAsia="en-US"/>
        </w:rPr>
        <w:t>5</w:t>
      </w:r>
      <w:r w:rsidR="004F4E9D">
        <w:rPr>
          <w:sz w:val="20"/>
          <w:szCs w:val="20"/>
          <w:lang w:eastAsia="en-US"/>
        </w:rPr>
        <w:t>.</w:t>
      </w:r>
      <w:ins w:id="27" w:author="David Shotton" w:date="2017-10-31T11:18:00Z">
        <w:r w:rsidR="00E936A6">
          <w:rPr>
            <w:sz w:val="20"/>
            <w:szCs w:val="20"/>
            <w:lang w:eastAsia="en-US"/>
          </w:rPr>
          <w:t>3</w:t>
        </w:r>
      </w:ins>
      <w:r>
        <w:rPr>
          <w:sz w:val="20"/>
          <w:szCs w:val="20"/>
          <w:lang w:eastAsia="en-US"/>
        </w:rPr>
        <w:t xml:space="preserve">, published </w:t>
      </w:r>
      <w:r w:rsidR="00A60D0A">
        <w:rPr>
          <w:sz w:val="20"/>
          <w:szCs w:val="20"/>
          <w:lang w:eastAsia="en-US"/>
        </w:rPr>
        <w:t>Ju</w:t>
      </w:r>
      <w:r w:rsidR="00C512DB">
        <w:rPr>
          <w:sz w:val="20"/>
          <w:szCs w:val="20"/>
          <w:lang w:eastAsia="en-US"/>
        </w:rPr>
        <w:t>ly</w:t>
      </w:r>
      <w:r w:rsidR="00A60D0A">
        <w:rPr>
          <w:sz w:val="20"/>
          <w:szCs w:val="20"/>
          <w:lang w:eastAsia="en-US"/>
        </w:rPr>
        <w:t xml:space="preserve"> </w:t>
      </w:r>
      <w:ins w:id="28" w:author="David Shotton" w:date="2017-10-31T11:18:00Z">
        <w:r w:rsidR="00E936A6">
          <w:rPr>
            <w:sz w:val="20"/>
            <w:szCs w:val="20"/>
            <w:lang w:eastAsia="en-US"/>
          </w:rPr>
          <w:t>13</w:t>
        </w:r>
      </w:ins>
      <w:r w:rsidRPr="00124465">
        <w:rPr>
          <w:sz w:val="20"/>
          <w:szCs w:val="20"/>
          <w:lang w:eastAsia="en-US"/>
        </w:rPr>
        <w:t xml:space="preserve">, 2016 </w:t>
      </w:r>
    </w:p>
    <w:p w14:paraId="24C71B4F" w14:textId="0B007C55" w:rsidR="009C44F3" w:rsidRPr="00124465" w:rsidRDefault="009C44F3" w:rsidP="00806E45">
      <w:pPr>
        <w:spacing w:before="60" w:after="120"/>
        <w:ind w:right="1134"/>
        <w:rPr>
          <w:lang w:eastAsia="en-US"/>
        </w:rPr>
      </w:pPr>
      <w:r w:rsidRPr="00124465">
        <w:rPr>
          <w:b/>
          <w:lang w:eastAsia="en-US"/>
        </w:rPr>
        <w:t>Authors</w:t>
      </w:r>
    </w:p>
    <w:p w14:paraId="056F6BB0" w14:textId="1B136E5C" w:rsidR="009C44F3" w:rsidRPr="00124465" w:rsidRDefault="009C44F3" w:rsidP="00806E45">
      <w:pPr>
        <w:spacing w:before="60" w:after="120"/>
        <w:ind w:left="2120" w:right="1134" w:hanging="1412"/>
        <w:rPr>
          <w:sz w:val="20"/>
          <w:szCs w:val="20"/>
          <w:lang w:eastAsia="en-US"/>
        </w:rPr>
      </w:pPr>
      <w:r w:rsidRPr="00124465">
        <w:rPr>
          <w:b/>
          <w:sz w:val="20"/>
          <w:szCs w:val="20"/>
          <w:lang w:eastAsia="en-US"/>
        </w:rPr>
        <w:t xml:space="preserve">Silvio </w:t>
      </w:r>
      <w:proofErr w:type="spellStart"/>
      <w:r w:rsidRPr="00124465">
        <w:rPr>
          <w:b/>
          <w:sz w:val="20"/>
          <w:szCs w:val="20"/>
          <w:lang w:eastAsia="en-US"/>
        </w:rPr>
        <w:t>Peroni</w:t>
      </w:r>
      <w:proofErr w:type="spellEnd"/>
      <w:r w:rsidR="00F83B2E" w:rsidRPr="00124465">
        <w:rPr>
          <w:b/>
          <w:sz w:val="20"/>
          <w:szCs w:val="20"/>
          <w:lang w:eastAsia="en-US"/>
        </w:rPr>
        <w:tab/>
      </w:r>
      <w:r w:rsidR="00F83B2E" w:rsidRPr="00124465">
        <w:rPr>
          <w:b/>
          <w:sz w:val="20"/>
          <w:szCs w:val="20"/>
          <w:lang w:eastAsia="en-US"/>
        </w:rPr>
        <w:tab/>
      </w:r>
      <w:r w:rsidRPr="00124465">
        <w:rPr>
          <w:sz w:val="20"/>
          <w:szCs w:val="20"/>
          <w:lang w:eastAsia="en-US"/>
        </w:rPr>
        <w:t>University of Bologna, Italy</w:t>
      </w:r>
      <w:del w:id="29" w:author="Silvio Peroni" w:date="2018-01-17T10:21:00Z">
        <w:r w:rsidR="00F83B2E" w:rsidRPr="00124465" w:rsidDel="00CB7FDA">
          <w:rPr>
            <w:sz w:val="20"/>
            <w:szCs w:val="20"/>
            <w:lang w:eastAsia="en-US"/>
          </w:rPr>
          <w:tab/>
        </w:r>
      </w:del>
      <w:ins w:id="30" w:author="Silvio Peroni" w:date="2018-01-17T10:21:00Z">
        <w:r w:rsidR="00CB7FDA">
          <w:rPr>
            <w:sz w:val="20"/>
            <w:szCs w:val="20"/>
            <w:lang w:eastAsia="en-US"/>
          </w:rPr>
          <w:br/>
        </w:r>
      </w:ins>
      <w:hyperlink r:id="rId9" w:history="1">
        <w:r w:rsidR="00F83B2E" w:rsidRPr="00124465">
          <w:rPr>
            <w:rStyle w:val="Collegamentoipertestuale"/>
            <w:sz w:val="20"/>
            <w:szCs w:val="20"/>
            <w:lang w:eastAsia="en-US"/>
          </w:rPr>
          <w:t>silvio.peroni@unibo.it</w:t>
        </w:r>
      </w:hyperlink>
      <w:ins w:id="31" w:author="David Shotton" w:date="2017-10-31T11:18:00Z">
        <w:del w:id="32" w:author="Silvio Peroni" w:date="2018-01-17T10:21:00Z">
          <w:r w:rsidR="005A2E00" w:rsidDel="00CB7FDA">
            <w:rPr>
              <w:rStyle w:val="Collegamentoipertestuale"/>
              <w:sz w:val="20"/>
              <w:szCs w:val="20"/>
              <w:lang w:eastAsia="en-US"/>
            </w:rPr>
            <w:delText>,</w:delText>
          </w:r>
        </w:del>
        <w:r w:rsidR="005A2E00">
          <w:rPr>
            <w:rStyle w:val="Collegamentoipertestuale"/>
            <w:sz w:val="20"/>
            <w:szCs w:val="20"/>
            <w:lang w:eastAsia="en-US"/>
          </w:rPr>
          <w:t xml:space="preserve"> </w:t>
        </w:r>
      </w:ins>
      <w:ins w:id="33" w:author="Silvio Peroni" w:date="2018-01-17T10:21:00Z">
        <w:r w:rsidR="00CB7FDA">
          <w:rPr>
            <w:rStyle w:val="Collegamentoipertestuale"/>
            <w:sz w:val="20"/>
            <w:szCs w:val="20"/>
            <w:lang w:eastAsia="en-US"/>
          </w:rPr>
          <w:br/>
        </w:r>
      </w:ins>
      <w:ins w:id="34" w:author="David Shotton" w:date="2017-10-31T11:18:00Z">
        <w:r w:rsidR="005A2E00">
          <w:rPr>
            <w:rStyle w:val="Collegamentoipertestuale"/>
            <w:sz w:val="20"/>
            <w:szCs w:val="20"/>
            <w:lang w:eastAsia="en-US"/>
          </w:rPr>
          <w:t>silvio.peroni@opencitaitons.net</w:t>
        </w:r>
      </w:ins>
      <w:r w:rsidRPr="00124465">
        <w:rPr>
          <w:sz w:val="20"/>
          <w:szCs w:val="20"/>
          <w:lang w:eastAsia="en-US"/>
        </w:rPr>
        <w:br/>
      </w:r>
      <w:hyperlink r:id="rId10" w:history="1">
        <w:r w:rsidRPr="00124465">
          <w:rPr>
            <w:rStyle w:val="Collegamentoipertestuale"/>
            <w:sz w:val="20"/>
            <w:szCs w:val="20"/>
            <w:lang w:eastAsia="en-US"/>
          </w:rPr>
          <w:t>http://orcid.org/0000-0003-0530-4305</w:t>
        </w:r>
      </w:hyperlink>
      <w:r w:rsidRPr="00124465">
        <w:rPr>
          <w:sz w:val="20"/>
          <w:szCs w:val="20"/>
          <w:lang w:eastAsia="en-US"/>
        </w:rPr>
        <w:t xml:space="preserve"> </w:t>
      </w:r>
    </w:p>
    <w:p w14:paraId="18EB6FD7" w14:textId="719A6C1C" w:rsidR="00156511" w:rsidRDefault="009C44F3" w:rsidP="00C67675">
      <w:pPr>
        <w:spacing w:before="60" w:after="120"/>
        <w:ind w:left="2124" w:right="1134" w:hanging="1416"/>
        <w:rPr>
          <w:sz w:val="20"/>
          <w:szCs w:val="20"/>
          <w:lang w:eastAsia="en-US"/>
        </w:rPr>
      </w:pPr>
      <w:r w:rsidRPr="00124465">
        <w:rPr>
          <w:b/>
          <w:sz w:val="20"/>
          <w:szCs w:val="20"/>
        </w:rPr>
        <w:t xml:space="preserve">David </w:t>
      </w:r>
      <w:proofErr w:type="spellStart"/>
      <w:r w:rsidRPr="00124465">
        <w:rPr>
          <w:b/>
          <w:sz w:val="20"/>
          <w:szCs w:val="20"/>
        </w:rPr>
        <w:t>Shotton</w:t>
      </w:r>
      <w:proofErr w:type="spellEnd"/>
      <w:r w:rsidR="008F2F7E" w:rsidRPr="00124465">
        <w:rPr>
          <w:b/>
          <w:sz w:val="20"/>
          <w:szCs w:val="20"/>
        </w:rPr>
        <w:tab/>
      </w:r>
      <w:r w:rsidRPr="00124465">
        <w:rPr>
          <w:sz w:val="20"/>
          <w:szCs w:val="20"/>
        </w:rPr>
        <w:t>University of Oxford, UK</w:t>
      </w:r>
      <w:r w:rsidR="008F2F7E" w:rsidRPr="00124465">
        <w:rPr>
          <w:sz w:val="20"/>
          <w:szCs w:val="20"/>
        </w:rPr>
        <w:tab/>
      </w:r>
      <w:del w:id="35" w:author="Silvio Peroni" w:date="2018-01-17T10:21:00Z">
        <w:r w:rsidR="008F2F7E" w:rsidRPr="00124465" w:rsidDel="00CB7FDA">
          <w:rPr>
            <w:sz w:val="20"/>
            <w:szCs w:val="20"/>
          </w:rPr>
          <w:tab/>
        </w:r>
      </w:del>
      <w:ins w:id="36" w:author="Silvio Peroni" w:date="2018-01-17T10:21:00Z">
        <w:r w:rsidR="00CB7FDA">
          <w:rPr>
            <w:sz w:val="20"/>
            <w:szCs w:val="20"/>
          </w:rPr>
          <w:br/>
        </w:r>
      </w:ins>
      <w:hyperlink r:id="rId11" w:history="1">
        <w:r w:rsidR="008F2F7E" w:rsidRPr="00124465">
          <w:rPr>
            <w:rStyle w:val="Collegamentoipertestuale"/>
            <w:sz w:val="20"/>
            <w:szCs w:val="20"/>
          </w:rPr>
          <w:t>david.shotton@oerc.ox.ac.uk</w:t>
        </w:r>
      </w:hyperlink>
      <w:ins w:id="37" w:author="David Shotton" w:date="2017-10-31T11:19:00Z">
        <w:r w:rsidR="00BE7989">
          <w:rPr>
            <w:rStyle w:val="Collegamentoipertestuale"/>
            <w:sz w:val="20"/>
            <w:szCs w:val="20"/>
          </w:rPr>
          <w:t xml:space="preserve"> </w:t>
        </w:r>
      </w:ins>
      <w:ins w:id="38" w:author="Silvio Peroni" w:date="2018-01-17T10:21:00Z">
        <w:r w:rsidR="00CB7FDA">
          <w:rPr>
            <w:rStyle w:val="Collegamentoipertestuale"/>
            <w:sz w:val="20"/>
            <w:szCs w:val="20"/>
          </w:rPr>
          <w:br/>
        </w:r>
      </w:ins>
      <w:ins w:id="39" w:author="David Shotton" w:date="2017-10-31T11:19:00Z">
        <w:r w:rsidR="00BE7989">
          <w:rPr>
            <w:rStyle w:val="Collegamentoipertestuale"/>
            <w:sz w:val="20"/>
            <w:szCs w:val="20"/>
          </w:rPr>
          <w:t>david.shotton@opencitations.net</w:t>
        </w:r>
      </w:ins>
      <w:r w:rsidRPr="00124465">
        <w:rPr>
          <w:sz w:val="20"/>
          <w:szCs w:val="20"/>
        </w:rPr>
        <w:br/>
      </w:r>
      <w:hyperlink r:id="rId12" w:history="1">
        <w:r w:rsidRPr="00124465">
          <w:rPr>
            <w:rStyle w:val="Collegamentoipertestuale"/>
            <w:sz w:val="20"/>
            <w:szCs w:val="20"/>
          </w:rPr>
          <w:t>http://orcid.org/0000-0001-5506-523X</w:t>
        </w:r>
      </w:hyperlink>
      <w:r w:rsidR="008F2F7E" w:rsidRPr="00124465">
        <w:rPr>
          <w:sz w:val="20"/>
          <w:szCs w:val="20"/>
          <w:lang w:eastAsia="en-US"/>
        </w:rPr>
        <w:t xml:space="preserve"> </w:t>
      </w:r>
    </w:p>
    <w:p w14:paraId="33F6238B" w14:textId="77777777" w:rsidR="00D53131" w:rsidRDefault="00D53131" w:rsidP="00D53131">
      <w:pPr>
        <w:spacing w:before="60" w:after="120"/>
        <w:ind w:right="1134"/>
        <w:rPr>
          <w:b/>
          <w:lang w:eastAsia="en-US"/>
        </w:rPr>
      </w:pPr>
      <w:r>
        <w:rPr>
          <w:b/>
          <w:lang w:eastAsia="en-US"/>
        </w:rPr>
        <w:t>License</w:t>
      </w:r>
    </w:p>
    <w:p w14:paraId="41442B36" w14:textId="0402FAB4" w:rsidR="005A0A5F" w:rsidRDefault="00D53131" w:rsidP="00FC34A4">
      <w:pPr>
        <w:spacing w:before="60" w:after="120"/>
        <w:ind w:right="1134"/>
        <w:rPr>
          <w:b/>
          <w:lang w:eastAsia="en-US"/>
        </w:rPr>
      </w:pPr>
      <w:r w:rsidRPr="00BA1E09">
        <w:rPr>
          <w:sz w:val="20"/>
          <w:szCs w:val="20"/>
          <w:lang w:eastAsia="en-US"/>
        </w:rPr>
        <w:t>This document is published under a Creative Commons</w:t>
      </w:r>
      <w:r>
        <w:rPr>
          <w:sz w:val="20"/>
          <w:szCs w:val="20"/>
          <w:lang w:eastAsia="en-US"/>
        </w:rPr>
        <w:t xml:space="preserve"> </w:t>
      </w:r>
      <w:r w:rsidR="00ED431C">
        <w:rPr>
          <w:sz w:val="20"/>
          <w:szCs w:val="20"/>
          <w:lang w:eastAsia="en-US"/>
        </w:rPr>
        <w:t>Attribution 4.0 Internationa</w:t>
      </w:r>
      <w:r w:rsidR="0012046E">
        <w:rPr>
          <w:sz w:val="20"/>
          <w:szCs w:val="20"/>
          <w:lang w:eastAsia="en-US"/>
        </w:rPr>
        <w:t>l license</w:t>
      </w:r>
      <w:r w:rsidR="00BE2CD4">
        <w:rPr>
          <w:rStyle w:val="Rimandonotaapidipagina"/>
          <w:sz w:val="20"/>
          <w:szCs w:val="20"/>
          <w:lang w:eastAsia="en-US"/>
        </w:rPr>
        <w:footnoteReference w:id="1"/>
      </w:r>
      <w:r w:rsidR="00E1386D">
        <w:rPr>
          <w:sz w:val="20"/>
          <w:szCs w:val="20"/>
          <w:lang w:eastAsia="en-US"/>
        </w:rPr>
        <w:t>.</w:t>
      </w:r>
      <w:r w:rsidRPr="00BA1E09">
        <w:rPr>
          <w:b/>
          <w:lang w:eastAsia="en-US"/>
        </w:rPr>
        <w:t xml:space="preserve"> </w:t>
      </w:r>
    </w:p>
    <w:p w14:paraId="49F9FA42" w14:textId="31BC8D18" w:rsidR="005A0A5F" w:rsidRDefault="005A0A5F" w:rsidP="005A0A5F">
      <w:pPr>
        <w:spacing w:before="60" w:after="120"/>
        <w:ind w:right="1134"/>
        <w:rPr>
          <w:b/>
          <w:lang w:eastAsia="en-US"/>
        </w:rPr>
      </w:pPr>
      <w:r>
        <w:rPr>
          <w:b/>
          <w:lang w:eastAsia="en-US"/>
        </w:rPr>
        <w:t>Citation</w:t>
      </w:r>
    </w:p>
    <w:p w14:paraId="2FFC361A" w14:textId="010AABDF" w:rsidR="005A0A5F" w:rsidRPr="00E03774" w:rsidRDefault="005A0A5F" w:rsidP="00FC34A4">
      <w:pPr>
        <w:spacing w:before="60" w:after="120"/>
        <w:ind w:right="1134"/>
        <w:rPr>
          <w:b/>
          <w:lang w:eastAsia="en-US"/>
        </w:rPr>
      </w:pPr>
      <w:r w:rsidRPr="005A0A5F">
        <w:rPr>
          <w:sz w:val="20"/>
          <w:szCs w:val="20"/>
          <w:lang w:eastAsia="en-US"/>
        </w:rPr>
        <w:t xml:space="preserve">Silvio </w:t>
      </w:r>
      <w:proofErr w:type="spellStart"/>
      <w:r w:rsidRPr="005A0A5F">
        <w:rPr>
          <w:sz w:val="20"/>
          <w:szCs w:val="20"/>
          <w:lang w:eastAsia="en-US"/>
        </w:rPr>
        <w:t>Peroni</w:t>
      </w:r>
      <w:proofErr w:type="spellEnd"/>
      <w:r w:rsidRPr="005A0A5F">
        <w:rPr>
          <w:sz w:val="20"/>
          <w:szCs w:val="20"/>
          <w:lang w:eastAsia="en-US"/>
        </w:rPr>
        <w:t xml:space="preserve">, David </w:t>
      </w:r>
      <w:proofErr w:type="spellStart"/>
      <w:r w:rsidRPr="005A0A5F">
        <w:rPr>
          <w:sz w:val="20"/>
          <w:szCs w:val="20"/>
          <w:lang w:eastAsia="en-US"/>
        </w:rPr>
        <w:t>Shotton</w:t>
      </w:r>
      <w:proofErr w:type="spellEnd"/>
      <w:r w:rsidRPr="005A0A5F">
        <w:rPr>
          <w:sz w:val="20"/>
          <w:szCs w:val="20"/>
          <w:lang w:eastAsia="en-US"/>
        </w:rPr>
        <w:t xml:space="preserve"> (201</w:t>
      </w:r>
      <w:ins w:id="41" w:author="David Shotton" w:date="2017-10-31T11:19:00Z">
        <w:del w:id="42" w:author="Silvio Peroni" w:date="2018-01-17T10:22:00Z">
          <w:r w:rsidR="00BE7989" w:rsidDel="002C6AF4">
            <w:rPr>
              <w:sz w:val="20"/>
              <w:szCs w:val="20"/>
              <w:lang w:eastAsia="en-US"/>
            </w:rPr>
            <w:delText>7</w:delText>
          </w:r>
        </w:del>
      </w:ins>
      <w:ins w:id="43" w:author="Silvio Peroni" w:date="2018-01-17T10:22:00Z">
        <w:r w:rsidR="002C6AF4">
          <w:rPr>
            <w:sz w:val="20"/>
            <w:szCs w:val="20"/>
            <w:lang w:eastAsia="en-US"/>
          </w:rPr>
          <w:t>8</w:t>
        </w:r>
      </w:ins>
      <w:r w:rsidRPr="005A0A5F">
        <w:rPr>
          <w:sz w:val="20"/>
          <w:szCs w:val="20"/>
          <w:lang w:eastAsia="en-US"/>
        </w:rPr>
        <w:t xml:space="preserve">). </w:t>
      </w:r>
      <w:proofErr w:type="gramStart"/>
      <w:r w:rsidRPr="005A0A5F">
        <w:rPr>
          <w:sz w:val="20"/>
          <w:szCs w:val="20"/>
          <w:lang w:eastAsia="en-US"/>
        </w:rPr>
        <w:t xml:space="preserve">Metadata for the </w:t>
      </w:r>
      <w:proofErr w:type="spellStart"/>
      <w:r w:rsidRPr="005A0A5F">
        <w:rPr>
          <w:sz w:val="20"/>
          <w:szCs w:val="20"/>
          <w:lang w:eastAsia="en-US"/>
        </w:rPr>
        <w:t>OpenCitations</w:t>
      </w:r>
      <w:proofErr w:type="spellEnd"/>
      <w:r w:rsidRPr="005A0A5F">
        <w:rPr>
          <w:sz w:val="20"/>
          <w:szCs w:val="20"/>
          <w:lang w:eastAsia="en-US"/>
        </w:rPr>
        <w:t xml:space="preserve"> Corpus</w:t>
      </w:r>
      <w:ins w:id="44" w:author="Silvio Peroni" w:date="2018-01-17T10:22:00Z">
        <w:r w:rsidR="002C6AF4">
          <w:rPr>
            <w:sz w:val="20"/>
            <w:szCs w:val="20"/>
            <w:lang w:eastAsia="en-US"/>
          </w:rPr>
          <w:t>.</w:t>
        </w:r>
      </w:ins>
      <w:proofErr w:type="gramEnd"/>
      <w:ins w:id="45" w:author="David Shotton" w:date="2017-10-31T11:20:00Z">
        <w:del w:id="46" w:author="Silvio Peroni" w:date="2018-01-17T10:22:00Z">
          <w:r w:rsidR="00BE7989" w:rsidDel="002C6AF4">
            <w:rPr>
              <w:sz w:val="20"/>
              <w:szCs w:val="20"/>
              <w:lang w:eastAsia="en-US"/>
            </w:rPr>
            <w:delText>,</w:delText>
          </w:r>
        </w:del>
        <w:r w:rsidR="00BE7989">
          <w:rPr>
            <w:sz w:val="20"/>
            <w:szCs w:val="20"/>
            <w:lang w:eastAsia="en-US"/>
          </w:rPr>
          <w:t xml:space="preserve"> </w:t>
        </w:r>
        <w:del w:id="47" w:author="Silvio Peroni" w:date="2018-01-17T10:22:00Z">
          <w:r w:rsidR="00BE7989" w:rsidDel="002C6AF4">
            <w:rPr>
              <w:sz w:val="20"/>
              <w:szCs w:val="20"/>
              <w:lang w:eastAsia="en-US"/>
            </w:rPr>
            <w:delText>v</w:delText>
          </w:r>
        </w:del>
      </w:ins>
      <w:ins w:id="48" w:author="Silvio Peroni" w:date="2018-01-17T10:22:00Z">
        <w:r w:rsidR="002C6AF4">
          <w:rPr>
            <w:sz w:val="20"/>
            <w:szCs w:val="20"/>
            <w:lang w:eastAsia="en-US"/>
          </w:rPr>
          <w:t xml:space="preserve">Version </w:t>
        </w:r>
      </w:ins>
      <w:ins w:id="49" w:author="David Shotton" w:date="2017-10-31T11:20:00Z">
        <w:r w:rsidR="00BE7989">
          <w:rPr>
            <w:sz w:val="20"/>
            <w:szCs w:val="20"/>
            <w:lang w:eastAsia="en-US"/>
          </w:rPr>
          <w:t>1.</w:t>
        </w:r>
        <w:del w:id="50" w:author="Silvio Peroni" w:date="2018-01-17T10:22:00Z">
          <w:r w:rsidR="00BE7989" w:rsidDel="002C6AF4">
            <w:rPr>
              <w:sz w:val="20"/>
              <w:szCs w:val="20"/>
              <w:lang w:eastAsia="en-US"/>
            </w:rPr>
            <w:delText>5.4</w:delText>
          </w:r>
        </w:del>
      </w:ins>
      <w:ins w:id="51" w:author="Silvio Peroni" w:date="2018-01-17T10:22:00Z">
        <w:r w:rsidR="002C6AF4">
          <w:rPr>
            <w:sz w:val="20"/>
            <w:szCs w:val="20"/>
            <w:lang w:eastAsia="en-US"/>
          </w:rPr>
          <w:t>6</w:t>
        </w:r>
      </w:ins>
      <w:r w:rsidRPr="005A0A5F">
        <w:rPr>
          <w:sz w:val="20"/>
          <w:szCs w:val="20"/>
          <w:lang w:eastAsia="en-US"/>
        </w:rPr>
        <w:t xml:space="preserve">. </w:t>
      </w:r>
      <w:proofErr w:type="spellStart"/>
      <w:proofErr w:type="gramStart"/>
      <w:r w:rsidRPr="005A0A5F">
        <w:rPr>
          <w:sz w:val="20"/>
          <w:szCs w:val="20"/>
          <w:lang w:eastAsia="en-US"/>
        </w:rPr>
        <w:t>figshare</w:t>
      </w:r>
      <w:proofErr w:type="spellEnd"/>
      <w:proofErr w:type="gramEnd"/>
      <w:r w:rsidRPr="005A0A5F">
        <w:rPr>
          <w:sz w:val="20"/>
          <w:szCs w:val="20"/>
          <w:lang w:eastAsia="en-US"/>
        </w:rPr>
        <w:t xml:space="preserve">. </w:t>
      </w:r>
      <w:commentRangeStart w:id="52"/>
      <w:r w:rsidR="00E936A6" w:rsidRPr="001659A5">
        <w:rPr>
          <w:highlight w:val="yellow"/>
        </w:rPr>
        <w:fldChar w:fldCharType="begin"/>
      </w:r>
      <w:r w:rsidR="00E936A6" w:rsidRPr="001659A5">
        <w:rPr>
          <w:highlight w:val="yellow"/>
        </w:rPr>
        <w:instrText xml:space="preserve"> HYPERLINK "https://dx.doi.org/10.6084/m9.figshare.3443876" </w:instrText>
      </w:r>
      <w:r w:rsidR="00E936A6" w:rsidRPr="001659A5">
        <w:rPr>
          <w:highlight w:val="yellow"/>
        </w:rPr>
        <w:fldChar w:fldCharType="separate"/>
      </w:r>
      <w:r w:rsidRPr="001659A5">
        <w:rPr>
          <w:rStyle w:val="Collegamentoipertestuale"/>
          <w:sz w:val="20"/>
          <w:szCs w:val="20"/>
          <w:highlight w:val="yellow"/>
          <w:lang w:eastAsia="en-US"/>
        </w:rPr>
        <w:t>https://dx.doi.org/10.6084/m9.figshare.3443876</w:t>
      </w:r>
      <w:r w:rsidR="00E936A6" w:rsidRPr="001659A5">
        <w:rPr>
          <w:rStyle w:val="Collegamentoipertestuale"/>
          <w:sz w:val="20"/>
          <w:szCs w:val="20"/>
          <w:highlight w:val="yellow"/>
          <w:lang w:eastAsia="en-US"/>
        </w:rPr>
        <w:fldChar w:fldCharType="end"/>
      </w:r>
      <w:commentRangeEnd w:id="52"/>
      <w:r w:rsidR="00BE7989">
        <w:rPr>
          <w:rStyle w:val="Rimandocommento"/>
        </w:rPr>
        <w:commentReference w:id="52"/>
      </w:r>
      <w:r>
        <w:rPr>
          <w:sz w:val="20"/>
          <w:szCs w:val="20"/>
          <w:lang w:eastAsia="en-US"/>
        </w:rPr>
        <w:t xml:space="preserve"> </w:t>
      </w:r>
      <w:r w:rsidRPr="00BA1E09">
        <w:rPr>
          <w:b/>
          <w:lang w:eastAsia="en-US"/>
        </w:rPr>
        <w:t xml:space="preserve"> </w:t>
      </w:r>
    </w:p>
    <w:p w14:paraId="5B71C49A" w14:textId="54338469" w:rsidR="00156511" w:rsidRPr="00124465" w:rsidRDefault="00156511" w:rsidP="00C67675">
      <w:pPr>
        <w:pStyle w:val="Titolo1"/>
      </w:pPr>
      <w:r w:rsidRPr="00124465">
        <w:t xml:space="preserve">The </w:t>
      </w:r>
      <w:proofErr w:type="spellStart"/>
      <w:ins w:id="53" w:author="David Shotton" w:date="2017-10-31T11:21:00Z">
        <w:r w:rsidR="00831F50">
          <w:t>OpenCitations</w:t>
        </w:r>
      </w:ins>
      <w:proofErr w:type="spellEnd"/>
      <w:r w:rsidRPr="00124465">
        <w:t xml:space="preserve"> Corpus</w:t>
      </w:r>
    </w:p>
    <w:p w14:paraId="544FD7F7" w14:textId="0D584674" w:rsidR="00156511" w:rsidRDefault="00156511" w:rsidP="00163979">
      <w:pPr>
        <w:jc w:val="both"/>
        <w:rPr>
          <w:rStyle w:val="Collegamentoipertestuale"/>
        </w:rPr>
      </w:pPr>
      <w:r w:rsidRPr="00124465">
        <w:t xml:space="preserve">The </w:t>
      </w:r>
      <w:proofErr w:type="spellStart"/>
      <w:r w:rsidRPr="00124465">
        <w:t>OpenCitations</w:t>
      </w:r>
      <w:proofErr w:type="spellEnd"/>
      <w:r w:rsidRPr="00124465">
        <w:t xml:space="preserve"> Corpus (</w:t>
      </w:r>
      <w:proofErr w:type="spellStart"/>
      <w:r w:rsidR="001C54E3" w:rsidRPr="00124465">
        <w:t>herewithin</w:t>
      </w:r>
      <w:proofErr w:type="spellEnd"/>
      <w:r w:rsidR="001C54E3" w:rsidRPr="00124465">
        <w:t xml:space="preserve"> </w:t>
      </w:r>
      <w:r w:rsidRPr="00124465">
        <w:t xml:space="preserve">abbreviated </w:t>
      </w:r>
      <w:r w:rsidR="00FC34A4">
        <w:t>“</w:t>
      </w:r>
      <w:r w:rsidR="001C54E3" w:rsidRPr="00124465">
        <w:t>the corpus</w:t>
      </w:r>
      <w:r w:rsidR="00FC34A4">
        <w:t>”</w:t>
      </w:r>
      <w:r w:rsidR="00FC34A4" w:rsidRPr="00124465">
        <w:t xml:space="preserve"> </w:t>
      </w:r>
      <w:r w:rsidR="001C54E3" w:rsidRPr="00124465">
        <w:t xml:space="preserve">or </w:t>
      </w:r>
      <w:r w:rsidR="00FC34A4">
        <w:t>“</w:t>
      </w:r>
      <w:r w:rsidR="001C54E3" w:rsidRPr="00124465">
        <w:t>OCC</w:t>
      </w:r>
      <w:r w:rsidR="00FC34A4">
        <w:t>”</w:t>
      </w:r>
      <w:r w:rsidR="00FC34A4" w:rsidRPr="00124465">
        <w:t xml:space="preserve">) </w:t>
      </w:r>
      <w:r w:rsidRPr="00124465">
        <w:t xml:space="preserve">is an open access corpus of </w:t>
      </w:r>
      <w:r w:rsidR="005D4E2D" w:rsidRPr="005D4E2D">
        <w:t xml:space="preserve">scholarly citation data, </w:t>
      </w:r>
      <w:r w:rsidR="004A5F93">
        <w:t xml:space="preserve">namely </w:t>
      </w:r>
      <w:r w:rsidR="005D4E2D" w:rsidRPr="005D4E2D">
        <w:t xml:space="preserve">information about the author-created bibliographic references present in publications that cite other </w:t>
      </w:r>
      <w:r w:rsidR="005D4E2D">
        <w:t>publications</w:t>
      </w:r>
      <w:r w:rsidR="000D1C49">
        <w:t xml:space="preserve">. </w:t>
      </w:r>
      <w:ins w:id="54" w:author="David Shotton" w:date="2017-10-31T11:22:00Z">
        <w:r w:rsidR="00831F50">
          <w:t xml:space="preserve">It is developed and maintained by </w:t>
        </w:r>
        <w:proofErr w:type="spellStart"/>
        <w:r w:rsidR="00831F50">
          <w:t>OpenCitations</w:t>
        </w:r>
        <w:proofErr w:type="spellEnd"/>
        <w:r w:rsidR="00831F50">
          <w:t xml:space="preserve">, an organization co-directed by </w:t>
        </w:r>
        <w:r w:rsidR="00E937B7">
          <w:t xml:space="preserve">Silvio </w:t>
        </w:r>
        <w:proofErr w:type="spellStart"/>
        <w:r w:rsidR="00E937B7">
          <w:t>Peroni</w:t>
        </w:r>
        <w:proofErr w:type="spellEnd"/>
        <w:r w:rsidR="00E937B7">
          <w:t xml:space="preserve"> </w:t>
        </w:r>
      </w:ins>
      <w:ins w:id="55" w:author="David Shotton" w:date="2017-10-31T11:25:00Z">
        <w:r w:rsidR="00BE6035" w:rsidRPr="00BE6035">
          <w:t xml:space="preserve">(Department of Computer Science and Engineering, University of Bologna, Bologna, Italy) </w:t>
        </w:r>
        <w:r w:rsidR="001C5165">
          <w:t xml:space="preserve">and David </w:t>
        </w:r>
        <w:proofErr w:type="spellStart"/>
        <w:r w:rsidR="001C5165">
          <w:t>Shotton</w:t>
        </w:r>
        <w:proofErr w:type="spellEnd"/>
        <w:r w:rsidR="001C5165">
          <w:t xml:space="preserve"> </w:t>
        </w:r>
        <w:r w:rsidR="001C5165" w:rsidRPr="001C5165">
          <w:t>(Oxford e-Research Centre, University of Oxford, Oxford, UK)</w:t>
        </w:r>
        <w:r w:rsidR="001C5165">
          <w:t>.</w:t>
        </w:r>
        <w:del w:id="56" w:author="Silvio Peroni" w:date="2018-01-17T11:05:00Z">
          <w:r w:rsidR="001C5165" w:rsidDel="000C2E1E">
            <w:delText xml:space="preserve"> </w:delText>
          </w:r>
        </w:del>
        <w:r w:rsidR="001C5165">
          <w:t xml:space="preserve"> </w:t>
        </w:r>
      </w:ins>
      <w:proofErr w:type="spellStart"/>
      <w:ins w:id="57" w:author="David Shotton" w:date="2017-10-31T11:21:00Z">
        <w:r w:rsidR="0088084B">
          <w:t>OpenCitations</w:t>
        </w:r>
      </w:ins>
      <w:proofErr w:type="spellEnd"/>
      <w:r w:rsidR="000D1C49" w:rsidRPr="00124465">
        <w:t xml:space="preserve"> has a persistent URL at w3id.org, </w:t>
      </w:r>
      <w:hyperlink r:id="rId14" w:history="1">
        <w:r w:rsidR="000D1C49" w:rsidRPr="0099585A">
          <w:rPr>
            <w:rStyle w:val="Collegamentoipertestuale"/>
          </w:rPr>
          <w:t>https://w3id.org/oc</w:t>
        </w:r>
      </w:hyperlink>
      <w:r w:rsidR="000D1C49">
        <w:t xml:space="preserve">, which resolves to our OCC server </w:t>
      </w:r>
      <w:r w:rsidRPr="00124465">
        <w:t>at</w:t>
      </w:r>
      <w:r w:rsidR="00C31B50">
        <w:t xml:space="preserve"> </w:t>
      </w:r>
      <w:hyperlink r:id="rId15" w:history="1">
        <w:r w:rsidR="00C31B50" w:rsidRPr="00593342">
          <w:rPr>
            <w:rStyle w:val="Collegamentoipertestuale"/>
          </w:rPr>
          <w:t>http://opencitations.net</w:t>
        </w:r>
      </w:hyperlink>
      <w:r w:rsidR="00F97D6C" w:rsidRPr="00124465">
        <w:t xml:space="preserve">.  The OCC stores metadata relevant to </w:t>
      </w:r>
      <w:ins w:id="58" w:author="David Shotton" w:date="2017-11-04T12:08:00Z">
        <w:r w:rsidR="00FB787F">
          <w:t xml:space="preserve">scholarly bibliographic </w:t>
        </w:r>
      </w:ins>
      <w:r w:rsidR="00F97D6C" w:rsidRPr="00124465">
        <w:t>citations in RDF</w:t>
      </w:r>
      <w:r w:rsidR="002B491E">
        <w:t xml:space="preserve">, specifically </w:t>
      </w:r>
      <w:ins w:id="59" w:author="David Shotton" w:date="2017-11-04T12:08:00Z">
        <w:r w:rsidR="00FB787F">
          <w:t xml:space="preserve">in </w:t>
        </w:r>
      </w:ins>
      <w:proofErr w:type="spellStart"/>
      <w:r w:rsidR="002B491E">
        <w:t>BibJSON</w:t>
      </w:r>
      <w:proofErr w:type="spellEnd"/>
      <w:r w:rsidR="00445AEB">
        <w:rPr>
          <w:rStyle w:val="Rimandonotaapidipagina"/>
        </w:rPr>
        <w:footnoteReference w:id="2"/>
      </w:r>
      <w:r w:rsidR="002B491E">
        <w:t xml:space="preserve"> encoded as JSON-LD</w:t>
      </w:r>
      <w:r w:rsidR="009540C7">
        <w:rPr>
          <w:rStyle w:val="Rimandonotaapidipagina"/>
        </w:rPr>
        <w:footnoteReference w:id="3"/>
      </w:r>
      <w:ins w:id="62" w:author="David Shotton" w:date="2017-10-31T11:26:00Z">
        <w:r w:rsidR="003521CC">
          <w:t xml:space="preserve">, </w:t>
        </w:r>
      </w:ins>
      <w:r w:rsidR="00007862" w:rsidRPr="00007862">
        <w:t>and makes them available through a SPARQL endpoint</w:t>
      </w:r>
      <w:ins w:id="63" w:author="David Shotton" w:date="2017-11-04T12:09:00Z">
        <w:r w:rsidR="00455026">
          <w:rPr>
            <w:rStyle w:val="Rimandonotaapidipagina"/>
          </w:rPr>
          <w:footnoteReference w:id="4"/>
        </w:r>
      </w:ins>
      <w:r w:rsidR="00007862" w:rsidRPr="00007862">
        <w:t xml:space="preserve"> and as downloadable datasets</w:t>
      </w:r>
      <w:ins w:id="81" w:author="David Shotton" w:date="2017-11-04T12:12:00Z">
        <w:r w:rsidR="001D2C61">
          <w:rPr>
            <w:rStyle w:val="Rimandonotaapidipagina"/>
          </w:rPr>
          <w:footnoteReference w:id="5"/>
        </w:r>
      </w:ins>
      <w:r w:rsidR="00007862" w:rsidRPr="00007862">
        <w:t>.</w:t>
      </w:r>
    </w:p>
    <w:p w14:paraId="650B0792" w14:textId="77777777" w:rsidR="003756C0" w:rsidRPr="00124465" w:rsidRDefault="003756C0" w:rsidP="00163979">
      <w:pPr>
        <w:jc w:val="both"/>
      </w:pPr>
    </w:p>
    <w:p w14:paraId="59991DD6" w14:textId="13CAC598" w:rsidR="00E7688C" w:rsidRPr="00E7688C" w:rsidRDefault="00E7688C" w:rsidP="00A60D0A"/>
    <w:p w14:paraId="5A62B57A" w14:textId="2E6CBBE3" w:rsidR="00B2546C" w:rsidRPr="00124465" w:rsidRDefault="002F39F0" w:rsidP="004F4376">
      <w:pPr>
        <w:pStyle w:val="Titolo1"/>
        <w:spacing w:before="60" w:after="60"/>
      </w:pPr>
      <w:r w:rsidRPr="00124465">
        <w:t xml:space="preserve">RDF resources </w:t>
      </w:r>
      <w:r w:rsidR="0018319C" w:rsidRPr="00124465">
        <w:t xml:space="preserve">in the </w:t>
      </w:r>
      <w:proofErr w:type="spellStart"/>
      <w:ins w:id="97" w:author="David Shotton" w:date="2017-10-31T11:21:00Z">
        <w:r w:rsidR="00831F50">
          <w:t>OpenCitations</w:t>
        </w:r>
      </w:ins>
      <w:proofErr w:type="spellEnd"/>
      <w:r w:rsidR="002178C4" w:rsidRPr="00124465">
        <w:t xml:space="preserve"> C</w:t>
      </w:r>
      <w:r w:rsidR="0018319C" w:rsidRPr="00124465">
        <w:t>orpus</w:t>
      </w:r>
    </w:p>
    <w:p w14:paraId="5F92363E" w14:textId="5763DE23" w:rsidR="007E67E1" w:rsidRPr="00124465" w:rsidRDefault="007E67E1" w:rsidP="00806E45">
      <w:pPr>
        <w:pStyle w:val="Titolo2"/>
        <w:spacing w:before="60" w:after="60"/>
      </w:pPr>
      <w:r w:rsidRPr="00124465">
        <w:t>Kind</w:t>
      </w:r>
      <w:r w:rsidR="00656FBC" w:rsidRPr="00124465">
        <w:t>s</w:t>
      </w:r>
      <w:r w:rsidRPr="00124465">
        <w:t xml:space="preserve"> of </w:t>
      </w:r>
      <w:r w:rsidR="00F46B9A" w:rsidRPr="00124465">
        <w:t>meta</w:t>
      </w:r>
      <w:r w:rsidRPr="00124465">
        <w:t>data</w:t>
      </w:r>
    </w:p>
    <w:p w14:paraId="37CBC44C" w14:textId="4265F59D" w:rsidR="00A109EB" w:rsidRPr="00124465" w:rsidRDefault="00196DD2" w:rsidP="00163979">
      <w:pPr>
        <w:spacing w:before="60" w:after="60"/>
        <w:jc w:val="both"/>
      </w:pPr>
      <w:r>
        <w:t xml:space="preserve">The OCC </w:t>
      </w:r>
      <w:del w:id="98" w:author="Silvio Peroni" w:date="2018-01-17T11:08:00Z">
        <w:r w:rsidDel="00DC6F8C">
          <w:delText xml:space="preserve">stores </w:delText>
        </w:r>
      </w:del>
      <w:ins w:id="99" w:author="Silvio Peroni" w:date="2018-01-17T11:08:00Z">
        <w:r w:rsidR="00DC6F8C">
          <w:t xml:space="preserve">makes available </w:t>
        </w:r>
      </w:ins>
      <w:del w:id="100" w:author="Silvio Peroni" w:date="2018-01-17T11:08:00Z">
        <w:r w:rsidDel="00DC6F8C">
          <w:delText>t</w:delText>
        </w:r>
        <w:r w:rsidR="00AD07B4" w:rsidRPr="00124465" w:rsidDel="00DC6F8C">
          <w:delText>hree</w:delText>
        </w:r>
        <w:r w:rsidR="00A109EB" w:rsidRPr="00124465" w:rsidDel="00DC6F8C">
          <w:delText xml:space="preserve"> </w:delText>
        </w:r>
      </w:del>
      <w:ins w:id="101" w:author="Silvio Peroni" w:date="2018-01-17T11:08:00Z">
        <w:r w:rsidR="00DC6F8C">
          <w:t>four</w:t>
        </w:r>
        <w:r w:rsidR="00DC6F8C" w:rsidRPr="00124465">
          <w:t xml:space="preserve"> </w:t>
        </w:r>
      </w:ins>
      <w:r w:rsidR="00A109EB" w:rsidRPr="00124465">
        <w:t>level</w:t>
      </w:r>
      <w:r w:rsidR="0006165B" w:rsidRPr="00124465">
        <w:t>s</w:t>
      </w:r>
      <w:r w:rsidR="00A109EB" w:rsidRPr="00124465">
        <w:t xml:space="preserve"> of </w:t>
      </w:r>
      <w:r w:rsidR="00335985" w:rsidRPr="00124465">
        <w:t>meta</w:t>
      </w:r>
      <w:r w:rsidR="00A109EB" w:rsidRPr="00124465">
        <w:t>data:</w:t>
      </w:r>
    </w:p>
    <w:p w14:paraId="73370785" w14:textId="61704786" w:rsidR="00AD07B4" w:rsidRPr="00124465" w:rsidRDefault="00AD07B4" w:rsidP="00163979">
      <w:pPr>
        <w:pStyle w:val="Paragrafoelenco"/>
        <w:numPr>
          <w:ilvl w:val="0"/>
          <w:numId w:val="2"/>
        </w:numPr>
        <w:spacing w:before="60" w:after="60"/>
        <w:contextualSpacing w:val="0"/>
        <w:jc w:val="both"/>
      </w:pPr>
      <w:r w:rsidRPr="00124465">
        <w:lastRenderedPageBreak/>
        <w:t>Corpus metadata</w:t>
      </w:r>
    </w:p>
    <w:p w14:paraId="4604E623" w14:textId="51672D35" w:rsidR="001F513D" w:rsidRDefault="0040410A" w:rsidP="001F513D">
      <w:pPr>
        <w:pStyle w:val="Paragrafoelenco"/>
        <w:numPr>
          <w:ilvl w:val="0"/>
          <w:numId w:val="2"/>
        </w:numPr>
        <w:spacing w:before="60" w:after="60"/>
        <w:contextualSpacing w:val="0"/>
        <w:jc w:val="both"/>
        <w:rPr>
          <w:ins w:id="102" w:author="Silvio Peroni" w:date="2018-01-17T11:26:00Z"/>
        </w:rPr>
      </w:pPr>
      <w:r w:rsidRPr="00124465">
        <w:t xml:space="preserve">Bibliographic </w:t>
      </w:r>
      <w:r w:rsidR="00AD07B4" w:rsidRPr="00124465">
        <w:t>entit</w:t>
      </w:r>
      <w:r w:rsidR="00335985" w:rsidRPr="00124465">
        <w:t>y</w:t>
      </w:r>
      <w:r w:rsidR="00AD07B4" w:rsidRPr="00124465">
        <w:t xml:space="preserve"> </w:t>
      </w:r>
      <w:r w:rsidRPr="00124465">
        <w:t>m</w:t>
      </w:r>
      <w:r w:rsidR="00A109EB" w:rsidRPr="00124465">
        <w:t>etadata</w:t>
      </w:r>
      <w:ins w:id="103" w:author="Silvio Peroni" w:date="2018-01-17T11:26:00Z">
        <w:r w:rsidR="001F513D" w:rsidRPr="001F513D">
          <w:t xml:space="preserve"> </w:t>
        </w:r>
      </w:ins>
    </w:p>
    <w:p w14:paraId="1F365D98" w14:textId="44FDA31B" w:rsidR="00A109EB" w:rsidRDefault="001F513D" w:rsidP="001F513D">
      <w:pPr>
        <w:pStyle w:val="Paragrafoelenco"/>
        <w:numPr>
          <w:ilvl w:val="0"/>
          <w:numId w:val="2"/>
        </w:numPr>
        <w:spacing w:before="60" w:after="60"/>
        <w:contextualSpacing w:val="0"/>
        <w:jc w:val="both"/>
        <w:rPr>
          <w:ins w:id="104" w:author="Silvio Peroni" w:date="2018-01-18T07:52:00Z"/>
        </w:rPr>
      </w:pPr>
      <w:ins w:id="105" w:author="Silvio Peroni" w:date="2018-01-17T11:26:00Z">
        <w:r>
          <w:t>Virtual entity metadata</w:t>
        </w:r>
      </w:ins>
    </w:p>
    <w:p w14:paraId="79ACA3CE" w14:textId="6F1513B7" w:rsidR="002579BF" w:rsidRPr="00124465" w:rsidRDefault="002579BF" w:rsidP="001F513D">
      <w:pPr>
        <w:pStyle w:val="Paragrafoelenco"/>
        <w:numPr>
          <w:ilvl w:val="0"/>
          <w:numId w:val="2"/>
        </w:numPr>
        <w:spacing w:before="60" w:after="60"/>
        <w:contextualSpacing w:val="0"/>
        <w:jc w:val="both"/>
      </w:pPr>
      <w:ins w:id="106" w:author="Silvio Peroni" w:date="2018-01-18T07:52:00Z">
        <w:r>
          <w:t>Identifiers</w:t>
        </w:r>
      </w:ins>
    </w:p>
    <w:p w14:paraId="03311329" w14:textId="4FA77F13" w:rsidR="00DC6F8C" w:rsidRDefault="00A109EB" w:rsidP="001F513D">
      <w:pPr>
        <w:pStyle w:val="Paragrafoelenco"/>
        <w:numPr>
          <w:ilvl w:val="0"/>
          <w:numId w:val="2"/>
        </w:numPr>
        <w:spacing w:before="60" w:after="60"/>
        <w:contextualSpacing w:val="0"/>
        <w:jc w:val="both"/>
      </w:pPr>
      <w:r w:rsidRPr="00124465">
        <w:t>Provenance</w:t>
      </w:r>
      <w:r w:rsidR="00D34A42">
        <w:t xml:space="preserve"> metadata</w:t>
      </w:r>
    </w:p>
    <w:p w14:paraId="491B9373" w14:textId="16ED87F4" w:rsidR="000D546D" w:rsidRPr="00124465" w:rsidRDefault="00873762" w:rsidP="00163979">
      <w:pPr>
        <w:spacing w:before="60" w:after="60"/>
        <w:jc w:val="both"/>
      </w:pPr>
      <w:r>
        <w:t xml:space="preserve">Within the corpus, different classes of information </w:t>
      </w:r>
      <w:r w:rsidR="0085291B">
        <w:t>(</w:t>
      </w:r>
      <w:r w:rsidR="002C3168">
        <w:t xml:space="preserve">different types of </w:t>
      </w:r>
      <w:r w:rsidR="0085291B">
        <w:t>entit</w:t>
      </w:r>
      <w:r w:rsidR="002C3168">
        <w:t>y</w:t>
      </w:r>
      <w:r w:rsidR="0085291B">
        <w:t xml:space="preserve">) </w:t>
      </w:r>
      <w:r>
        <w:t xml:space="preserve">are identified and described using unique names and </w:t>
      </w:r>
      <w:r w:rsidR="00AD27FA">
        <w:t xml:space="preserve">accompanying two-letter abbreviations (“short names”), for example </w:t>
      </w:r>
      <w:proofErr w:type="gramStart"/>
      <w:r w:rsidR="00AD27FA" w:rsidRPr="00124465">
        <w:rPr>
          <w:b/>
        </w:rPr>
        <w:t>Bibliographic</w:t>
      </w:r>
      <w:proofErr w:type="gramEnd"/>
      <w:r w:rsidR="00AD27FA" w:rsidRPr="00124465">
        <w:rPr>
          <w:b/>
        </w:rPr>
        <w:t xml:space="preserve"> resource</w:t>
      </w:r>
      <w:r w:rsidR="00AD27FA" w:rsidRPr="00124465">
        <w:t xml:space="preserve"> (short: </w:t>
      </w:r>
      <w:proofErr w:type="spellStart"/>
      <w:r w:rsidR="00AD27FA" w:rsidRPr="00124465">
        <w:rPr>
          <w:b/>
        </w:rPr>
        <w:t>br</w:t>
      </w:r>
      <w:proofErr w:type="spellEnd"/>
      <w:r w:rsidR="00AD27FA" w:rsidRPr="00124465">
        <w:t>)</w:t>
      </w:r>
      <w:r w:rsidR="00571250">
        <w:t>.</w:t>
      </w:r>
      <w:r w:rsidR="00AD27FA">
        <w:t xml:space="preserve"> </w:t>
      </w:r>
    </w:p>
    <w:p w14:paraId="05A3077B" w14:textId="77777777" w:rsidR="00B2546C" w:rsidRPr="00124465" w:rsidRDefault="00B2546C" w:rsidP="00806E45">
      <w:pPr>
        <w:pStyle w:val="Titolo2"/>
        <w:spacing w:before="60" w:after="60"/>
      </w:pPr>
    </w:p>
    <w:p w14:paraId="3C2B44E1" w14:textId="2C6C9EAF" w:rsidR="00AD07B4" w:rsidRPr="00124465" w:rsidRDefault="00AD07B4" w:rsidP="00806E45">
      <w:pPr>
        <w:pStyle w:val="Titolo2"/>
        <w:spacing w:before="60" w:after="60"/>
      </w:pPr>
      <w:r w:rsidRPr="00124465">
        <w:t>Corpus metadata</w:t>
      </w:r>
    </w:p>
    <w:p w14:paraId="62FE46A0" w14:textId="05E5F6EE" w:rsidR="00AD07B4" w:rsidRPr="00124465" w:rsidRDefault="000A4036" w:rsidP="00163979">
      <w:pPr>
        <w:spacing w:before="60" w:after="60"/>
        <w:jc w:val="both"/>
        <w:rPr>
          <w:dstrike/>
        </w:rPr>
      </w:pPr>
      <w:r w:rsidRPr="00124465">
        <w:t xml:space="preserve">The </w:t>
      </w:r>
      <w:proofErr w:type="spellStart"/>
      <w:ins w:id="107" w:author="David Shotton" w:date="2017-10-31T11:21:00Z">
        <w:r w:rsidR="00831F50">
          <w:t>OpenCitations</w:t>
        </w:r>
      </w:ins>
      <w:proofErr w:type="spellEnd"/>
      <w:r w:rsidR="002C3168">
        <w:t xml:space="preserve"> C</w:t>
      </w:r>
      <w:r w:rsidRPr="00124465">
        <w:t xml:space="preserve">orpus </w:t>
      </w:r>
      <w:r w:rsidR="008B6DFB" w:rsidRPr="00124465">
        <w:t xml:space="preserve">is </w:t>
      </w:r>
      <w:r w:rsidRPr="00124465">
        <w:t>itself a dataset</w:t>
      </w:r>
      <w:r w:rsidR="008B6DFB" w:rsidRPr="00124465">
        <w:t>,</w:t>
      </w:r>
      <w:r w:rsidRPr="00124465">
        <w:t xml:space="preserve"> </w:t>
      </w:r>
      <w:r w:rsidR="00222EC4">
        <w:t xml:space="preserve">as are the </w:t>
      </w:r>
      <w:r w:rsidR="00B805F6">
        <w:t xml:space="preserve">contents of the </w:t>
      </w:r>
      <w:r w:rsidR="00222EC4">
        <w:t xml:space="preserve">individual </w:t>
      </w:r>
      <w:r w:rsidR="00C51194">
        <w:t xml:space="preserve">entity </w:t>
      </w:r>
      <w:r w:rsidR="00222EC4">
        <w:t>classes</w:t>
      </w:r>
      <w:r w:rsidR="002C3168">
        <w:t xml:space="preserve"> within it</w:t>
      </w:r>
      <w:ins w:id="108" w:author="David Shotton" w:date="2017-11-04T12:14:00Z">
        <w:r w:rsidR="00AD125B">
          <w:t>. F</w:t>
        </w:r>
      </w:ins>
      <w:r w:rsidR="00222EC4">
        <w:t>or example</w:t>
      </w:r>
      <w:ins w:id="109" w:author="David Shotton" w:date="2017-11-04T12:14:00Z">
        <w:r w:rsidR="00AD125B">
          <w:t>,</w:t>
        </w:r>
      </w:ins>
      <w:r w:rsidR="00222EC4">
        <w:t xml:space="preserve"> </w:t>
      </w:r>
      <w:r w:rsidR="00B805F6">
        <w:t xml:space="preserve">all the entries within the class </w:t>
      </w:r>
      <w:r w:rsidR="00B805F6" w:rsidRPr="00124465">
        <w:rPr>
          <w:b/>
        </w:rPr>
        <w:t>Bibliographic resource</w:t>
      </w:r>
      <w:r w:rsidR="00B805F6" w:rsidRPr="00124465">
        <w:t xml:space="preserve"> (short: </w:t>
      </w:r>
      <w:proofErr w:type="spellStart"/>
      <w:r w:rsidR="00B805F6" w:rsidRPr="00124465">
        <w:rPr>
          <w:b/>
        </w:rPr>
        <w:t>br</w:t>
      </w:r>
      <w:proofErr w:type="spellEnd"/>
      <w:r w:rsidR="00B805F6" w:rsidRPr="00124465">
        <w:t>)</w:t>
      </w:r>
      <w:ins w:id="110" w:author="David Shotton" w:date="2017-11-04T12:14:00Z">
        <w:r w:rsidR="00AD125B">
          <w:t xml:space="preserve"> form a dataset</w:t>
        </w:r>
      </w:ins>
      <w:r w:rsidR="00B805F6">
        <w:t>.</w:t>
      </w:r>
      <w:del w:id="111" w:author="Silvio Peroni" w:date="2018-01-17T10:28:00Z">
        <w:r w:rsidR="00B805F6" w:rsidDel="004E2660">
          <w:delText xml:space="preserve"> </w:delText>
        </w:r>
      </w:del>
      <w:r w:rsidR="00B805F6">
        <w:t xml:space="preserve"> These datasets are </w:t>
      </w:r>
      <w:r w:rsidRPr="00124465">
        <w:t xml:space="preserve">described appropriately by means of standard vocabularies, such as the </w:t>
      </w:r>
      <w:r w:rsidRPr="00124465">
        <w:rPr>
          <w:i/>
        </w:rPr>
        <w:t xml:space="preserve">Data </w:t>
      </w:r>
      <w:proofErr w:type="spellStart"/>
      <w:r w:rsidRPr="00124465">
        <w:rPr>
          <w:i/>
        </w:rPr>
        <w:t>Catalog</w:t>
      </w:r>
      <w:proofErr w:type="spellEnd"/>
      <w:r w:rsidRPr="00124465">
        <w:rPr>
          <w:i/>
        </w:rPr>
        <w:t xml:space="preserve"> Vocabulary</w:t>
      </w:r>
      <w:r w:rsidR="00974E68">
        <w:rPr>
          <w:rStyle w:val="Rimandonotaapidipagina"/>
          <w:i/>
        </w:rPr>
        <w:footnoteReference w:id="6"/>
      </w:r>
      <w:r w:rsidRPr="00124465">
        <w:t xml:space="preserve"> and the </w:t>
      </w:r>
      <w:proofErr w:type="spellStart"/>
      <w:r w:rsidRPr="00124465">
        <w:rPr>
          <w:i/>
        </w:rPr>
        <w:t>VoID</w:t>
      </w:r>
      <w:proofErr w:type="spellEnd"/>
      <w:r w:rsidRPr="00124465">
        <w:rPr>
          <w:i/>
        </w:rPr>
        <w:t xml:space="preserve"> Vocabulary</w:t>
      </w:r>
      <w:r w:rsidR="00974E68">
        <w:rPr>
          <w:rStyle w:val="Rimandonotaapidipagina"/>
        </w:rPr>
        <w:footnoteReference w:id="7"/>
      </w:r>
      <w:r w:rsidRPr="00124465">
        <w:t>.</w:t>
      </w:r>
      <w:r w:rsidR="0094142B" w:rsidRPr="00124465">
        <w:t xml:space="preserve"> </w:t>
      </w:r>
      <w:r w:rsidR="008F74B3" w:rsidRPr="00124465">
        <w:t xml:space="preserve"> Such datasets can </w:t>
      </w:r>
      <w:r w:rsidR="00AC5DBF" w:rsidRPr="00124465">
        <w:t>have</w:t>
      </w:r>
      <w:r w:rsidR="00F32746" w:rsidRPr="00124465">
        <w:t xml:space="preserve"> particular distributions</w:t>
      </w:r>
      <w:r w:rsidR="00261E0A">
        <w:t>.</w:t>
      </w:r>
      <w:r w:rsidR="00261E0A" w:rsidRPr="00124465">
        <w:rPr>
          <w:dstrike/>
        </w:rPr>
        <w:t xml:space="preserve"> </w:t>
      </w:r>
    </w:p>
    <w:p w14:paraId="2327F74B" w14:textId="6109CB13" w:rsidR="0094142B" w:rsidRPr="00124465" w:rsidRDefault="0094142B" w:rsidP="00163979">
      <w:pPr>
        <w:pStyle w:val="Paragrafoelenco"/>
        <w:numPr>
          <w:ilvl w:val="0"/>
          <w:numId w:val="16"/>
        </w:numPr>
        <w:spacing w:before="60" w:after="60"/>
        <w:contextualSpacing w:val="0"/>
        <w:jc w:val="both"/>
      </w:pPr>
      <w:r w:rsidRPr="00124465">
        <w:rPr>
          <w:b/>
        </w:rPr>
        <w:t>Dataset</w:t>
      </w:r>
      <w:r w:rsidRPr="00124465">
        <w:t xml:space="preserve"> (short: </w:t>
      </w:r>
      <w:r w:rsidR="00CD0959" w:rsidRPr="00124465">
        <w:t xml:space="preserve">the </w:t>
      </w:r>
      <w:r w:rsidR="008A78B4" w:rsidRPr="00124465">
        <w:t xml:space="preserve">related </w:t>
      </w:r>
      <w:r w:rsidR="008A78B4" w:rsidRPr="00124465">
        <w:rPr>
          <w:i/>
        </w:rPr>
        <w:t>entity short name</w:t>
      </w:r>
      <w:r w:rsidR="00E911C4" w:rsidRPr="00124465">
        <w:t xml:space="preserve"> if </w:t>
      </w:r>
      <w:r w:rsidR="00ED5F9B" w:rsidRPr="00124465">
        <w:t>appropriate</w:t>
      </w:r>
      <w:r w:rsidR="00A82A3B">
        <w:t xml:space="preserve">, </w:t>
      </w:r>
      <w:r w:rsidR="00090105" w:rsidRPr="00124465">
        <w:t xml:space="preserve">e.g. </w:t>
      </w:r>
      <w:proofErr w:type="spellStart"/>
      <w:r w:rsidR="00090105" w:rsidRPr="00124465">
        <w:rPr>
          <w:b/>
        </w:rPr>
        <w:t>br</w:t>
      </w:r>
      <w:proofErr w:type="spellEnd"/>
      <w:r w:rsidR="0081053D" w:rsidRPr="005C45F4">
        <w:t xml:space="preserve"> for all the bibliographic resources</w:t>
      </w:r>
      <w:r w:rsidR="00A82A3B" w:rsidRPr="00124465">
        <w:t>)</w:t>
      </w:r>
      <w:proofErr w:type="gramStart"/>
      <w:r w:rsidR="00A82A3B">
        <w:t>;</w:t>
      </w:r>
      <w:proofErr w:type="gramEnd"/>
      <w:r w:rsidR="00A82A3B" w:rsidRPr="00124465">
        <w:t xml:space="preserve"> </w:t>
      </w:r>
      <w:r w:rsidR="00E911C4" w:rsidRPr="00124465">
        <w:rPr>
          <w:i/>
        </w:rPr>
        <w:t>none</w:t>
      </w:r>
      <w:r w:rsidR="00E911C4" w:rsidRPr="00124465">
        <w:t xml:space="preserve"> </w:t>
      </w:r>
      <w:r w:rsidR="004978ED" w:rsidRPr="00124465">
        <w:t xml:space="preserve">in case of the main </w:t>
      </w:r>
      <w:r w:rsidR="00CD036F" w:rsidRPr="00124465">
        <w:t xml:space="preserve">OCC </w:t>
      </w:r>
      <w:r w:rsidR="004978ED" w:rsidRPr="00124465">
        <w:t>dataset, i.e. the corpus</w:t>
      </w:r>
      <w:r w:rsidR="00BC1AF2" w:rsidRPr="00124465">
        <w:t xml:space="preserve"> itself</w:t>
      </w:r>
      <w:r w:rsidRPr="00124465">
        <w:t>): a set of collected information about something.</w:t>
      </w:r>
    </w:p>
    <w:p w14:paraId="27A6D335" w14:textId="4FC9DEAC" w:rsidR="0094142B" w:rsidRPr="00124465" w:rsidRDefault="00404D05" w:rsidP="00163979">
      <w:pPr>
        <w:pStyle w:val="Paragrafoelenco"/>
        <w:numPr>
          <w:ilvl w:val="0"/>
          <w:numId w:val="16"/>
        </w:numPr>
        <w:spacing w:before="60" w:after="60"/>
        <w:contextualSpacing w:val="0"/>
        <w:jc w:val="both"/>
      </w:pPr>
      <w:r w:rsidRPr="00124465">
        <w:rPr>
          <w:b/>
        </w:rPr>
        <w:t>Distribution</w:t>
      </w:r>
      <w:r w:rsidRPr="00124465">
        <w:t xml:space="preserve"> (short: </w:t>
      </w:r>
      <w:r w:rsidRPr="00124465">
        <w:rPr>
          <w:b/>
        </w:rPr>
        <w:t>di</w:t>
      </w:r>
      <w:r w:rsidRPr="00124465">
        <w:t xml:space="preserve">): an accessible </w:t>
      </w:r>
      <w:proofErr w:type="gramStart"/>
      <w:r w:rsidRPr="00124465">
        <w:t>form</w:t>
      </w:r>
      <w:proofErr w:type="gramEnd"/>
      <w:r w:rsidRPr="00124465">
        <w:t xml:space="preserve"> of a</w:t>
      </w:r>
      <w:r w:rsidR="00100F2D" w:rsidRPr="00124465">
        <w:t>n OCC</w:t>
      </w:r>
      <w:r w:rsidRPr="00124465">
        <w:t xml:space="preserve"> dataset</w:t>
      </w:r>
      <w:r w:rsidR="00CD0959" w:rsidRPr="00124465">
        <w:t>,</w:t>
      </w:r>
      <w:r w:rsidRPr="00124465">
        <w:t xml:space="preserve"> for example a downloadable file.</w:t>
      </w:r>
    </w:p>
    <w:p w14:paraId="379FD143" w14:textId="77777777" w:rsidR="005108CD" w:rsidRPr="00124465" w:rsidRDefault="005108CD" w:rsidP="00806E45"/>
    <w:p w14:paraId="012B1B55" w14:textId="0E705C81" w:rsidR="007E67E1" w:rsidRPr="00124465" w:rsidRDefault="00E931B3" w:rsidP="00806E45">
      <w:pPr>
        <w:pStyle w:val="Titolo2"/>
        <w:spacing w:before="60" w:after="60"/>
      </w:pPr>
      <w:r w:rsidRPr="00124465">
        <w:t>Bibliographic e</w:t>
      </w:r>
      <w:r w:rsidR="007E67E1" w:rsidRPr="00124465">
        <w:t>ntit</w:t>
      </w:r>
      <w:r w:rsidR="00915034" w:rsidRPr="00124465">
        <w:t>y metadata</w:t>
      </w:r>
    </w:p>
    <w:p w14:paraId="463EEA24" w14:textId="283E7AAE" w:rsidR="00A109EB" w:rsidRPr="00124465" w:rsidRDefault="00915034" w:rsidP="00163979">
      <w:pPr>
        <w:spacing w:before="60" w:after="60"/>
        <w:jc w:val="both"/>
      </w:pPr>
      <w:r w:rsidRPr="00124465">
        <w:t xml:space="preserve">The following OCC </w:t>
      </w:r>
      <w:r w:rsidR="00C51C71" w:rsidRPr="00124465">
        <w:t xml:space="preserve">bibliographic </w:t>
      </w:r>
      <w:r w:rsidRPr="00124465">
        <w:t>e</w:t>
      </w:r>
      <w:r w:rsidR="00A109EB" w:rsidRPr="00124465">
        <w:t xml:space="preserve">ntities </w:t>
      </w:r>
      <w:r w:rsidR="00C51C71" w:rsidRPr="00124465">
        <w:t xml:space="preserve">(short: </w:t>
      </w:r>
      <w:r w:rsidR="00C51C71" w:rsidRPr="00124465">
        <w:rPr>
          <w:b/>
        </w:rPr>
        <w:t>en</w:t>
      </w:r>
      <w:r w:rsidR="00C51C71" w:rsidRPr="00124465">
        <w:t xml:space="preserve">) </w:t>
      </w:r>
      <w:r w:rsidRPr="00124465">
        <w:t>are</w:t>
      </w:r>
      <w:r w:rsidR="00A109EB" w:rsidRPr="00124465">
        <w:t xml:space="preserve"> handled as </w:t>
      </w:r>
      <w:r w:rsidR="00A109EB" w:rsidRPr="00C7781E">
        <w:rPr>
          <w:i/>
          <w:rPrChange w:id="114" w:author="Silvio Peroni" w:date="2018-01-17T11:15:00Z">
            <w:rPr/>
          </w:rPrChange>
        </w:rPr>
        <w:t>proper</w:t>
      </w:r>
      <w:r w:rsidR="00A109EB" w:rsidRPr="00124465">
        <w:t xml:space="preserve"> RDF resources:</w:t>
      </w:r>
    </w:p>
    <w:p w14:paraId="160B9F0B" w14:textId="4924CE77" w:rsidR="006D3A4F" w:rsidRPr="00124465" w:rsidRDefault="006A3EFB" w:rsidP="00163979">
      <w:pPr>
        <w:pStyle w:val="Paragrafoelenco"/>
        <w:numPr>
          <w:ilvl w:val="0"/>
          <w:numId w:val="1"/>
        </w:numPr>
        <w:jc w:val="both"/>
      </w:pPr>
      <w:r w:rsidRPr="00124465">
        <w:rPr>
          <w:b/>
        </w:rPr>
        <w:t xml:space="preserve">Bibliographic </w:t>
      </w:r>
      <w:r w:rsidR="00F93AA1" w:rsidRPr="00124465">
        <w:rPr>
          <w:b/>
        </w:rPr>
        <w:t>resource</w:t>
      </w:r>
      <w:r w:rsidR="00F93AA1" w:rsidRPr="00124465">
        <w:t xml:space="preserve"> (short: </w:t>
      </w:r>
      <w:proofErr w:type="spellStart"/>
      <w:r w:rsidR="00F93AA1" w:rsidRPr="00124465">
        <w:rPr>
          <w:b/>
        </w:rPr>
        <w:t>br</w:t>
      </w:r>
      <w:proofErr w:type="spellEnd"/>
      <w:r w:rsidR="00F93AA1" w:rsidRPr="00124465">
        <w:t>)</w:t>
      </w:r>
      <w:r w:rsidRPr="00124465">
        <w:t xml:space="preserve">: </w:t>
      </w:r>
      <w:r w:rsidR="00B85246" w:rsidRPr="00124465">
        <w:t>a</w:t>
      </w:r>
      <w:r w:rsidRPr="00124465">
        <w:t xml:space="preserve"> </w:t>
      </w:r>
      <w:ins w:id="115" w:author="David Shotton" w:date="2017-10-31T12:17:00Z">
        <w:r w:rsidR="00714F49">
          <w:t xml:space="preserve">published </w:t>
        </w:r>
      </w:ins>
      <w:r w:rsidR="0077034E" w:rsidRPr="00124465">
        <w:t xml:space="preserve">bibliographic </w:t>
      </w:r>
      <w:r w:rsidRPr="00124465">
        <w:t xml:space="preserve">resource that cites/is cited by another </w:t>
      </w:r>
      <w:ins w:id="116" w:author="David Shotton" w:date="2017-10-31T12:19:00Z">
        <w:r w:rsidR="00534DDE">
          <w:t xml:space="preserve">published </w:t>
        </w:r>
      </w:ins>
      <w:r w:rsidRPr="00124465">
        <w:t xml:space="preserve">bibliographic resource. </w:t>
      </w:r>
      <w:r w:rsidR="00507F7C">
        <w:t>S</w:t>
      </w:r>
      <w:r w:rsidR="006D3A4F" w:rsidRPr="00124465">
        <w:t xml:space="preserve">ubclasses (extracted from </w:t>
      </w:r>
      <w:proofErr w:type="spellStart"/>
      <w:r w:rsidR="006D3A4F" w:rsidRPr="00124465">
        <w:t>CrossRef</w:t>
      </w:r>
      <w:proofErr w:type="spellEnd"/>
      <w:r w:rsidR="00B1554A">
        <w:rPr>
          <w:rStyle w:val="Rimandonotaapidipagina"/>
        </w:rPr>
        <w:footnoteReference w:id="8"/>
      </w:r>
      <w:r w:rsidR="006D3A4F" w:rsidRPr="00124465">
        <w:t xml:space="preserve"> </w:t>
      </w:r>
      <w:r w:rsidR="00220F0F">
        <w:t>T</w:t>
      </w:r>
      <w:r w:rsidR="006D3A4F" w:rsidRPr="00124465">
        <w:t>ypes</w:t>
      </w:r>
      <w:r w:rsidR="00220F0F">
        <w:rPr>
          <w:rStyle w:val="Rimandonotaapidipagina"/>
        </w:rPr>
        <w:footnoteReference w:id="9"/>
      </w:r>
      <w:ins w:id="122" w:author="Silvio Peroni" w:date="2018-01-17T10:28:00Z">
        <w:r w:rsidR="00C35C52">
          <w:t xml:space="preserve"> or </w:t>
        </w:r>
      </w:ins>
      <w:ins w:id="123" w:author="Silvio Peroni" w:date="2018-01-17T10:29:00Z">
        <w:r w:rsidR="00C35C52">
          <w:t>from specific needs</w:t>
        </w:r>
      </w:ins>
      <w:ins w:id="124" w:author="Silvio Peroni" w:date="2018-01-17T10:28:00Z">
        <w:r w:rsidR="00C35C52">
          <w:t xml:space="preserve"> </w:t>
        </w:r>
      </w:ins>
      <w:ins w:id="125" w:author="Silvio Peroni" w:date="2018-01-17T10:29:00Z">
        <w:r w:rsidR="00C35C52">
          <w:t>coming from collaborations with other projects and institutions</w:t>
        </w:r>
      </w:ins>
      <w:r w:rsidR="006D3A4F" w:rsidRPr="00124465">
        <w:t>)</w:t>
      </w:r>
      <w:r w:rsidR="00507F7C">
        <w:t xml:space="preserve"> include</w:t>
      </w:r>
      <w:r w:rsidR="006D3A4F" w:rsidRPr="00124465">
        <w:t xml:space="preserve">: </w:t>
      </w:r>
    </w:p>
    <w:p w14:paraId="50B745E4" w14:textId="470B10EB" w:rsidR="002E04EB" w:rsidRDefault="002E04EB" w:rsidP="006D3A4F">
      <w:pPr>
        <w:pStyle w:val="Paragrafoelenco"/>
        <w:numPr>
          <w:ilvl w:val="1"/>
          <w:numId w:val="1"/>
        </w:numPr>
        <w:rPr>
          <w:ins w:id="126" w:author="Silvio Peroni" w:date="2018-01-17T10:29:00Z"/>
          <w:i/>
        </w:rPr>
      </w:pPr>
      <w:ins w:id="127" w:author="Silvio Peroni" w:date="2018-01-17T10:29:00Z">
        <w:r>
          <w:t>Archival document</w:t>
        </w:r>
      </w:ins>
    </w:p>
    <w:p w14:paraId="56E113A1" w14:textId="77777777" w:rsidR="006D3A4F" w:rsidRPr="00124465" w:rsidRDefault="006D3A4F" w:rsidP="006D3A4F">
      <w:pPr>
        <w:pStyle w:val="Paragrafoelenco"/>
        <w:numPr>
          <w:ilvl w:val="1"/>
          <w:numId w:val="1"/>
        </w:numPr>
        <w:rPr>
          <w:i/>
        </w:rPr>
      </w:pPr>
      <w:r w:rsidRPr="00124465">
        <w:rPr>
          <w:i/>
        </w:rPr>
        <w:t>Book</w:t>
      </w:r>
    </w:p>
    <w:p w14:paraId="13BAEEE4" w14:textId="77777777" w:rsidR="006D3A4F" w:rsidRPr="00124465" w:rsidRDefault="006D3A4F" w:rsidP="006D3A4F">
      <w:pPr>
        <w:pStyle w:val="Paragrafoelenco"/>
        <w:numPr>
          <w:ilvl w:val="1"/>
          <w:numId w:val="1"/>
        </w:numPr>
        <w:rPr>
          <w:i/>
        </w:rPr>
      </w:pPr>
      <w:r w:rsidRPr="00124465">
        <w:t>Book chapter</w:t>
      </w:r>
    </w:p>
    <w:p w14:paraId="056B6DC9" w14:textId="77777777" w:rsidR="006D3A4F" w:rsidRPr="00124465" w:rsidRDefault="006D3A4F" w:rsidP="006D3A4F">
      <w:pPr>
        <w:pStyle w:val="Paragrafoelenco"/>
        <w:numPr>
          <w:ilvl w:val="1"/>
          <w:numId w:val="1"/>
        </w:numPr>
        <w:rPr>
          <w:i/>
        </w:rPr>
      </w:pPr>
      <w:r w:rsidRPr="00124465">
        <w:rPr>
          <w:i/>
        </w:rPr>
        <w:t>Book part</w:t>
      </w:r>
    </w:p>
    <w:p w14:paraId="055F5A0A" w14:textId="77777777" w:rsidR="006D3A4F" w:rsidRPr="00124465" w:rsidRDefault="006D3A4F" w:rsidP="006D3A4F">
      <w:pPr>
        <w:pStyle w:val="Paragrafoelenco"/>
        <w:numPr>
          <w:ilvl w:val="1"/>
          <w:numId w:val="1"/>
        </w:numPr>
        <w:rPr>
          <w:i/>
        </w:rPr>
      </w:pPr>
      <w:r w:rsidRPr="00124465">
        <w:rPr>
          <w:i/>
        </w:rPr>
        <w:t>Book section</w:t>
      </w:r>
    </w:p>
    <w:p w14:paraId="360DF6F1" w14:textId="77777777" w:rsidR="006D3A4F" w:rsidRPr="00124465" w:rsidRDefault="006D3A4F" w:rsidP="006D3A4F">
      <w:pPr>
        <w:pStyle w:val="Paragrafoelenco"/>
        <w:numPr>
          <w:ilvl w:val="1"/>
          <w:numId w:val="1"/>
        </w:numPr>
        <w:rPr>
          <w:i/>
        </w:rPr>
      </w:pPr>
      <w:r w:rsidRPr="00124465">
        <w:rPr>
          <w:i/>
        </w:rPr>
        <w:t>Book series</w:t>
      </w:r>
    </w:p>
    <w:p w14:paraId="50C75610" w14:textId="77777777" w:rsidR="006D3A4F" w:rsidRPr="00124465" w:rsidRDefault="006D3A4F" w:rsidP="006D3A4F">
      <w:pPr>
        <w:pStyle w:val="Paragrafoelenco"/>
        <w:numPr>
          <w:ilvl w:val="1"/>
          <w:numId w:val="1"/>
        </w:numPr>
        <w:rPr>
          <w:i/>
        </w:rPr>
      </w:pPr>
      <w:r w:rsidRPr="00124465">
        <w:rPr>
          <w:i/>
        </w:rPr>
        <w:t>Book set</w:t>
      </w:r>
    </w:p>
    <w:p w14:paraId="0A3D8DD7" w14:textId="77777777" w:rsidR="006D3A4F" w:rsidRPr="00124465" w:rsidRDefault="006D3A4F" w:rsidP="006D3A4F">
      <w:pPr>
        <w:pStyle w:val="Paragrafoelenco"/>
        <w:numPr>
          <w:ilvl w:val="1"/>
          <w:numId w:val="1"/>
        </w:numPr>
      </w:pPr>
      <w:r w:rsidRPr="00124465">
        <w:t>Book track</w:t>
      </w:r>
    </w:p>
    <w:p w14:paraId="76772567" w14:textId="77777777" w:rsidR="006D3A4F" w:rsidRPr="00EA41DD" w:rsidRDefault="006D3A4F" w:rsidP="006D3A4F">
      <w:pPr>
        <w:pStyle w:val="Paragrafoelenco"/>
        <w:numPr>
          <w:ilvl w:val="1"/>
          <w:numId w:val="1"/>
        </w:numPr>
      </w:pPr>
      <w:r w:rsidRPr="00EA41DD">
        <w:t>Component</w:t>
      </w:r>
    </w:p>
    <w:p w14:paraId="53E2D861" w14:textId="77777777" w:rsidR="006D3A4F" w:rsidRPr="00124465" w:rsidRDefault="006D3A4F" w:rsidP="006D3A4F">
      <w:pPr>
        <w:pStyle w:val="Paragrafoelenco"/>
        <w:numPr>
          <w:ilvl w:val="1"/>
          <w:numId w:val="1"/>
        </w:numPr>
      </w:pPr>
      <w:r w:rsidRPr="00124465">
        <w:t>Dataset</w:t>
      </w:r>
    </w:p>
    <w:p w14:paraId="4093D3BC" w14:textId="77777777" w:rsidR="006D3A4F" w:rsidRPr="00124465" w:rsidRDefault="006D3A4F" w:rsidP="006D3A4F">
      <w:pPr>
        <w:pStyle w:val="Paragrafoelenco"/>
        <w:numPr>
          <w:ilvl w:val="1"/>
          <w:numId w:val="1"/>
        </w:numPr>
      </w:pPr>
      <w:r w:rsidRPr="00124465">
        <w:t>Dissertation</w:t>
      </w:r>
    </w:p>
    <w:p w14:paraId="022EAC9E" w14:textId="77777777" w:rsidR="006D3A4F" w:rsidRPr="00124465" w:rsidRDefault="006D3A4F" w:rsidP="006D3A4F">
      <w:pPr>
        <w:pStyle w:val="Paragrafoelenco"/>
        <w:numPr>
          <w:ilvl w:val="1"/>
          <w:numId w:val="1"/>
        </w:numPr>
        <w:rPr>
          <w:i/>
        </w:rPr>
      </w:pPr>
      <w:r w:rsidRPr="00124465">
        <w:rPr>
          <w:i/>
        </w:rPr>
        <w:t>Edited book</w:t>
      </w:r>
    </w:p>
    <w:p w14:paraId="53A0CA4B" w14:textId="77777777" w:rsidR="006D3A4F" w:rsidRPr="00124465" w:rsidRDefault="006D3A4F" w:rsidP="006D3A4F">
      <w:pPr>
        <w:pStyle w:val="Paragrafoelenco"/>
        <w:numPr>
          <w:ilvl w:val="1"/>
          <w:numId w:val="1"/>
        </w:numPr>
      </w:pPr>
      <w:r w:rsidRPr="00124465">
        <w:t>Journal article</w:t>
      </w:r>
    </w:p>
    <w:p w14:paraId="5A7D6F1F" w14:textId="77777777" w:rsidR="006D3A4F" w:rsidRPr="00124465" w:rsidRDefault="006D3A4F" w:rsidP="006D3A4F">
      <w:pPr>
        <w:pStyle w:val="Paragrafoelenco"/>
        <w:numPr>
          <w:ilvl w:val="1"/>
          <w:numId w:val="1"/>
        </w:numPr>
        <w:rPr>
          <w:i/>
        </w:rPr>
      </w:pPr>
      <w:r w:rsidRPr="00124465">
        <w:rPr>
          <w:i/>
        </w:rPr>
        <w:t>Journal Issue</w:t>
      </w:r>
    </w:p>
    <w:p w14:paraId="191CDADF" w14:textId="77777777" w:rsidR="006D3A4F" w:rsidRPr="00124465" w:rsidRDefault="006D3A4F" w:rsidP="006D3A4F">
      <w:pPr>
        <w:pStyle w:val="Paragrafoelenco"/>
        <w:numPr>
          <w:ilvl w:val="1"/>
          <w:numId w:val="1"/>
        </w:numPr>
        <w:rPr>
          <w:i/>
        </w:rPr>
      </w:pPr>
      <w:r w:rsidRPr="00124465">
        <w:rPr>
          <w:i/>
        </w:rPr>
        <w:t>Journal Volume</w:t>
      </w:r>
    </w:p>
    <w:p w14:paraId="030551FD" w14:textId="77777777" w:rsidR="006D3A4F" w:rsidRPr="00124465" w:rsidRDefault="006D3A4F" w:rsidP="006D3A4F">
      <w:pPr>
        <w:pStyle w:val="Paragrafoelenco"/>
        <w:numPr>
          <w:ilvl w:val="1"/>
          <w:numId w:val="1"/>
        </w:numPr>
        <w:rPr>
          <w:i/>
        </w:rPr>
      </w:pPr>
      <w:r w:rsidRPr="00124465">
        <w:rPr>
          <w:i/>
        </w:rPr>
        <w:t>Journal</w:t>
      </w:r>
    </w:p>
    <w:p w14:paraId="7E271A7E" w14:textId="77777777" w:rsidR="006D3A4F" w:rsidRPr="00124465" w:rsidRDefault="006D3A4F" w:rsidP="006D3A4F">
      <w:pPr>
        <w:pStyle w:val="Paragrafoelenco"/>
        <w:numPr>
          <w:ilvl w:val="1"/>
          <w:numId w:val="1"/>
        </w:numPr>
        <w:rPr>
          <w:i/>
        </w:rPr>
      </w:pPr>
      <w:r w:rsidRPr="00124465">
        <w:rPr>
          <w:i/>
        </w:rPr>
        <w:lastRenderedPageBreak/>
        <w:t>Monograph</w:t>
      </w:r>
    </w:p>
    <w:p w14:paraId="3D304DD6" w14:textId="77777777" w:rsidR="006D3A4F" w:rsidRPr="00124465" w:rsidRDefault="006D3A4F" w:rsidP="006D3A4F">
      <w:pPr>
        <w:pStyle w:val="Paragrafoelenco"/>
        <w:numPr>
          <w:ilvl w:val="1"/>
          <w:numId w:val="1"/>
        </w:numPr>
        <w:rPr>
          <w:i/>
        </w:rPr>
      </w:pPr>
      <w:r w:rsidRPr="00124465">
        <w:t>Proceedings article</w:t>
      </w:r>
    </w:p>
    <w:p w14:paraId="0126D11B" w14:textId="77777777" w:rsidR="006D3A4F" w:rsidRPr="00124465" w:rsidRDefault="006D3A4F" w:rsidP="006D3A4F">
      <w:pPr>
        <w:pStyle w:val="Paragrafoelenco"/>
        <w:numPr>
          <w:ilvl w:val="1"/>
          <w:numId w:val="1"/>
        </w:numPr>
        <w:rPr>
          <w:i/>
        </w:rPr>
      </w:pPr>
      <w:r w:rsidRPr="00124465">
        <w:rPr>
          <w:i/>
        </w:rPr>
        <w:t>Proceedings</w:t>
      </w:r>
    </w:p>
    <w:p w14:paraId="49309B6D" w14:textId="77777777" w:rsidR="006D3A4F" w:rsidRPr="00124465" w:rsidRDefault="006D3A4F" w:rsidP="006D3A4F">
      <w:pPr>
        <w:pStyle w:val="Paragrafoelenco"/>
        <w:numPr>
          <w:ilvl w:val="1"/>
          <w:numId w:val="1"/>
        </w:numPr>
        <w:rPr>
          <w:i/>
        </w:rPr>
      </w:pPr>
      <w:r w:rsidRPr="00124465">
        <w:rPr>
          <w:i/>
        </w:rPr>
        <w:t>Reference book</w:t>
      </w:r>
    </w:p>
    <w:p w14:paraId="68C77B4A" w14:textId="77777777" w:rsidR="006D3A4F" w:rsidRPr="00EA41DD" w:rsidRDefault="006D3A4F" w:rsidP="006D3A4F">
      <w:pPr>
        <w:pStyle w:val="Paragrafoelenco"/>
        <w:numPr>
          <w:ilvl w:val="1"/>
          <w:numId w:val="1"/>
        </w:numPr>
        <w:rPr>
          <w:i/>
        </w:rPr>
      </w:pPr>
      <w:r w:rsidRPr="00EA41DD">
        <w:t>Reference entry</w:t>
      </w:r>
    </w:p>
    <w:p w14:paraId="47D1B141" w14:textId="77777777" w:rsidR="006D3A4F" w:rsidRPr="00124465" w:rsidRDefault="006D3A4F" w:rsidP="006D3A4F">
      <w:pPr>
        <w:pStyle w:val="Paragrafoelenco"/>
        <w:numPr>
          <w:ilvl w:val="1"/>
          <w:numId w:val="1"/>
        </w:numPr>
        <w:rPr>
          <w:i/>
        </w:rPr>
      </w:pPr>
      <w:r w:rsidRPr="00124465">
        <w:rPr>
          <w:i/>
        </w:rPr>
        <w:t>Report series</w:t>
      </w:r>
    </w:p>
    <w:p w14:paraId="5289EF9E" w14:textId="77777777" w:rsidR="006D3A4F" w:rsidRPr="00124465" w:rsidRDefault="006D3A4F" w:rsidP="006D3A4F">
      <w:pPr>
        <w:pStyle w:val="Paragrafoelenco"/>
        <w:numPr>
          <w:ilvl w:val="1"/>
          <w:numId w:val="1"/>
        </w:numPr>
        <w:rPr>
          <w:i/>
        </w:rPr>
      </w:pPr>
      <w:r w:rsidRPr="00124465">
        <w:t>Report</w:t>
      </w:r>
    </w:p>
    <w:p w14:paraId="10BA548C" w14:textId="77777777" w:rsidR="006D3A4F" w:rsidRPr="00124465" w:rsidRDefault="006D3A4F" w:rsidP="006D3A4F">
      <w:pPr>
        <w:pStyle w:val="Paragrafoelenco"/>
        <w:numPr>
          <w:ilvl w:val="1"/>
          <w:numId w:val="1"/>
        </w:numPr>
        <w:rPr>
          <w:i/>
        </w:rPr>
      </w:pPr>
      <w:r w:rsidRPr="00124465">
        <w:rPr>
          <w:i/>
        </w:rPr>
        <w:t>Standard series</w:t>
      </w:r>
    </w:p>
    <w:p w14:paraId="24507F12" w14:textId="30E8468E" w:rsidR="006514D9" w:rsidRPr="00124465" w:rsidRDefault="006D3A4F" w:rsidP="006D3A4F">
      <w:pPr>
        <w:pStyle w:val="Paragrafoelenco"/>
        <w:numPr>
          <w:ilvl w:val="1"/>
          <w:numId w:val="1"/>
        </w:numPr>
        <w:rPr>
          <w:i/>
        </w:rPr>
      </w:pPr>
      <w:r w:rsidRPr="00124465">
        <w:t>Standard</w:t>
      </w:r>
    </w:p>
    <w:p w14:paraId="24297A7C" w14:textId="0205142F" w:rsidR="006A3EFB" w:rsidRPr="00124465" w:rsidRDefault="00C049D2" w:rsidP="00163979">
      <w:pPr>
        <w:pStyle w:val="Paragrafoelenco"/>
        <w:spacing w:before="60" w:after="60"/>
        <w:contextualSpacing w:val="0"/>
        <w:jc w:val="both"/>
      </w:pPr>
      <w:proofErr w:type="gramStart"/>
      <w:r w:rsidRPr="00124465">
        <w:t xml:space="preserve">Those in </w:t>
      </w:r>
      <w:r w:rsidRPr="00124465">
        <w:rPr>
          <w:i/>
        </w:rPr>
        <w:t>italics</w:t>
      </w:r>
      <w:r w:rsidRPr="00124465">
        <w:t xml:space="preserve"> refers</w:t>
      </w:r>
      <w:proofErr w:type="gramEnd"/>
      <w:r w:rsidRPr="00124465">
        <w:t xml:space="preserve"> to resources that can also be treated as container resource</w:t>
      </w:r>
      <w:r w:rsidR="009E372E">
        <w:t>s</w:t>
      </w:r>
      <w:r w:rsidRPr="00124465">
        <w:t xml:space="preserve">, i.e. those that </w:t>
      </w:r>
      <w:r w:rsidR="008F307D" w:rsidRPr="00124465">
        <w:t>may contain</w:t>
      </w:r>
      <w:r w:rsidRPr="00124465">
        <w:t xml:space="preserve"> </w:t>
      </w:r>
      <w:r w:rsidR="005B2F16">
        <w:t xml:space="preserve">another </w:t>
      </w:r>
      <w:r w:rsidRPr="00124465">
        <w:t>cited resource (e.g. a journal containing a</w:t>
      </w:r>
      <w:r w:rsidR="00624D50">
        <w:t xml:space="preserve"> cited</w:t>
      </w:r>
      <w:r w:rsidRPr="00124465">
        <w:t xml:space="preserve"> article, a book containing a </w:t>
      </w:r>
      <w:r w:rsidR="00624D50">
        <w:t xml:space="preserve">cited </w:t>
      </w:r>
      <w:r w:rsidRPr="00124465">
        <w:t>chapter</w:t>
      </w:r>
      <w:r w:rsidR="0058489B" w:rsidRPr="00124465">
        <w:t>).</w:t>
      </w:r>
      <w:r w:rsidRPr="00124465">
        <w:t xml:space="preserve"> </w:t>
      </w:r>
      <w:moveFromRangeStart w:id="128" w:author="Silvio Peroni" w:date="2018-01-17T13:40:00Z" w:name="move377815765"/>
      <w:moveFrom w:id="129" w:author="Silvio Peroni" w:date="2018-01-17T13:40:00Z">
        <w:r w:rsidR="002A4A16" w:rsidDel="00EA61BE">
          <w:t>Using the</w:t>
        </w:r>
        <w:r w:rsidR="00526FB0" w:rsidDel="00EA61BE">
          <w:t xml:space="preserve"> Functional Requirements for Bibliographic Records (FRBR)</w:t>
        </w:r>
        <w:r w:rsidR="00526FB0" w:rsidDel="00EA61BE">
          <w:rPr>
            <w:rStyle w:val="Rimandonotaapidipagina"/>
          </w:rPr>
          <w:footnoteReference w:id="10"/>
        </w:r>
        <w:r w:rsidR="002A4A16" w:rsidDel="00EA61BE">
          <w:t xml:space="preserve"> distinction between works, expressions, manifestations and items</w:t>
        </w:r>
        <w:r w:rsidR="00855F41" w:rsidDel="00EA61BE">
          <w:t>,</w:t>
        </w:r>
        <w:r w:rsidR="002A4A16" w:rsidDel="00EA61BE">
          <w:t xml:space="preserve"> </w:t>
        </w:r>
        <w:r w:rsidR="004F633D" w:rsidDel="00EA61BE">
          <w:t xml:space="preserve">these bibliographic resources are expressions </w:t>
        </w:r>
        <w:r w:rsidR="000268A0" w:rsidDel="00EA61BE">
          <w:t xml:space="preserve">of works, </w:t>
        </w:r>
        <w:r w:rsidR="004F633D" w:rsidDel="00EA61BE">
          <w:t>that may be manifest</w:t>
        </w:r>
        <w:r w:rsidR="00C770D0" w:rsidDel="00EA61BE">
          <w:t>ed</w:t>
        </w:r>
        <w:r w:rsidR="004F633D" w:rsidDel="00EA61BE">
          <w:t xml:space="preserve"> in </w:t>
        </w:r>
        <w:r w:rsidR="000268A0" w:rsidDel="00EA61BE">
          <w:t xml:space="preserve">physical (e.g. printed </w:t>
        </w:r>
        <w:r w:rsidR="004F633D" w:rsidDel="00EA61BE">
          <w:t>paper</w:t>
        </w:r>
        <w:r w:rsidR="000268A0" w:rsidDel="00EA61BE">
          <w:t>)</w:t>
        </w:r>
        <w:r w:rsidR="004F633D" w:rsidDel="00EA61BE">
          <w:t xml:space="preserve"> or electronic form.</w:t>
        </w:r>
      </w:moveFrom>
      <w:moveFromRangeEnd w:id="128"/>
    </w:p>
    <w:p w14:paraId="206CAE09" w14:textId="2E4B6497" w:rsidR="00DC2CB4" w:rsidRPr="00124465" w:rsidRDefault="00DC2CB4" w:rsidP="00163979">
      <w:pPr>
        <w:pStyle w:val="Paragrafoelenco"/>
        <w:numPr>
          <w:ilvl w:val="0"/>
          <w:numId w:val="1"/>
        </w:numPr>
        <w:spacing w:before="60" w:after="60"/>
        <w:contextualSpacing w:val="0"/>
        <w:jc w:val="both"/>
      </w:pPr>
      <w:r w:rsidRPr="00124465">
        <w:rPr>
          <w:b/>
        </w:rPr>
        <w:t xml:space="preserve">Resource </w:t>
      </w:r>
      <w:r w:rsidRPr="00EA41DD">
        <w:rPr>
          <w:b/>
        </w:rPr>
        <w:t>embodiment</w:t>
      </w:r>
      <w:r w:rsidRPr="00124465">
        <w:t xml:space="preserve"> (short: </w:t>
      </w:r>
      <w:r w:rsidRPr="00EA41DD">
        <w:rPr>
          <w:b/>
        </w:rPr>
        <w:t>re</w:t>
      </w:r>
      <w:r w:rsidRPr="00124465">
        <w:t>)</w:t>
      </w:r>
      <w:ins w:id="134" w:author="David Shotton" w:date="2017-10-31T12:39:00Z">
        <w:del w:id="135" w:author="Silvio Peroni" w:date="2018-01-17T10:31:00Z">
          <w:r w:rsidR="005A3106" w:rsidDel="00EA41DD">
            <w:delText xml:space="preserve"> </w:delText>
          </w:r>
          <w:r w:rsidR="005A3106" w:rsidRPr="00EA41DD" w:rsidDel="00EA41DD">
            <w:delText>[Should be Resource manifestation</w:delText>
          </w:r>
          <w:r w:rsidR="001F7FA5" w:rsidRPr="00EA41DD" w:rsidDel="00EA41DD">
            <w:delText xml:space="preserve"> (short: rm)</w:delText>
          </w:r>
          <w:r w:rsidR="005A3106" w:rsidRPr="00EA41DD" w:rsidDel="00EA41DD">
            <w:delText xml:space="preserve"> – see comment]</w:delText>
          </w:r>
        </w:del>
      </w:ins>
      <w:r w:rsidRPr="00124465">
        <w:t>:</w:t>
      </w:r>
      <w:r w:rsidR="002556CE" w:rsidRPr="00124465">
        <w:t xml:space="preserve"> the particular physical or digital format in which </w:t>
      </w:r>
      <w:proofErr w:type="gramStart"/>
      <w:r w:rsidR="002556CE" w:rsidRPr="00124465">
        <w:t xml:space="preserve">a bibliographic resource </w:t>
      </w:r>
      <w:r w:rsidR="00675DE1" w:rsidRPr="00124465">
        <w:t>was</w:t>
      </w:r>
      <w:r w:rsidR="002556CE" w:rsidRPr="00124465">
        <w:t xml:space="preserve"> made available</w:t>
      </w:r>
      <w:r w:rsidR="00675DE1" w:rsidRPr="00124465">
        <w:t xml:space="preserve"> by its publisher</w:t>
      </w:r>
      <w:proofErr w:type="gramEnd"/>
      <w:r w:rsidR="002556CE" w:rsidRPr="00124465">
        <w:t xml:space="preserve">. </w:t>
      </w:r>
      <w:r w:rsidR="00507F7C">
        <w:t>S</w:t>
      </w:r>
      <w:r w:rsidR="002556CE" w:rsidRPr="00124465">
        <w:t>ubclasses</w:t>
      </w:r>
      <w:ins w:id="136" w:author="David Shotton" w:date="2017-10-31T13:49:00Z">
        <w:r w:rsidR="00771D7D">
          <w:t xml:space="preserve"> include</w:t>
        </w:r>
      </w:ins>
      <w:r w:rsidR="002556CE" w:rsidRPr="00124465">
        <w:t>:</w:t>
      </w:r>
    </w:p>
    <w:p w14:paraId="56B5B459" w14:textId="6EACC5BE" w:rsidR="002556CE" w:rsidRPr="00771D7D" w:rsidRDefault="002556CE" w:rsidP="00163979">
      <w:pPr>
        <w:pStyle w:val="Paragrafoelenco"/>
        <w:numPr>
          <w:ilvl w:val="1"/>
          <w:numId w:val="1"/>
        </w:numPr>
        <w:spacing w:before="60" w:after="60"/>
        <w:contextualSpacing w:val="0"/>
        <w:jc w:val="both"/>
      </w:pPr>
      <w:r w:rsidRPr="00771D7D">
        <w:t xml:space="preserve">Digital </w:t>
      </w:r>
      <w:r w:rsidRPr="00EA41DD">
        <w:t>embodiment</w:t>
      </w:r>
    </w:p>
    <w:p w14:paraId="60BA85D2" w14:textId="72A0383D" w:rsidR="002556CE" w:rsidRPr="00771D7D" w:rsidRDefault="009602C5" w:rsidP="00163979">
      <w:pPr>
        <w:pStyle w:val="Paragrafoelenco"/>
        <w:numPr>
          <w:ilvl w:val="1"/>
          <w:numId w:val="1"/>
        </w:numPr>
        <w:spacing w:before="60" w:after="60"/>
        <w:contextualSpacing w:val="0"/>
        <w:jc w:val="both"/>
      </w:pPr>
      <w:r w:rsidRPr="00771D7D">
        <w:t>Print</w:t>
      </w:r>
      <w:r w:rsidR="002556CE" w:rsidRPr="00FD2648">
        <w:t xml:space="preserve"> </w:t>
      </w:r>
      <w:r w:rsidR="002556CE" w:rsidRPr="00EA41DD">
        <w:t>embodiment</w:t>
      </w:r>
    </w:p>
    <w:p w14:paraId="6E73DD2B" w14:textId="2C5607ED" w:rsidR="00232786" w:rsidRPr="00AB5021" w:rsidRDefault="00C74AC6" w:rsidP="0041504B">
      <w:pPr>
        <w:pStyle w:val="Paragrafoelenco"/>
        <w:numPr>
          <w:ilvl w:val="0"/>
          <w:numId w:val="1"/>
        </w:numPr>
        <w:spacing w:before="60" w:after="60"/>
        <w:contextualSpacing w:val="0"/>
        <w:jc w:val="both"/>
        <w:rPr>
          <w:ins w:id="137" w:author="David Shotton" w:date="2017-10-31T18:35:00Z"/>
          <w:rFonts w:ascii="Times New Roman" w:eastAsia="Times New Roman" w:hAnsi="Times New Roman" w:cs="Times New Roman"/>
          <w:lang w:eastAsia="en-GB"/>
        </w:rPr>
      </w:pPr>
      <w:ins w:id="138" w:author="David Shotton" w:date="2017-10-31T12:10:00Z">
        <w:del w:id="139" w:author="Silvio Peroni" w:date="2018-01-17T10:32:00Z">
          <w:r w:rsidDel="00EA41DD">
            <w:rPr>
              <w:b/>
            </w:rPr>
            <w:delText xml:space="preserve">Reference </w:delText>
          </w:r>
        </w:del>
      </w:ins>
      <w:ins w:id="140" w:author="David Shotton" w:date="2017-10-31T14:17:00Z">
        <w:del w:id="141" w:author="Silvio Peroni" w:date="2018-01-17T10:32:00Z">
          <w:r w:rsidR="001775E3" w:rsidDel="00EA41DD">
            <w:rPr>
              <w:b/>
            </w:rPr>
            <w:delText>entry</w:delText>
          </w:r>
        </w:del>
      </w:ins>
      <w:ins w:id="142" w:author="David Shotton" w:date="2017-10-31T12:10:00Z">
        <w:del w:id="143" w:author="Silvio Peroni" w:date="2018-01-17T10:32:00Z">
          <w:r w:rsidDel="00EA41DD">
            <w:rPr>
              <w:b/>
            </w:rPr>
            <w:delText xml:space="preserve"> </w:delText>
          </w:r>
        </w:del>
      </w:ins>
      <w:r w:rsidR="00A93E1D" w:rsidRPr="00124465">
        <w:rPr>
          <w:b/>
        </w:rPr>
        <w:t>Bibliographic entry</w:t>
      </w:r>
      <w:r w:rsidR="00A93E1D" w:rsidRPr="00124465">
        <w:t xml:space="preserve"> (short: </w:t>
      </w:r>
      <w:ins w:id="144" w:author="David Shotton" w:date="2017-10-31T12:10:00Z">
        <w:del w:id="145" w:author="Silvio Peroni" w:date="2018-01-17T10:32:00Z">
          <w:r w:rsidR="0069560D" w:rsidRPr="00EA41DD" w:rsidDel="00EA41DD">
            <w:delText>r</w:delText>
          </w:r>
        </w:del>
      </w:ins>
      <w:ins w:id="146" w:author="David Shotton" w:date="2017-10-31T14:17:00Z">
        <w:del w:id="147" w:author="Silvio Peroni" w:date="2018-01-17T10:32:00Z">
          <w:r w:rsidR="005D43B9" w:rsidDel="00EA41DD">
            <w:rPr>
              <w:b/>
            </w:rPr>
            <w:delText>e</w:delText>
          </w:r>
        </w:del>
      </w:ins>
      <w:r w:rsidR="00A93E1D" w:rsidRPr="00124465">
        <w:rPr>
          <w:b/>
        </w:rPr>
        <w:t>be</w:t>
      </w:r>
      <w:r w:rsidR="00A93E1D" w:rsidRPr="00124465">
        <w:t xml:space="preserve">): the particular </w:t>
      </w:r>
      <w:ins w:id="148" w:author="David Shotton" w:date="2017-10-31T12:12:00Z">
        <w:r w:rsidR="002E0B35">
          <w:t xml:space="preserve">bibliographic </w:t>
        </w:r>
      </w:ins>
      <w:ins w:id="149" w:author="David Shotton" w:date="2017-10-31T12:11:00Z">
        <w:r w:rsidR="0069560D">
          <w:t>reference</w:t>
        </w:r>
      </w:ins>
      <w:r w:rsidR="00A93E1D" w:rsidRPr="00124465">
        <w:t xml:space="preserve"> entry </w:t>
      </w:r>
      <w:r w:rsidR="00AC2356" w:rsidRPr="00124465">
        <w:t>(</w:t>
      </w:r>
      <w:r w:rsidR="00AC2356">
        <w:t>“</w:t>
      </w:r>
      <w:r w:rsidR="00A93E1D" w:rsidRPr="00124465">
        <w:t>a reference</w:t>
      </w:r>
      <w:r w:rsidR="00AC2356">
        <w:t>”</w:t>
      </w:r>
      <w:r w:rsidR="00AC2356" w:rsidRPr="00124465">
        <w:t xml:space="preserve">) </w:t>
      </w:r>
      <w:r w:rsidR="006B7BD8">
        <w:t xml:space="preserve">occurring </w:t>
      </w:r>
      <w:r w:rsidR="00A93E1D" w:rsidRPr="00124465">
        <w:t xml:space="preserve">in the reference list (or elsewhere) within a </w:t>
      </w:r>
      <w:ins w:id="150" w:author="David Shotton" w:date="2017-11-04T12:46:00Z">
        <w:r w:rsidR="00F72B98">
          <w:t xml:space="preserve">citing </w:t>
        </w:r>
      </w:ins>
      <w:r w:rsidR="00A93E1D" w:rsidRPr="00124465">
        <w:t xml:space="preserve">bibliographic resource, </w:t>
      </w:r>
      <w:r w:rsidR="00CD2CBE">
        <w:t>that</w:t>
      </w:r>
      <w:r w:rsidR="00CD2CBE" w:rsidRPr="00124465">
        <w:t xml:space="preserve"> </w:t>
      </w:r>
      <w:r w:rsidR="00A93E1D" w:rsidRPr="00124465">
        <w:t>references another bibliographic resource.</w:t>
      </w:r>
      <w:ins w:id="151" w:author="David Shotton" w:date="2017-10-31T17:21:00Z">
        <w:r w:rsidR="00232786" w:rsidRPr="005D4766">
          <w:t xml:space="preserve"> </w:t>
        </w:r>
      </w:ins>
    </w:p>
    <w:p w14:paraId="79E79018" w14:textId="41ED612C" w:rsidR="00A93E1D" w:rsidRPr="00124465" w:rsidRDefault="00A93E1D" w:rsidP="00163979">
      <w:pPr>
        <w:pStyle w:val="Paragrafoelenco"/>
        <w:numPr>
          <w:ilvl w:val="0"/>
          <w:numId w:val="1"/>
        </w:numPr>
        <w:spacing w:before="60" w:after="60"/>
        <w:contextualSpacing w:val="0"/>
        <w:jc w:val="both"/>
      </w:pPr>
      <w:r w:rsidRPr="00124465">
        <w:rPr>
          <w:b/>
        </w:rPr>
        <w:t>Responsible agent</w:t>
      </w:r>
      <w:r w:rsidRPr="00124465">
        <w:t xml:space="preserve"> (short: </w:t>
      </w:r>
      <w:proofErr w:type="spellStart"/>
      <w:r w:rsidRPr="00124465">
        <w:rPr>
          <w:b/>
        </w:rPr>
        <w:t>ra</w:t>
      </w:r>
      <w:proofErr w:type="spellEnd"/>
      <w:r w:rsidRPr="00124465">
        <w:t xml:space="preserve">): the agent having a certain role with respect to a bibliographic resource (e.g. </w:t>
      </w:r>
      <w:r w:rsidR="004606C5">
        <w:t xml:space="preserve">an author of a paper or book, or </w:t>
      </w:r>
      <w:r w:rsidRPr="00124465">
        <w:t>an editor</w:t>
      </w:r>
      <w:r w:rsidR="00FC3770" w:rsidRPr="00124465">
        <w:t xml:space="preserve"> of a journal</w:t>
      </w:r>
      <w:r w:rsidRPr="00124465">
        <w:t>).</w:t>
      </w:r>
    </w:p>
    <w:p w14:paraId="438FDDD5" w14:textId="002AEB00" w:rsidR="00A93E1D" w:rsidDel="006A5AB7" w:rsidRDefault="00A93E1D">
      <w:pPr>
        <w:pStyle w:val="Paragrafoelenco"/>
        <w:numPr>
          <w:ilvl w:val="0"/>
          <w:numId w:val="1"/>
        </w:numPr>
        <w:spacing w:before="60" w:after="60"/>
        <w:ind w:left="714" w:hanging="357"/>
        <w:contextualSpacing w:val="0"/>
        <w:jc w:val="both"/>
        <w:rPr>
          <w:del w:id="152" w:author="Silvio Peroni" w:date="2018-01-17T11:10:00Z"/>
        </w:rPr>
        <w:pPrChange w:id="153" w:author="Silvio Peroni" w:date="2018-01-17T11:10:00Z">
          <w:pPr>
            <w:pStyle w:val="Paragrafoelenco"/>
            <w:numPr>
              <w:numId w:val="1"/>
            </w:numPr>
            <w:spacing w:before="60" w:after="60"/>
            <w:ind w:hanging="360"/>
            <w:contextualSpacing w:val="0"/>
            <w:jc w:val="both"/>
          </w:pPr>
        </w:pPrChange>
      </w:pPr>
      <w:r w:rsidRPr="00124465">
        <w:rPr>
          <w:b/>
        </w:rPr>
        <w:t>Agent role</w:t>
      </w:r>
      <w:r w:rsidRPr="00124465">
        <w:t xml:space="preserve"> (short: </w:t>
      </w:r>
      <w:proofErr w:type="spellStart"/>
      <w:r w:rsidRPr="00124465">
        <w:rPr>
          <w:b/>
        </w:rPr>
        <w:t>ar</w:t>
      </w:r>
      <w:proofErr w:type="spellEnd"/>
      <w:r w:rsidRPr="00124465">
        <w:t>): a particular role held by an agent with respect to a bibliographic resource.</w:t>
      </w:r>
    </w:p>
    <w:p w14:paraId="7010EB7D" w14:textId="77777777" w:rsidR="006A5AB7" w:rsidRDefault="006A5AB7" w:rsidP="006A5AB7">
      <w:pPr>
        <w:pStyle w:val="Paragrafoelenco"/>
        <w:numPr>
          <w:ilvl w:val="0"/>
          <w:numId w:val="1"/>
        </w:numPr>
        <w:spacing w:before="60" w:after="60"/>
        <w:ind w:left="714" w:hanging="357"/>
        <w:contextualSpacing w:val="0"/>
        <w:jc w:val="both"/>
        <w:rPr>
          <w:ins w:id="154" w:author="Silvio Peroni" w:date="2018-01-17T11:15:00Z"/>
        </w:rPr>
      </w:pPr>
    </w:p>
    <w:p w14:paraId="1F52E9C9" w14:textId="77777777" w:rsidR="007C4263" w:rsidRDefault="007C4263">
      <w:pPr>
        <w:spacing w:before="60" w:after="60"/>
        <w:jc w:val="both"/>
        <w:rPr>
          <w:ins w:id="155" w:author="Silvio Peroni" w:date="2018-01-17T11:29:00Z"/>
        </w:rPr>
        <w:pPrChange w:id="156" w:author="Silvio Peroni" w:date="2018-01-17T11:15:00Z">
          <w:pPr>
            <w:pStyle w:val="Paragrafoelenco"/>
            <w:numPr>
              <w:numId w:val="1"/>
            </w:numPr>
            <w:spacing w:before="60" w:after="60"/>
            <w:ind w:hanging="360"/>
            <w:contextualSpacing w:val="0"/>
            <w:jc w:val="both"/>
          </w:pPr>
        </w:pPrChange>
      </w:pPr>
    </w:p>
    <w:p w14:paraId="44960DCA" w14:textId="5B01F1E6" w:rsidR="00F65C11" w:rsidRPr="00015A6C" w:rsidRDefault="007C4263" w:rsidP="00D12375">
      <w:pPr>
        <w:spacing w:before="60" w:after="60"/>
        <w:jc w:val="both"/>
        <w:rPr>
          <w:ins w:id="157" w:author="Silvio Peroni" w:date="2018-01-17T11:59:00Z"/>
          <w:rFonts w:ascii="Optima" w:hAnsi="Optima"/>
          <w:color w:val="24292E"/>
        </w:rPr>
        <w:pPrChange w:id="158" w:author="Silvio Peroni" w:date="2018-01-18T07:53:00Z">
          <w:pPr>
            <w:pStyle w:val="Paragrafoelenco"/>
            <w:numPr>
              <w:numId w:val="31"/>
            </w:numPr>
            <w:spacing w:before="60" w:after="60"/>
            <w:ind w:hanging="360"/>
            <w:jc w:val="both"/>
          </w:pPr>
        </w:pPrChange>
      </w:pPr>
      <w:ins w:id="159" w:author="Silvio Peroni" w:date="2018-01-17T11:29:00Z">
        <w:r>
          <w:t xml:space="preserve">With the term </w:t>
        </w:r>
        <w:r>
          <w:rPr>
            <w:i/>
          </w:rPr>
          <w:t>proper RDF resources</w:t>
        </w:r>
        <w:r>
          <w:t xml:space="preserve"> we mean all the RDF resources that are available on the Web by means of the usual content-negotiation mechanism and that are </w:t>
        </w:r>
      </w:ins>
      <w:ins w:id="160" w:author="Silvio Peroni" w:date="2018-01-17T11:30:00Z">
        <w:r>
          <w:t xml:space="preserve">physically </w:t>
        </w:r>
      </w:ins>
      <w:ins w:id="161" w:author="Silvio Peroni" w:date="2018-01-17T11:29:00Z">
        <w:r>
          <w:t xml:space="preserve">stored in </w:t>
        </w:r>
      </w:ins>
      <w:ins w:id="162" w:author="Silvio Peroni" w:date="2018-01-17T11:30:00Z">
        <w:r>
          <w:t>the OCC and that can be queried by means of its SPARQL end-point.</w:t>
        </w:r>
      </w:ins>
    </w:p>
    <w:p w14:paraId="51C3534A" w14:textId="3B7D0706" w:rsidR="00FB778D" w:rsidRPr="006A5AB7" w:rsidDel="00F65C11" w:rsidRDefault="004B7508">
      <w:pPr>
        <w:spacing w:before="60" w:after="60"/>
        <w:jc w:val="both"/>
        <w:rPr>
          <w:ins w:id="163" w:author="David Shotton" w:date="2017-11-04T12:42:00Z"/>
          <w:del w:id="164" w:author="Silvio Peroni" w:date="2018-01-17T11:59:00Z"/>
        </w:rPr>
        <w:pPrChange w:id="165" w:author="Silvio Peroni" w:date="2018-01-17T11:30:00Z">
          <w:pPr>
            <w:pStyle w:val="Paragrafoelenco"/>
            <w:numPr>
              <w:numId w:val="1"/>
            </w:numPr>
            <w:spacing w:before="60" w:after="60"/>
            <w:ind w:hanging="360"/>
            <w:contextualSpacing w:val="0"/>
            <w:jc w:val="both"/>
          </w:pPr>
        </w:pPrChange>
      </w:pPr>
      <w:ins w:id="166" w:author="David Shotton" w:date="2017-10-31T16:31:00Z">
        <w:del w:id="167" w:author="Silvio Peroni" w:date="2018-01-17T11:10:00Z">
          <w:r w:rsidRPr="006A5AB7" w:rsidDel="00C86D10">
            <w:rPr>
              <w:rPrChange w:id="168" w:author="Silvio Peroni" w:date="2018-01-17T11:15:00Z">
                <w:rPr>
                  <w:b/>
                </w:rPr>
              </w:rPrChange>
            </w:rPr>
            <w:delText>Citation</w:delText>
          </w:r>
          <w:r w:rsidRPr="006A5AB7" w:rsidDel="00C86D10">
            <w:delText xml:space="preserve"> (short: </w:delText>
          </w:r>
          <w:r w:rsidRPr="006A5AB7" w:rsidDel="00C86D10">
            <w:rPr>
              <w:rPrChange w:id="169" w:author="Silvio Peroni" w:date="2018-01-17T11:15:00Z">
                <w:rPr>
                  <w:b/>
                </w:rPr>
              </w:rPrChange>
            </w:rPr>
            <w:delText>ci</w:delText>
          </w:r>
          <w:r w:rsidRPr="006A5AB7" w:rsidDel="00C86D10">
            <w:delText xml:space="preserve">): </w:delText>
          </w:r>
        </w:del>
      </w:ins>
      <w:ins w:id="170" w:author="David Shotton" w:date="2017-11-04T12:42:00Z">
        <w:del w:id="171" w:author="Silvio Peroni" w:date="2018-01-17T10:33:00Z">
          <w:r w:rsidR="00C87589" w:rsidRPr="006A5AB7" w:rsidDel="00AB5021">
            <w:delText>A</w:delText>
          </w:r>
        </w:del>
        <w:del w:id="172" w:author="Silvio Peroni" w:date="2018-01-17T11:10:00Z">
          <w:r w:rsidR="00C87589" w:rsidRPr="006A5AB7" w:rsidDel="00C86D10">
            <w:delText xml:space="preserve"> permanent conceptual directional link from the citing bibliographic </w:delText>
          </w:r>
          <w:r w:rsidR="00A75F08" w:rsidRPr="006A5AB7" w:rsidDel="00C86D10">
            <w:delText>resource</w:delText>
          </w:r>
          <w:r w:rsidR="00C87589" w:rsidRPr="006A5AB7" w:rsidDel="00C86D10">
            <w:delText xml:space="preserve"> to a cited bibliographic </w:delText>
          </w:r>
        </w:del>
      </w:ins>
      <w:ins w:id="173" w:author="David Shotton" w:date="2017-11-04T12:43:00Z">
        <w:del w:id="174" w:author="Silvio Peroni" w:date="2018-01-17T11:10:00Z">
          <w:r w:rsidR="00A75F08" w:rsidRPr="006A5AB7" w:rsidDel="00C86D10">
            <w:delText>resource</w:delText>
          </w:r>
        </w:del>
      </w:ins>
      <w:ins w:id="175" w:author="David Shotton" w:date="2017-11-04T12:42:00Z">
        <w:del w:id="176" w:author="Silvio Peroni" w:date="2018-01-17T11:10:00Z">
          <w:r w:rsidR="00A75F08" w:rsidRPr="006A5AB7" w:rsidDel="00C86D10">
            <w:delText xml:space="preserve">, </w:delText>
          </w:r>
          <w:r w:rsidR="00C87589" w:rsidRPr="006A5AB7" w:rsidDel="00C86D10">
            <w:delText xml:space="preserve">created by the performative act of an author citing a published work that </w:delText>
          </w:r>
          <w:r w:rsidR="00535B15" w:rsidRPr="006A5AB7" w:rsidDel="00C86D10">
            <w:delText>is relevant to the current work</w:delText>
          </w:r>
          <w:r w:rsidR="00C87589" w:rsidRPr="006A5AB7" w:rsidDel="00C86D10">
            <w:delText xml:space="preserve"> typically made by including a bibliographic reference in the reference list of the </w:delText>
          </w:r>
        </w:del>
      </w:ins>
      <w:ins w:id="177" w:author="David Shotton" w:date="2017-11-04T12:43:00Z">
        <w:del w:id="178" w:author="Silvio Peroni" w:date="2018-01-17T11:10:00Z">
          <w:r w:rsidR="009F23AA" w:rsidRPr="006A5AB7" w:rsidDel="00C86D10">
            <w:delText>citing</w:delText>
          </w:r>
        </w:del>
      </w:ins>
      <w:ins w:id="179" w:author="David Shotton" w:date="2017-11-04T12:42:00Z">
        <w:del w:id="180" w:author="Silvio Peroni" w:date="2018-01-17T11:10:00Z">
          <w:r w:rsidR="00C87589" w:rsidRPr="006A5AB7" w:rsidDel="00C86D10">
            <w:delText xml:space="preserve"> work, or by the inclusion within the citing </w:delText>
          </w:r>
        </w:del>
      </w:ins>
      <w:ins w:id="181" w:author="David Shotton" w:date="2017-11-04T12:44:00Z">
        <w:del w:id="182" w:author="Silvio Peroni" w:date="2018-01-17T11:10:00Z">
          <w:r w:rsidR="000A42FE" w:rsidRPr="006A5AB7" w:rsidDel="00C86D10">
            <w:delText>work</w:delText>
          </w:r>
        </w:del>
      </w:ins>
      <w:ins w:id="183" w:author="David Shotton" w:date="2017-11-04T12:42:00Z">
        <w:del w:id="184" w:author="Silvio Peroni" w:date="2018-01-17T11:10:00Z">
          <w:r w:rsidR="00C87589" w:rsidRPr="006A5AB7" w:rsidDel="00C86D10">
            <w:delText xml:space="preserve"> of a link, in the form of an HTTP Uniform Resource Locator (URL), to the cited bibliographic resource on the World Wide Web</w:delText>
          </w:r>
        </w:del>
      </w:ins>
    </w:p>
    <w:p w14:paraId="1BE10AC9" w14:textId="77777777" w:rsidR="002448B9" w:rsidRDefault="002448B9" w:rsidP="002B2886">
      <w:pPr>
        <w:spacing w:before="60" w:after="60"/>
        <w:jc w:val="both"/>
        <w:rPr>
          <w:ins w:id="185" w:author="Silvio Peroni" w:date="2018-01-17T11:18:00Z"/>
        </w:rPr>
      </w:pPr>
    </w:p>
    <w:p w14:paraId="743B6EFC" w14:textId="77777777" w:rsidR="002B2886" w:rsidRPr="00124465" w:rsidRDefault="002B2886" w:rsidP="002B2886">
      <w:pPr>
        <w:pStyle w:val="Titolo2"/>
        <w:spacing w:before="60" w:after="60"/>
        <w:rPr>
          <w:ins w:id="186" w:author="Silvio Peroni" w:date="2018-01-17T11:18:00Z"/>
        </w:rPr>
      </w:pPr>
      <w:ins w:id="187" w:author="Silvio Peroni" w:date="2018-01-17T11:18:00Z">
        <w:r>
          <w:t>Virtual entity</w:t>
        </w:r>
        <w:r w:rsidRPr="00124465">
          <w:t xml:space="preserve"> metadata</w:t>
        </w:r>
      </w:ins>
    </w:p>
    <w:p w14:paraId="271DA3CC" w14:textId="77777777" w:rsidR="002B2886" w:rsidRDefault="002B2886" w:rsidP="002B2886">
      <w:pPr>
        <w:spacing w:before="60" w:after="60"/>
        <w:jc w:val="both"/>
        <w:rPr>
          <w:ins w:id="188" w:author="Silvio Peroni" w:date="2018-01-17T11:18:00Z"/>
        </w:rPr>
      </w:pPr>
      <w:ins w:id="189" w:author="Silvio Peroni" w:date="2018-01-17T11:18:00Z">
        <w:r w:rsidRPr="00124465">
          <w:t xml:space="preserve">The following OCC </w:t>
        </w:r>
        <w:r>
          <w:t>virtual</w:t>
        </w:r>
        <w:r w:rsidRPr="00124465">
          <w:t xml:space="preserve"> entities (short: </w:t>
        </w:r>
        <w:proofErr w:type="spellStart"/>
        <w:r>
          <w:rPr>
            <w:b/>
          </w:rPr>
          <w:t>ve</w:t>
        </w:r>
        <w:proofErr w:type="spellEnd"/>
        <w:r w:rsidRPr="00124465">
          <w:t xml:space="preserve">) are handled as </w:t>
        </w:r>
        <w:r w:rsidRPr="00015A6C">
          <w:rPr>
            <w:i/>
          </w:rPr>
          <w:t>derivative</w:t>
        </w:r>
        <w:r w:rsidRPr="00124465">
          <w:t xml:space="preserve"> RDF resources:</w:t>
        </w:r>
      </w:ins>
    </w:p>
    <w:p w14:paraId="37219277" w14:textId="77777777" w:rsidR="002B2886" w:rsidRDefault="002B2886" w:rsidP="002B2886">
      <w:pPr>
        <w:pStyle w:val="Paragrafoelenco"/>
        <w:numPr>
          <w:ilvl w:val="0"/>
          <w:numId w:val="1"/>
        </w:numPr>
        <w:spacing w:before="60" w:after="60"/>
        <w:ind w:left="714" w:hanging="357"/>
        <w:contextualSpacing w:val="0"/>
        <w:jc w:val="both"/>
        <w:rPr>
          <w:ins w:id="190" w:author="Silvio Peroni" w:date="2018-01-17T11:18:00Z"/>
        </w:rPr>
      </w:pPr>
      <w:ins w:id="191" w:author="Silvio Peroni" w:date="2018-01-17T11:18:00Z">
        <w:r>
          <w:rPr>
            <w:b/>
          </w:rPr>
          <w:t>Citation</w:t>
        </w:r>
        <w:r w:rsidRPr="00124465">
          <w:t xml:space="preserve"> (short: </w:t>
        </w:r>
        <w:r w:rsidRPr="00AB5021">
          <w:rPr>
            <w:b/>
          </w:rPr>
          <w:t>ci</w:t>
        </w:r>
        <w:r w:rsidRPr="00124465">
          <w:t xml:space="preserve">): </w:t>
        </w:r>
        <w:r>
          <w:t>a</w:t>
        </w:r>
        <w:r w:rsidRPr="007D4A36">
          <w:t xml:space="preserve"> permanent conceptual directional link from the citing bibliographic </w:t>
        </w:r>
        <w:r>
          <w:t>resource</w:t>
        </w:r>
        <w:r w:rsidRPr="007D4A36">
          <w:t xml:space="preserve"> to a cited bibliographic </w:t>
        </w:r>
        <w:r>
          <w:t xml:space="preserve">resource, </w:t>
        </w:r>
        <w:r w:rsidRPr="007D4A36">
          <w:t xml:space="preserve">created by the </w:t>
        </w:r>
        <w:proofErr w:type="spellStart"/>
        <w:r w:rsidRPr="007D4A36">
          <w:t>performative</w:t>
        </w:r>
        <w:proofErr w:type="spellEnd"/>
        <w:r w:rsidRPr="007D4A36">
          <w:t xml:space="preserve"> act of an author citing a published work that </w:t>
        </w:r>
        <w:r>
          <w:t>is relevant to the current work</w:t>
        </w:r>
        <w:r w:rsidRPr="007D4A36">
          <w:t xml:space="preserve"> typically made by including a bibliographic reference in the ref</w:t>
        </w:r>
        <w:r>
          <w:t>erence list of the citing work</w:t>
        </w:r>
        <w:r w:rsidRPr="007D4A36">
          <w:t xml:space="preserve">, or by the inclusion within the citing </w:t>
        </w:r>
        <w:r>
          <w:t>work</w:t>
        </w:r>
        <w:r w:rsidRPr="007D4A36">
          <w:t xml:space="preserve"> of a link, in the form of an HTTP Uniform Resource Locator (URL), to the cited bibliographic resource on the World Wide Web</w:t>
        </w:r>
        <w:r>
          <w:t>. It has one subclass defining a peculiar type of citation:</w:t>
        </w:r>
      </w:ins>
    </w:p>
    <w:p w14:paraId="1DFCB267" w14:textId="77777777" w:rsidR="002B2886" w:rsidRPr="00124465" w:rsidRDefault="002B2886" w:rsidP="002B2886">
      <w:pPr>
        <w:pStyle w:val="Paragrafoelenco"/>
        <w:numPr>
          <w:ilvl w:val="1"/>
          <w:numId w:val="1"/>
        </w:numPr>
        <w:spacing w:before="60" w:after="60"/>
        <w:contextualSpacing w:val="0"/>
        <w:jc w:val="both"/>
        <w:rPr>
          <w:ins w:id="192" w:author="Silvio Peroni" w:date="2018-01-17T11:18:00Z"/>
        </w:rPr>
      </w:pPr>
      <w:ins w:id="193" w:author="Silvio Peroni" w:date="2018-01-17T11:18:00Z">
        <w:r w:rsidRPr="00015A6C">
          <w:t>Self-</w:t>
        </w:r>
        <w:r w:rsidRPr="00332F29">
          <w:t>citation</w:t>
        </w:r>
      </w:ins>
    </w:p>
    <w:p w14:paraId="4DF95FE5" w14:textId="77777777" w:rsidR="002B5AE7" w:rsidRDefault="002B5AE7" w:rsidP="002B5AE7">
      <w:pPr>
        <w:spacing w:before="60" w:after="60"/>
        <w:jc w:val="both"/>
        <w:rPr>
          <w:ins w:id="194" w:author="Silvio Peroni" w:date="2018-01-17T11:30:00Z"/>
        </w:rPr>
      </w:pPr>
    </w:p>
    <w:p w14:paraId="74A9FADD" w14:textId="0A7CCB81" w:rsidR="00D12375" w:rsidRDefault="002B5AE7" w:rsidP="00D12375">
      <w:pPr>
        <w:spacing w:before="60" w:after="60"/>
        <w:jc w:val="both"/>
        <w:rPr>
          <w:ins w:id="195" w:author="Silvio Peroni" w:date="2018-01-18T07:53:00Z"/>
        </w:rPr>
      </w:pPr>
      <w:ins w:id="196" w:author="Silvio Peroni" w:date="2018-01-17T11:30:00Z">
        <w:r>
          <w:t xml:space="preserve">With the term </w:t>
        </w:r>
        <w:r>
          <w:rPr>
            <w:i/>
          </w:rPr>
          <w:t>derivative RDF resources</w:t>
        </w:r>
        <w:r>
          <w:t xml:space="preserve"> we mean all the RDF resources that</w:t>
        </w:r>
      </w:ins>
      <w:ins w:id="197" w:author="Silvio Peroni" w:date="2018-01-17T11:31:00Z">
        <w:r w:rsidR="00BD79EA">
          <w:t xml:space="preserve"> are obtained (or constructed</w:t>
        </w:r>
      </w:ins>
      <w:ins w:id="198" w:author="Silvio Peroni" w:date="2018-01-17T11:33:00Z">
        <w:r w:rsidR="00BD79EA">
          <w:t>)</w:t>
        </w:r>
      </w:ins>
      <w:ins w:id="199" w:author="Silvio Peroni" w:date="2018-01-17T11:31:00Z">
        <w:r w:rsidR="00BD79EA">
          <w:t xml:space="preserve"> only when they are requested </w:t>
        </w:r>
      </w:ins>
      <w:ins w:id="200" w:author="Silvio Peroni" w:date="2018-01-17T11:35:00Z">
        <w:r w:rsidR="004B0ECE">
          <w:t xml:space="preserve">(i.e. </w:t>
        </w:r>
      </w:ins>
      <w:ins w:id="201" w:author="Silvio Peroni" w:date="2018-01-17T11:31:00Z">
        <w:r w:rsidR="00BD79EA">
          <w:t>by accessing their URLs</w:t>
        </w:r>
      </w:ins>
      <w:ins w:id="202" w:author="Silvio Peroni" w:date="2018-01-17T11:35:00Z">
        <w:r w:rsidR="004B0ECE">
          <w:t>)</w:t>
        </w:r>
      </w:ins>
      <w:ins w:id="203" w:author="Silvio Peroni" w:date="2018-01-17T11:33:00Z">
        <w:r w:rsidR="00BD79EA">
          <w:t xml:space="preserve"> </w:t>
        </w:r>
      </w:ins>
      <w:ins w:id="204" w:author="Silvio Peroni" w:date="2018-01-17T11:35:00Z">
        <w:r w:rsidR="00241A53">
          <w:t xml:space="preserve">by </w:t>
        </w:r>
      </w:ins>
      <w:ins w:id="205" w:author="Silvio Peroni" w:date="2018-01-17T11:33:00Z">
        <w:r w:rsidR="00BD79EA">
          <w:t>using part of the data related to the proper RDF resources available on the OCC</w:t>
        </w:r>
      </w:ins>
      <w:ins w:id="206" w:author="Silvio Peroni" w:date="2018-01-17T11:31:00Z">
        <w:r w:rsidR="00BD79EA">
          <w:t>.</w:t>
        </w:r>
      </w:ins>
      <w:ins w:id="207" w:author="Silvio Peroni" w:date="2018-01-17T12:11:00Z">
        <w:r w:rsidR="003A708C">
          <w:t xml:space="preserve"> T</w:t>
        </w:r>
        <w:r w:rsidR="003A708C" w:rsidRPr="000608AB">
          <w:t xml:space="preserve">o avoid duplication of information within the OCC, </w:t>
        </w:r>
        <w:r w:rsidR="003A708C">
          <w:t>we do not separately store these virtual entities</w:t>
        </w:r>
        <w:r w:rsidR="003A708C" w:rsidRPr="000608AB">
          <w:t xml:space="preserve"> </w:t>
        </w:r>
        <w:r w:rsidR="003A708C">
          <w:t>either with</w:t>
        </w:r>
        <w:r w:rsidR="003A708C" w:rsidRPr="000A2832">
          <w:rPr>
            <w:color w:val="24292E"/>
          </w:rPr>
          <w:t>in the Corpus or in its data dumps</w:t>
        </w:r>
      </w:ins>
      <w:ins w:id="208" w:author="Silvio Peroni" w:date="2018-01-17T13:45:00Z">
        <w:r w:rsidR="00D91A66">
          <w:rPr>
            <w:color w:val="24292E"/>
          </w:rPr>
          <w:t xml:space="preserve"> </w:t>
        </w:r>
      </w:ins>
      <w:ins w:id="209" w:author="Silvio Peroni" w:date="2018-01-17T11:31:00Z">
        <w:r>
          <w:t>–</w:t>
        </w:r>
      </w:ins>
      <w:ins w:id="210" w:author="Silvio Peroni" w:date="2018-01-17T11:30:00Z">
        <w:r>
          <w:t xml:space="preserve"> and</w:t>
        </w:r>
      </w:ins>
      <w:ins w:id="211" w:author="Silvio Peroni" w:date="2018-01-17T11:31:00Z">
        <w:r>
          <w:t>, thus,</w:t>
        </w:r>
      </w:ins>
      <w:ins w:id="212" w:author="Silvio Peroni" w:date="2018-01-17T11:30:00Z">
        <w:r>
          <w:t xml:space="preserve"> </w:t>
        </w:r>
      </w:ins>
      <w:ins w:id="213" w:author="Silvio Peroni" w:date="2018-01-17T11:31:00Z">
        <w:r>
          <w:t>they</w:t>
        </w:r>
      </w:ins>
      <w:ins w:id="214" w:author="Silvio Peroni" w:date="2018-01-17T11:30:00Z">
        <w:r>
          <w:t xml:space="preserve"> can</w:t>
        </w:r>
      </w:ins>
      <w:ins w:id="215" w:author="Silvio Peroni" w:date="2018-01-17T11:31:00Z">
        <w:r>
          <w:t>not</w:t>
        </w:r>
      </w:ins>
      <w:ins w:id="216" w:author="Silvio Peroni" w:date="2018-01-17T11:30:00Z">
        <w:r>
          <w:t xml:space="preserve"> be queried by means of its SPARQL end-point.</w:t>
        </w:r>
      </w:ins>
      <w:ins w:id="217" w:author="Silvio Peroni" w:date="2018-01-17T12:10:00Z">
        <w:r w:rsidR="003A708C">
          <w:t xml:space="preserve"> </w:t>
        </w:r>
      </w:ins>
      <w:ins w:id="218" w:author="Silvio Peroni" w:date="2018-01-17T12:13:00Z">
        <w:r w:rsidR="00D23509">
          <w:t>However, the data associated to a virtual entity can be obtained by means of the usual content-negotiation mechanism</w:t>
        </w:r>
        <w:r w:rsidR="00D23509" w:rsidDel="003A708C">
          <w:t xml:space="preserve"> </w:t>
        </w:r>
        <w:r w:rsidR="00D23509">
          <w:t>by accessing its URL – defined below.</w:t>
        </w:r>
      </w:ins>
      <w:ins w:id="219" w:author="Silvio Peroni" w:date="2018-01-18T07:53:00Z">
        <w:r w:rsidR="00D12375" w:rsidRPr="00D12375">
          <w:t xml:space="preserve"> </w:t>
        </w:r>
      </w:ins>
    </w:p>
    <w:p w14:paraId="3809E938" w14:textId="77777777" w:rsidR="00D12375" w:rsidRPr="00124465" w:rsidRDefault="00D12375" w:rsidP="00D12375">
      <w:pPr>
        <w:spacing w:before="60" w:after="60"/>
        <w:rPr>
          <w:ins w:id="220" w:author="Silvio Peroni" w:date="2018-01-18T07:53:00Z"/>
        </w:rPr>
      </w:pPr>
    </w:p>
    <w:p w14:paraId="6F44E9C6" w14:textId="7D78C464" w:rsidR="00D12375" w:rsidRPr="00124465" w:rsidRDefault="00D12375" w:rsidP="00D12375">
      <w:pPr>
        <w:pStyle w:val="Titolo2"/>
        <w:spacing w:before="60" w:after="60"/>
        <w:rPr>
          <w:ins w:id="221" w:author="Silvio Peroni" w:date="2018-01-18T07:53:00Z"/>
        </w:rPr>
      </w:pPr>
      <w:ins w:id="222" w:author="Silvio Peroni" w:date="2018-01-18T07:53:00Z">
        <w:r w:rsidRPr="00124465">
          <w:t>Identifiers</w:t>
        </w:r>
      </w:ins>
    </w:p>
    <w:p w14:paraId="048D4D89" w14:textId="06E06927" w:rsidR="00D12375" w:rsidRPr="00124465" w:rsidRDefault="00D12375" w:rsidP="00D12375">
      <w:pPr>
        <w:spacing w:before="60" w:after="60"/>
        <w:jc w:val="both"/>
        <w:rPr>
          <w:ins w:id="223" w:author="Silvio Peroni" w:date="2018-01-18T07:54:00Z"/>
        </w:rPr>
      </w:pPr>
      <w:ins w:id="224" w:author="Silvio Peroni" w:date="2018-01-18T07:54:00Z">
        <w:r w:rsidRPr="00124465">
          <w:t>All the aforementioned bibliographic</w:t>
        </w:r>
        <w:r>
          <w:t xml:space="preserve"> and virtual</w:t>
        </w:r>
        <w:r w:rsidRPr="00124465">
          <w:t xml:space="preserve"> entities </w:t>
        </w:r>
        <w:r w:rsidRPr="00124465">
          <w:rPr>
            <w:b/>
          </w:rPr>
          <w:t>must</w:t>
        </w:r>
        <w:r w:rsidRPr="00124465">
          <w:t xml:space="preserve"> have a corpus identifier:</w:t>
        </w:r>
      </w:ins>
    </w:p>
    <w:p w14:paraId="325DD29C" w14:textId="256BA10B" w:rsidR="00D12375" w:rsidRDefault="00D12375" w:rsidP="00D12375">
      <w:pPr>
        <w:pStyle w:val="Paragrafoelenco"/>
        <w:numPr>
          <w:ilvl w:val="0"/>
          <w:numId w:val="32"/>
        </w:numPr>
        <w:spacing w:before="60" w:after="60"/>
        <w:jc w:val="both"/>
        <w:rPr>
          <w:ins w:id="225" w:author="Silvio Peroni" w:date="2018-01-18T07:55:00Z"/>
        </w:rPr>
        <w:pPrChange w:id="226" w:author="Silvio Peroni" w:date="2018-01-18T07:54:00Z">
          <w:pPr>
            <w:spacing w:before="60" w:after="60"/>
            <w:jc w:val="both"/>
          </w:pPr>
        </w:pPrChange>
      </w:pPr>
      <w:ins w:id="227" w:author="Silvio Peroni" w:date="2018-01-18T07:54:00Z">
        <w:r w:rsidRPr="00124465">
          <w:t xml:space="preserve">The </w:t>
        </w:r>
        <w:r w:rsidRPr="00D12375">
          <w:rPr>
            <w:b/>
            <w:rPrChange w:id="228" w:author="Silvio Peroni" w:date="2018-01-18T07:54:00Z">
              <w:rPr>
                <w:b/>
              </w:rPr>
            </w:rPrChange>
          </w:rPr>
          <w:t>corpus identifier</w:t>
        </w:r>
        <w:r w:rsidRPr="00124465">
          <w:t xml:space="preserve"> assigned to the entity is </w:t>
        </w:r>
        <w:r>
          <w:t xml:space="preserve">composed by </w:t>
        </w:r>
        <w:r w:rsidRPr="00124465">
          <w:t xml:space="preserve">the </w:t>
        </w:r>
        <w:r w:rsidRPr="00024461">
          <w:rPr>
            <w:i/>
            <w:rPrChange w:id="229" w:author="Silvio Peroni" w:date="2018-01-18T08:00:00Z">
              <w:rPr/>
            </w:rPrChange>
          </w:rPr>
          <w:t>two-letter short name</w:t>
        </w:r>
        <w:r w:rsidRPr="00124465">
          <w:t xml:space="preserve"> for the class of items (e.g. </w:t>
        </w:r>
        <w:r w:rsidRPr="00D12375">
          <w:rPr>
            <w:b/>
            <w:rPrChange w:id="230" w:author="Silvio Peroni" w:date="2018-01-18T07:54:00Z">
              <w:rPr>
                <w:b/>
              </w:rPr>
            </w:rPrChange>
          </w:rPr>
          <w:t>be</w:t>
        </w:r>
        <w:r w:rsidRPr="00124465">
          <w:t xml:space="preserve"> for a bibliographic entry) followed by a</w:t>
        </w:r>
        <w:r>
          <w:t>n oblique slash</w:t>
        </w:r>
        <w:r w:rsidRPr="00124465">
          <w:t xml:space="preserve"> </w:t>
        </w:r>
        <w:r>
          <w:t>(</w:t>
        </w:r>
        <w:r w:rsidRPr="00124465">
          <w:t>“/”</w:t>
        </w:r>
        <w:r>
          <w:t>)</w:t>
        </w:r>
        <w:r w:rsidRPr="00124465">
          <w:t xml:space="preserve"> and</w:t>
        </w:r>
        <w:r>
          <w:t xml:space="preserve"> a </w:t>
        </w:r>
        <w:r w:rsidRPr="00024461">
          <w:rPr>
            <w:i/>
            <w:rPrChange w:id="231" w:author="Silvio Peroni" w:date="2018-01-18T08:00:00Z">
              <w:rPr/>
            </w:rPrChange>
          </w:rPr>
          <w:t>local identifier</w:t>
        </w:r>
      </w:ins>
      <w:ins w:id="232" w:author="Silvio Peroni" w:date="2018-01-18T08:00:00Z">
        <w:r w:rsidR="00024461">
          <w:t xml:space="preserve">, which is a unique string </w:t>
        </w:r>
      </w:ins>
      <w:ins w:id="233" w:author="Silvio Peroni" w:date="2018-01-18T08:02:00Z">
        <w:r w:rsidR="003346E5" w:rsidRPr="00124465">
          <w:t>among resources of the same type</w:t>
        </w:r>
      </w:ins>
      <w:ins w:id="234" w:author="Silvio Peroni" w:date="2018-01-18T08:00:00Z">
        <w:r w:rsidR="00024461">
          <w:t>.</w:t>
        </w:r>
      </w:ins>
      <w:ins w:id="235" w:author="Silvio Peroni" w:date="2018-01-18T08:03:00Z">
        <w:r w:rsidR="003346E5">
          <w:t xml:space="preserve"> </w:t>
        </w:r>
        <w:r w:rsidR="003346E5" w:rsidRPr="00124465">
          <w:t xml:space="preserve">Note that this identifier is for internal OCC use only, and is distinct </w:t>
        </w:r>
        <w:r w:rsidR="003346E5">
          <w:t>from</w:t>
        </w:r>
        <w:r w:rsidR="003346E5" w:rsidRPr="00124465">
          <w:t xml:space="preserve"> </w:t>
        </w:r>
        <w:r w:rsidR="003346E5">
          <w:t>any</w:t>
        </w:r>
        <w:r w:rsidR="003346E5" w:rsidRPr="00124465">
          <w:t xml:space="preserve"> “public” </w:t>
        </w:r>
        <w:r w:rsidR="003346E5" w:rsidRPr="00BD581B">
          <w:t>Internationalized Resource Identifier</w:t>
        </w:r>
        <w:r w:rsidR="003346E5">
          <w:t xml:space="preserve"> (abbreviated </w:t>
        </w:r>
        <w:r w:rsidR="003346E5" w:rsidRPr="00124465">
          <w:t>IRI</w:t>
        </w:r>
        <w:r w:rsidR="003346E5">
          <w:t>)</w:t>
        </w:r>
        <w:r w:rsidR="003346E5" w:rsidRPr="00124465">
          <w:t xml:space="preserve"> </w:t>
        </w:r>
        <w:r w:rsidR="003346E5">
          <w:t xml:space="preserve">that may be </w:t>
        </w:r>
        <w:r w:rsidR="003346E5" w:rsidRPr="00124465">
          <w:t xml:space="preserve">used to </w:t>
        </w:r>
        <w:r w:rsidR="003346E5">
          <w:t xml:space="preserve">identify </w:t>
        </w:r>
        <w:r w:rsidR="003346E5" w:rsidRPr="00124465">
          <w:t>the entity.</w:t>
        </w:r>
      </w:ins>
    </w:p>
    <w:p w14:paraId="10897655" w14:textId="23577DC5" w:rsidR="00D12375" w:rsidRDefault="00D12375" w:rsidP="00D12375">
      <w:pPr>
        <w:spacing w:before="60" w:after="60"/>
        <w:jc w:val="both"/>
        <w:rPr>
          <w:ins w:id="236" w:author="Silvio Peroni" w:date="2018-01-18T08:00:00Z"/>
        </w:rPr>
        <w:pPrChange w:id="237" w:author="Silvio Peroni" w:date="2018-01-18T07:55:00Z">
          <w:pPr>
            <w:spacing w:before="60" w:after="60"/>
            <w:jc w:val="both"/>
          </w:pPr>
        </w:pPrChange>
      </w:pPr>
    </w:p>
    <w:p w14:paraId="1EAACD9A" w14:textId="18D618E1" w:rsidR="00024461" w:rsidRDefault="003346E5" w:rsidP="00D12375">
      <w:pPr>
        <w:spacing w:before="60" w:after="60"/>
        <w:jc w:val="both"/>
        <w:rPr>
          <w:ins w:id="238" w:author="Silvio Peroni" w:date="2018-01-18T08:01:00Z"/>
        </w:rPr>
        <w:pPrChange w:id="239" w:author="Silvio Peroni" w:date="2018-01-18T07:55:00Z">
          <w:pPr>
            <w:spacing w:before="60" w:after="60"/>
            <w:jc w:val="both"/>
          </w:pPr>
        </w:pPrChange>
      </w:pPr>
      <w:ins w:id="240" w:author="Silvio Peroni" w:date="2018-01-18T08:00:00Z">
        <w:r>
          <w:t>The way used for creating the local identifier is dependant on the particular</w:t>
        </w:r>
      </w:ins>
      <w:ins w:id="241" w:author="Silvio Peroni" w:date="2018-01-18T08:01:00Z">
        <w:r>
          <w:t xml:space="preserve"> class of the entity in consideration. In particular:</w:t>
        </w:r>
      </w:ins>
    </w:p>
    <w:p w14:paraId="5936DE8B" w14:textId="7B3DA5F9" w:rsidR="00137778" w:rsidRPr="00124465" w:rsidRDefault="003346E5" w:rsidP="00137778">
      <w:pPr>
        <w:pStyle w:val="Paragrafoelenco"/>
        <w:numPr>
          <w:ilvl w:val="0"/>
          <w:numId w:val="1"/>
        </w:numPr>
        <w:spacing w:before="60" w:after="60"/>
        <w:contextualSpacing w:val="0"/>
        <w:jc w:val="both"/>
        <w:rPr>
          <w:ins w:id="242" w:author="Silvio Peroni" w:date="2018-01-18T08:11:00Z"/>
        </w:rPr>
      </w:pPr>
      <w:ins w:id="243" w:author="Silvio Peroni" w:date="2018-01-18T08:01:00Z">
        <w:r>
          <w:t xml:space="preserve">The </w:t>
        </w:r>
        <w:r>
          <w:rPr>
            <w:b/>
          </w:rPr>
          <w:t xml:space="preserve">local identifier for </w:t>
        </w:r>
      </w:ins>
      <w:ins w:id="244" w:author="Silvio Peroni" w:date="2018-01-18T08:04:00Z">
        <w:r w:rsidR="00236BCF">
          <w:rPr>
            <w:b/>
          </w:rPr>
          <w:t xml:space="preserve">any </w:t>
        </w:r>
      </w:ins>
      <w:ins w:id="245" w:author="Silvio Peroni" w:date="2018-01-18T08:01:00Z">
        <w:r>
          <w:rPr>
            <w:b/>
          </w:rPr>
          <w:t>bibliographic entit</w:t>
        </w:r>
      </w:ins>
      <w:ins w:id="246" w:author="Silvio Peroni" w:date="2018-01-18T08:04:00Z">
        <w:r w:rsidR="00236BCF">
          <w:rPr>
            <w:b/>
          </w:rPr>
          <w:t>y</w:t>
        </w:r>
      </w:ins>
      <w:ins w:id="247" w:author="Silvio Peroni" w:date="2018-01-18T08:05:00Z">
        <w:r w:rsidR="00236BCF">
          <w:t xml:space="preserve"> </w:t>
        </w:r>
      </w:ins>
      <w:ins w:id="248" w:author="Silvio Peroni" w:date="2018-01-18T08:02:00Z">
        <w:r>
          <w:t>is a string composed by an optional lowercase alphabetic sequence of ASCII characters ended with a dash (“-”) plus</w:t>
        </w:r>
        <w:r w:rsidRPr="00124465">
          <w:t xml:space="preserve"> a </w:t>
        </w:r>
        <w:r>
          <w:t xml:space="preserve">mandatory </w:t>
        </w:r>
        <w:r w:rsidRPr="00124465">
          <w:t>number</w:t>
        </w:r>
        <w:r>
          <w:t xml:space="preserve"> (</w:t>
        </w:r>
      </w:ins>
      <w:ins w:id="249" w:author="Silvio Peroni" w:date="2018-01-18T08:03:00Z">
        <w:r w:rsidRPr="00124465">
          <w:t>e.g. “be/537”</w:t>
        </w:r>
        <w:r>
          <w:t xml:space="preserve"> if the optional part is not specified, “be/ln-23” if the optional part is used</w:t>
        </w:r>
      </w:ins>
      <w:ins w:id="250" w:author="Silvio Peroni" w:date="2018-01-18T08:02:00Z">
        <w:r>
          <w:t>)</w:t>
        </w:r>
      </w:ins>
      <w:ins w:id="251" w:author="Silvio Peroni" w:date="2018-01-18T08:06:00Z">
        <w:r w:rsidR="00236BCF">
          <w:t>.</w:t>
        </w:r>
      </w:ins>
      <w:ins w:id="252" w:author="Silvio Peroni" w:date="2018-01-18T08:25:00Z">
        <w:r w:rsidR="0053671A">
          <w:t xml:space="preserve"> The optional part can be used for providing a marker for </w:t>
        </w:r>
      </w:ins>
      <w:ins w:id="253" w:author="Silvio Peroni" w:date="2018-01-18T08:27:00Z">
        <w:r w:rsidR="00705B3D">
          <w:t>declaring a sort of</w:t>
        </w:r>
      </w:ins>
      <w:ins w:id="254" w:author="Silvio Peroni" w:date="2018-01-18T08:25:00Z">
        <w:r w:rsidR="0053671A">
          <w:t xml:space="preserve"> provenance of </w:t>
        </w:r>
        <w:proofErr w:type="gramStart"/>
        <w:r w:rsidR="0053671A">
          <w:t>that entities</w:t>
        </w:r>
        <w:proofErr w:type="gramEnd"/>
        <w:r w:rsidR="0053671A">
          <w:t xml:space="preserve"> in the corpus – e.g. when a dataset compliant with this specification</w:t>
        </w:r>
        <w:r w:rsidR="00705B3D">
          <w:t xml:space="preserve"> and</w:t>
        </w:r>
        <w:r w:rsidR="0053671A">
          <w:t xml:space="preserve"> provided by a third party</w:t>
        </w:r>
      </w:ins>
      <w:ins w:id="255" w:author="Silvio Peroni" w:date="2018-01-18T08:27:00Z">
        <w:r w:rsidR="00705B3D">
          <w:t xml:space="preserve"> (e.g. the Linked Books project</w:t>
        </w:r>
      </w:ins>
      <w:ins w:id="256" w:author="Silvio Peroni" w:date="2018-01-18T08:28:00Z">
        <w:r w:rsidR="00705B3D">
          <w:rPr>
            <w:rStyle w:val="Rimandonotaapidipagina"/>
          </w:rPr>
          <w:footnoteReference w:id="11"/>
        </w:r>
      </w:ins>
      <w:ins w:id="259" w:author="Silvio Peroni" w:date="2018-01-18T08:27:00Z">
        <w:r w:rsidR="00705B3D">
          <w:t xml:space="preserve"> or the Excite project</w:t>
        </w:r>
      </w:ins>
      <w:ins w:id="260" w:author="Silvio Peroni" w:date="2018-01-18T08:29:00Z">
        <w:r w:rsidR="00705B3D">
          <w:rPr>
            <w:rStyle w:val="Rimandonotaapidipagina"/>
          </w:rPr>
          <w:footnoteReference w:id="12"/>
        </w:r>
      </w:ins>
      <w:ins w:id="263" w:author="Silvio Peroni" w:date="2018-01-18T08:27:00Z">
        <w:r w:rsidR="00705B3D">
          <w:t>)</w:t>
        </w:r>
      </w:ins>
      <w:ins w:id="264" w:author="Silvio Peroni" w:date="2018-01-18T08:25:00Z">
        <w:r w:rsidR="0053671A">
          <w:t xml:space="preserve"> </w:t>
        </w:r>
      </w:ins>
      <w:ins w:id="265" w:author="Silvio Peroni" w:date="2018-01-18T08:27:00Z">
        <w:r w:rsidR="00705B3D">
          <w:t>has been</w:t>
        </w:r>
      </w:ins>
      <w:ins w:id="266" w:author="Silvio Peroni" w:date="2018-01-18T08:25:00Z">
        <w:r w:rsidR="0053671A">
          <w:t xml:space="preserve"> ingested by the OCC.</w:t>
        </w:r>
      </w:ins>
    </w:p>
    <w:p w14:paraId="7C1B446C" w14:textId="3D1CD234" w:rsidR="00137778" w:rsidRPr="00124465" w:rsidRDefault="00236BCF" w:rsidP="00137778">
      <w:pPr>
        <w:pStyle w:val="Paragrafoelenco"/>
        <w:numPr>
          <w:ilvl w:val="0"/>
          <w:numId w:val="32"/>
        </w:numPr>
        <w:spacing w:before="60" w:after="60"/>
        <w:jc w:val="both"/>
        <w:rPr>
          <w:ins w:id="267" w:author="Silvio Peroni" w:date="2018-01-18T08:11:00Z"/>
        </w:rPr>
        <w:pPrChange w:id="268" w:author="Silvio Peroni" w:date="2018-01-18T08:11:00Z">
          <w:pPr>
            <w:pStyle w:val="Paragrafoelenco"/>
            <w:numPr>
              <w:numId w:val="1"/>
            </w:numPr>
            <w:spacing w:before="60" w:after="60"/>
            <w:ind w:hanging="360"/>
            <w:contextualSpacing w:val="0"/>
            <w:jc w:val="both"/>
          </w:pPr>
        </w:pPrChange>
      </w:pPr>
      <w:ins w:id="269" w:author="Silvio Peroni" w:date="2018-01-18T08:03:00Z">
        <w:r>
          <w:t xml:space="preserve">The </w:t>
        </w:r>
        <w:r w:rsidRPr="00137778">
          <w:rPr>
            <w:b/>
            <w:rPrChange w:id="270" w:author="Silvio Peroni" w:date="2018-01-18T08:11:00Z">
              <w:rPr>
                <w:b/>
              </w:rPr>
            </w:rPrChange>
          </w:rPr>
          <w:t>local identifier for virtual entities</w:t>
        </w:r>
        <w:r>
          <w:t xml:space="preserve"> is defined </w:t>
        </w:r>
      </w:ins>
      <w:ins w:id="271" w:author="Silvio Peroni" w:date="2018-01-18T08:04:00Z">
        <w:r>
          <w:t xml:space="preserve">according to the needs of the particular </w:t>
        </w:r>
      </w:ins>
      <w:ins w:id="272" w:author="Silvio Peroni" w:date="2018-01-18T08:03:00Z">
        <w:r>
          <w:t xml:space="preserve">class </w:t>
        </w:r>
      </w:ins>
      <w:ins w:id="273" w:author="Silvio Peroni" w:date="2018-01-18T08:05:00Z">
        <w:r>
          <w:t>of virtual entity</w:t>
        </w:r>
      </w:ins>
      <w:ins w:id="274" w:author="Silvio Peroni" w:date="2018-01-18T08:04:00Z">
        <w:r>
          <w:t>. In particular:</w:t>
        </w:r>
      </w:ins>
      <w:ins w:id="275" w:author="Silvio Peroni" w:date="2018-01-18T08:11:00Z">
        <w:r w:rsidR="00137778" w:rsidRPr="00137778">
          <w:t xml:space="preserve"> </w:t>
        </w:r>
      </w:ins>
    </w:p>
    <w:p w14:paraId="61EA064D" w14:textId="557759D6" w:rsidR="00D12375" w:rsidRPr="00137778" w:rsidRDefault="00236BCF" w:rsidP="00137778">
      <w:pPr>
        <w:pStyle w:val="Paragrafoelenco"/>
        <w:numPr>
          <w:ilvl w:val="1"/>
          <w:numId w:val="32"/>
        </w:numPr>
        <w:spacing w:before="60" w:after="60"/>
        <w:jc w:val="both"/>
        <w:rPr>
          <w:ins w:id="276" w:author="Silvio Peroni" w:date="2018-01-18T07:53:00Z"/>
          <w:rPrChange w:id="277" w:author="Silvio Peroni" w:date="2018-01-18T08:10:00Z">
            <w:rPr>
              <w:ins w:id="278" w:author="Silvio Peroni" w:date="2018-01-18T07:53:00Z"/>
              <w:rFonts w:ascii="Optima" w:hAnsi="Optima"/>
              <w:color w:val="24292E"/>
            </w:rPr>
          </w:rPrChange>
        </w:rPr>
        <w:pPrChange w:id="279" w:author="Silvio Peroni" w:date="2018-01-18T08:10:00Z">
          <w:pPr>
            <w:pStyle w:val="Paragrafoelenco"/>
            <w:numPr>
              <w:numId w:val="1"/>
            </w:numPr>
            <w:shd w:val="clear" w:color="auto" w:fill="FFFFFF"/>
            <w:spacing w:before="60" w:after="240"/>
            <w:ind w:hanging="360"/>
            <w:contextualSpacing w:val="0"/>
            <w:jc w:val="both"/>
          </w:pPr>
        </w:pPrChange>
      </w:pPr>
      <w:ins w:id="280" w:author="Silvio Peroni" w:date="2018-01-18T08:05:00Z">
        <w:r w:rsidRPr="00236BCF">
          <w:rPr>
            <w:b/>
            <w:rPrChange w:id="281" w:author="Silvio Peroni" w:date="2018-01-18T08:05:00Z">
              <w:rPr/>
            </w:rPrChange>
          </w:rPr>
          <w:t>Citation:</w:t>
        </w:r>
        <w:r>
          <w:t xml:space="preserve"> </w:t>
        </w:r>
      </w:ins>
      <w:ins w:id="282" w:author="Silvio Peroni" w:date="2018-01-18T08:08:00Z">
        <w:r>
          <w:t xml:space="preserve">it is a string </w:t>
        </w:r>
      </w:ins>
      <w:ins w:id="283" w:author="Silvio Peroni" w:date="2018-01-18T08:06:00Z">
        <w:r>
          <w:t>combining the local identifiers for the citing and cited bibliographic resources</w:t>
        </w:r>
      </w:ins>
      <w:ins w:id="284" w:author="Silvio Peroni" w:date="2018-01-18T08:08:00Z">
        <w:r>
          <w:t xml:space="preserve"> described by the citation</w:t>
        </w:r>
      </w:ins>
      <w:ins w:id="285" w:author="Silvio Peroni" w:date="2018-01-18T08:06:00Z">
        <w:r>
          <w:t>, and separating them with a dash (“-”)</w:t>
        </w:r>
        <w:r w:rsidRPr="000608AB">
          <w:t>.</w:t>
        </w:r>
      </w:ins>
      <w:ins w:id="286" w:author="Silvio Peroni" w:date="2018-01-18T08:08:00Z">
        <w:r>
          <w:t xml:space="preserve"> </w:t>
        </w:r>
      </w:ins>
      <w:ins w:id="287" w:author="Silvio Peroni" w:date="2018-01-18T08:06:00Z">
        <w:r w:rsidRPr="000608AB">
          <w:t xml:space="preserve">For instance, a citation from </w:t>
        </w:r>
        <w:r>
          <w:t>“</w:t>
        </w:r>
        <w:proofErr w:type="spellStart"/>
        <w:r w:rsidRPr="000608AB">
          <w:t>br</w:t>
        </w:r>
        <w:proofErr w:type="spellEnd"/>
        <w:r w:rsidRPr="000608AB">
          <w:t>/1</w:t>
        </w:r>
        <w:r>
          <w:t>”</w:t>
        </w:r>
        <w:r w:rsidRPr="000608AB">
          <w:t xml:space="preserve"> to </w:t>
        </w:r>
        <w:r>
          <w:t>“</w:t>
        </w:r>
        <w:commentRangeStart w:id="288"/>
        <w:proofErr w:type="spellStart"/>
        <w:r w:rsidRPr="000608AB">
          <w:t>br</w:t>
        </w:r>
        <w:proofErr w:type="spellEnd"/>
        <w:r w:rsidRPr="000608AB">
          <w:t>/1</w:t>
        </w:r>
        <w:r>
          <w:t xml:space="preserve">8” </w:t>
        </w:r>
        <w:commentRangeEnd w:id="288"/>
        <w:r>
          <w:rPr>
            <w:rStyle w:val="Rimandocommento"/>
          </w:rPr>
          <w:commentReference w:id="288"/>
        </w:r>
        <w:r>
          <w:t xml:space="preserve">is given </w:t>
        </w:r>
        <w:r w:rsidRPr="000608AB">
          <w:t>a</w:t>
        </w:r>
        <w:r>
          <w:t xml:space="preserve"> local identifier “1-18” – and, thus, its corpus identifier</w:t>
        </w:r>
      </w:ins>
      <w:ins w:id="289" w:author="Silvio Peroni" w:date="2018-01-18T08:29:00Z">
        <w:r w:rsidR="0026776D">
          <w:t xml:space="preserve"> of the citation</w:t>
        </w:r>
      </w:ins>
      <w:ins w:id="290" w:author="Silvio Peroni" w:date="2018-01-18T08:06:00Z">
        <w:r>
          <w:t xml:space="preserve"> will be </w:t>
        </w:r>
      </w:ins>
      <w:ins w:id="291" w:author="Silvio Peroni" w:date="2018-01-18T08:09:00Z">
        <w:r>
          <w:t>“ci/1-18”.</w:t>
        </w:r>
      </w:ins>
      <w:ins w:id="292" w:author="Silvio Peroni" w:date="2018-01-18T07:53:00Z">
        <w:r w:rsidR="00D12375" w:rsidRPr="00124465">
          <w:t xml:space="preserve"> </w:t>
        </w:r>
        <w:bookmarkStart w:id="293" w:name="_GoBack"/>
        <w:bookmarkEnd w:id="293"/>
      </w:ins>
    </w:p>
    <w:p w14:paraId="59FC01DF" w14:textId="77777777" w:rsidR="00137778" w:rsidRDefault="00137778" w:rsidP="00D12375">
      <w:pPr>
        <w:spacing w:before="60" w:after="60"/>
        <w:jc w:val="both"/>
        <w:rPr>
          <w:ins w:id="294" w:author="Silvio Peroni" w:date="2018-01-18T08:10:00Z"/>
        </w:rPr>
      </w:pPr>
    </w:p>
    <w:p w14:paraId="00FF54D8" w14:textId="77777777" w:rsidR="00D12375" w:rsidRPr="00124465" w:rsidRDefault="00D12375" w:rsidP="00D12375">
      <w:pPr>
        <w:spacing w:before="60" w:after="60"/>
        <w:jc w:val="both"/>
        <w:rPr>
          <w:ins w:id="295" w:author="Silvio Peroni" w:date="2018-01-18T07:59:00Z"/>
        </w:rPr>
      </w:pPr>
      <w:ins w:id="296" w:author="Silvio Peroni" w:date="2018-01-18T07:53:00Z">
        <w:r w:rsidRPr="00124465">
          <w:t xml:space="preserve">In addition, the bibliographic entity may have one or more other identifiers assigned </w:t>
        </w:r>
        <w:r>
          <w:t xml:space="preserve">to it </w:t>
        </w:r>
        <w:r w:rsidRPr="00124465">
          <w:t xml:space="preserve">by external third parties: </w:t>
        </w:r>
      </w:ins>
    </w:p>
    <w:p w14:paraId="1C357C4D" w14:textId="77777777" w:rsidR="00055488" w:rsidRDefault="00D12375" w:rsidP="00D12375">
      <w:pPr>
        <w:pStyle w:val="Paragrafoelenco"/>
        <w:numPr>
          <w:ilvl w:val="0"/>
          <w:numId w:val="32"/>
        </w:numPr>
        <w:spacing w:before="60" w:after="60"/>
        <w:jc w:val="both"/>
        <w:rPr>
          <w:ins w:id="297" w:author="Silvio Peroni" w:date="2018-01-18T08:12:00Z"/>
        </w:rPr>
      </w:pPr>
      <w:ins w:id="298" w:author="Silvio Peroni" w:date="2018-01-18T07:59:00Z">
        <w:r>
          <w:rPr>
            <w:b/>
          </w:rPr>
          <w:t>I</w:t>
        </w:r>
        <w:r w:rsidRPr="00CA45A3">
          <w:rPr>
            <w:b/>
          </w:rPr>
          <w:t>dentifier</w:t>
        </w:r>
        <w:r w:rsidRPr="00124465">
          <w:t xml:space="preserve"> (short: </w:t>
        </w:r>
        <w:r w:rsidRPr="00CA45A3">
          <w:rPr>
            <w:b/>
          </w:rPr>
          <w:t>id</w:t>
        </w:r>
        <w:r w:rsidRPr="00124465">
          <w:t>)</w:t>
        </w:r>
        <w:r>
          <w:t xml:space="preserve"> and </w:t>
        </w:r>
        <w:r w:rsidRPr="00CA45A3">
          <w:rPr>
            <w:b/>
          </w:rPr>
          <w:t>Virtual Identifier</w:t>
        </w:r>
        <w:r>
          <w:t xml:space="preserve"> (short: </w:t>
        </w:r>
        <w:r w:rsidRPr="00CA45A3">
          <w:rPr>
            <w:b/>
          </w:rPr>
          <w:t>vi</w:t>
        </w:r>
        <w:r>
          <w:t>)</w:t>
        </w:r>
        <w:r w:rsidRPr="00124465">
          <w:t xml:space="preserve">: an </w:t>
        </w:r>
        <w:r>
          <w:t xml:space="preserve">external </w:t>
        </w:r>
        <w:r w:rsidRPr="00124465">
          <w:t>identifier (e.g. DOI</w:t>
        </w:r>
        <w:r>
          <w:rPr>
            <w:rStyle w:val="Rimandonotaapidipagina"/>
          </w:rPr>
          <w:footnoteReference w:id="13"/>
        </w:r>
        <w:r w:rsidRPr="00124465">
          <w:t>, ORCID</w:t>
        </w:r>
        <w:r>
          <w:rPr>
            <w:rStyle w:val="Rimandonotaapidipagina"/>
          </w:rPr>
          <w:footnoteReference w:id="14"/>
        </w:r>
        <w:r>
          <w:t xml:space="preserve">, </w:t>
        </w:r>
        <w:proofErr w:type="spellStart"/>
        <w:r w:rsidRPr="00124465">
          <w:t>PubMedID</w:t>
        </w:r>
        <w:proofErr w:type="spellEnd"/>
        <w:r>
          <w:rPr>
            <w:rStyle w:val="Rimandonotaapidipagina"/>
          </w:rPr>
          <w:footnoteReference w:id="15"/>
        </w:r>
        <w:r>
          <w:t>, OCC Citation Identifier</w:t>
        </w:r>
        <w:r>
          <w:rPr>
            <w:rStyle w:val="Rimandonotaapidipagina"/>
          </w:rPr>
          <w:footnoteReference w:id="16"/>
        </w:r>
        <w:r w:rsidRPr="00124465">
          <w:t>) associated with the bibliographic entity</w:t>
        </w:r>
        <w:r>
          <w:t xml:space="preserve"> and the virtual entity respectively</w:t>
        </w:r>
        <w:r w:rsidRPr="00124465">
          <w:t>.</w:t>
        </w:r>
        <w:r>
          <w:t xml:space="preserve">  Members of these classes of OCC metadata are themselves given unique corpus identifiers</w:t>
        </w:r>
      </w:ins>
      <w:ins w:id="307" w:author="Silvio Peroni" w:date="2018-01-18T08:12:00Z">
        <w:r w:rsidR="00055488">
          <w:t>. In particular:</w:t>
        </w:r>
      </w:ins>
    </w:p>
    <w:p w14:paraId="5E668E3A" w14:textId="55938C57" w:rsidR="00D12375" w:rsidRDefault="00055488" w:rsidP="00055488">
      <w:pPr>
        <w:pStyle w:val="Paragrafoelenco"/>
        <w:numPr>
          <w:ilvl w:val="1"/>
          <w:numId w:val="32"/>
        </w:numPr>
        <w:spacing w:before="60" w:after="60"/>
        <w:jc w:val="both"/>
        <w:rPr>
          <w:ins w:id="308" w:author="Silvio Peroni" w:date="2018-01-18T08:13:00Z"/>
        </w:rPr>
        <w:pPrChange w:id="309" w:author="Silvio Peroni" w:date="2018-01-18T08:13:00Z">
          <w:pPr>
            <w:pStyle w:val="Paragrafoelenco"/>
            <w:numPr>
              <w:numId w:val="32"/>
            </w:numPr>
            <w:spacing w:before="60" w:after="60"/>
            <w:ind w:hanging="360"/>
            <w:jc w:val="both"/>
          </w:pPr>
        </w:pPrChange>
      </w:pPr>
      <w:ins w:id="310" w:author="Silvio Peroni" w:date="2018-01-18T08:13:00Z">
        <w:r>
          <w:t>For</w:t>
        </w:r>
      </w:ins>
      <w:ins w:id="311" w:author="Silvio Peroni" w:date="2018-01-18T08:24:00Z">
        <w:r w:rsidR="00A354EF">
          <w:t xml:space="preserve"> common</w:t>
        </w:r>
      </w:ins>
      <w:ins w:id="312" w:author="Silvio Peroni" w:date="2018-01-18T08:13:00Z">
        <w:r w:rsidRPr="00A354EF">
          <w:rPr>
            <w:i/>
            <w:rPrChange w:id="313" w:author="Silvio Peroni" w:date="2018-01-18T08:23:00Z">
              <w:rPr/>
            </w:rPrChange>
          </w:rPr>
          <w:t xml:space="preserve"> identifiers</w:t>
        </w:r>
      </w:ins>
      <w:ins w:id="314" w:author="Silvio Peroni" w:date="2018-01-18T08:24:00Z">
        <w:r w:rsidR="0088276B">
          <w:t xml:space="preserve"> (</w:t>
        </w:r>
        <w:r w:rsidR="0088276B" w:rsidRPr="0088276B">
          <w:rPr>
            <w:b/>
            <w:rPrChange w:id="315" w:author="Silvio Peroni" w:date="2018-01-18T08:24:00Z">
              <w:rPr/>
            </w:rPrChange>
          </w:rPr>
          <w:t>id</w:t>
        </w:r>
        <w:r w:rsidR="0088276B">
          <w:t>)</w:t>
        </w:r>
      </w:ins>
      <w:ins w:id="316" w:author="Silvio Peroni" w:date="2018-01-18T08:13:00Z">
        <w:r>
          <w:t xml:space="preserve">, </w:t>
        </w:r>
      </w:ins>
      <w:ins w:id="317" w:author="Silvio Peroni" w:date="2018-01-18T08:12:00Z">
        <w:r>
          <w:t xml:space="preserve">the rules for the bibliographic entities </w:t>
        </w:r>
      </w:ins>
      <w:ins w:id="318" w:author="Silvio Peroni" w:date="2018-01-18T08:13:00Z">
        <w:r>
          <w:t>apply</w:t>
        </w:r>
      </w:ins>
      <w:ins w:id="319" w:author="Silvio Peroni" w:date="2018-01-18T08:12:00Z">
        <w:r>
          <w:t xml:space="preserve"> (</w:t>
        </w:r>
      </w:ins>
      <w:ins w:id="320" w:author="Silvio Peroni" w:date="2018-01-18T07:59:00Z">
        <w:r w:rsidR="00D12375">
          <w:t>e.g. “id/129”</w:t>
        </w:r>
      </w:ins>
      <w:ins w:id="321" w:author="Silvio Peroni" w:date="2018-01-18T08:12:00Z">
        <w:r>
          <w:t>)</w:t>
        </w:r>
      </w:ins>
      <w:ins w:id="322" w:author="Silvio Peroni" w:date="2018-01-18T08:13:00Z">
        <w:r>
          <w:t>.</w:t>
        </w:r>
      </w:ins>
    </w:p>
    <w:p w14:paraId="358D70DE" w14:textId="605D93B6" w:rsidR="00055488" w:rsidRDefault="00055488" w:rsidP="00055488">
      <w:pPr>
        <w:pStyle w:val="Paragrafoelenco"/>
        <w:numPr>
          <w:ilvl w:val="1"/>
          <w:numId w:val="32"/>
        </w:numPr>
        <w:spacing w:before="60" w:after="60"/>
        <w:jc w:val="both"/>
        <w:rPr>
          <w:ins w:id="323" w:author="Silvio Peroni" w:date="2018-01-18T07:59:00Z"/>
        </w:rPr>
        <w:pPrChange w:id="324" w:author="Silvio Peroni" w:date="2018-01-18T08:13:00Z">
          <w:pPr>
            <w:pStyle w:val="Paragrafoelenco"/>
            <w:numPr>
              <w:numId w:val="32"/>
            </w:numPr>
            <w:spacing w:before="60" w:after="60"/>
            <w:ind w:hanging="360"/>
            <w:jc w:val="both"/>
          </w:pPr>
        </w:pPrChange>
      </w:pPr>
      <w:ins w:id="325" w:author="Silvio Peroni" w:date="2018-01-18T08:13:00Z">
        <w:r>
          <w:t xml:space="preserve">For </w:t>
        </w:r>
        <w:r w:rsidRPr="00A354EF">
          <w:rPr>
            <w:i/>
            <w:rPrChange w:id="326" w:author="Silvio Peroni" w:date="2018-01-18T08:24:00Z">
              <w:rPr/>
            </w:rPrChange>
          </w:rPr>
          <w:t>virtual identifiers</w:t>
        </w:r>
      </w:ins>
      <w:ins w:id="327" w:author="Silvio Peroni" w:date="2018-01-18T08:24:00Z">
        <w:r w:rsidR="0088276B">
          <w:t xml:space="preserve"> (</w:t>
        </w:r>
        <w:r w:rsidR="0088276B" w:rsidRPr="0088276B">
          <w:rPr>
            <w:b/>
            <w:rPrChange w:id="328" w:author="Silvio Peroni" w:date="2018-01-18T08:24:00Z">
              <w:rPr/>
            </w:rPrChange>
          </w:rPr>
          <w:t>vi</w:t>
        </w:r>
        <w:r w:rsidR="0088276B">
          <w:t>)</w:t>
        </w:r>
      </w:ins>
      <w:ins w:id="329" w:author="Silvio Peroni" w:date="2018-01-18T08:13:00Z">
        <w:r>
          <w:t xml:space="preserve">, the local identifier is obtained </w:t>
        </w:r>
      </w:ins>
      <w:ins w:id="330" w:author="Silvio Peroni" w:date="2018-01-18T08:14:00Z">
        <w:r w:rsidR="00E42F3B">
          <w:t xml:space="preserve">by taking the corpus identifier of the </w:t>
        </w:r>
        <w:r w:rsidR="00E42F3B">
          <w:t xml:space="preserve">related </w:t>
        </w:r>
        <w:r w:rsidR="00E42F3B">
          <w:t xml:space="preserve">virtual </w:t>
        </w:r>
        <w:r w:rsidR="00E42F3B">
          <w:t>entity</w:t>
        </w:r>
        <w:r w:rsidR="00E42F3B">
          <w:t xml:space="preserve"> (e.g. “ci/1-18”) and by substituting the “/” with a “-” –</w:t>
        </w:r>
      </w:ins>
      <w:ins w:id="331" w:author="Silvio Peroni" w:date="2018-01-18T08:15:00Z">
        <w:r w:rsidR="00E42F3B">
          <w:t xml:space="preserve"> thus, its corpus identifier will be </w:t>
        </w:r>
      </w:ins>
      <w:ins w:id="332" w:author="Silvio Peroni" w:date="2018-01-18T08:14:00Z">
        <w:r w:rsidR="00E42F3B">
          <w:t>“vi/ci-1-18</w:t>
        </w:r>
      </w:ins>
      <w:ins w:id="333" w:author="Silvio Peroni" w:date="2018-01-18T08:16:00Z">
        <w:r w:rsidR="00E42F3B">
          <w:t>”</w:t>
        </w:r>
      </w:ins>
      <w:ins w:id="334" w:author="Silvio Peroni" w:date="2018-01-18T08:14:00Z">
        <w:r w:rsidR="00E42F3B">
          <w:t>. For disambiguation purposes, the local identifier of this class may also contain an additional dash-separated alphanumerical sequence of ASCII characters in case multiple virtual identifiers are associated to the same virtual entity (e.g.</w:t>
        </w:r>
      </w:ins>
      <w:ins w:id="335" w:author="Silvio Peroni" w:date="2018-01-18T08:16:00Z">
        <w:r w:rsidR="00AE1768">
          <w:t xml:space="preserve"> resulting in the corpus identifier</w:t>
        </w:r>
      </w:ins>
      <w:ins w:id="336" w:author="Silvio Peroni" w:date="2018-01-18T08:14:00Z">
        <w:r w:rsidR="00E42F3B">
          <w:t xml:space="preserve"> “</w:t>
        </w:r>
      </w:ins>
      <w:ins w:id="337" w:author="Silvio Peroni" w:date="2018-01-18T08:16:00Z">
        <w:r w:rsidR="00E42F3B">
          <w:t>vi/</w:t>
        </w:r>
      </w:ins>
      <w:ins w:id="338" w:author="Silvio Peroni" w:date="2018-01-18T08:14:00Z">
        <w:r w:rsidR="00E42F3B">
          <w:t>ci-1-18-id2”).</w:t>
        </w:r>
      </w:ins>
    </w:p>
    <w:p w14:paraId="3BD25965" w14:textId="634620BE" w:rsidR="00A93E1D" w:rsidRPr="00124465" w:rsidDel="00F65C11" w:rsidRDefault="003A708C" w:rsidP="00D12375">
      <w:pPr>
        <w:numPr>
          <w:ilvl w:val="0"/>
          <w:numId w:val="32"/>
        </w:numPr>
        <w:spacing w:before="60" w:after="60"/>
        <w:ind w:left="0"/>
        <w:jc w:val="both"/>
        <w:rPr>
          <w:del w:id="339" w:author="Silvio Peroni" w:date="2018-01-17T11:59:00Z"/>
        </w:rPr>
        <w:pPrChange w:id="340" w:author="Silvio Peroni" w:date="2018-01-18T07:58:00Z">
          <w:pPr>
            <w:spacing w:before="60" w:after="60"/>
          </w:pPr>
        </w:pPrChange>
      </w:pPr>
      <w:moveToRangeStart w:id="341" w:author="Silvio Peroni" w:date="2018-01-17T12:10:00Z" w:name="move377810385"/>
      <w:moveTo w:id="342" w:author="Silvio Peroni" w:date="2018-01-17T12:10:00Z">
        <w:del w:id="343" w:author="Silvio Peroni" w:date="2018-01-17T12:11:00Z">
          <w:r w:rsidDel="003A708C">
            <w:delText>However, t</w:delText>
          </w:r>
          <w:r w:rsidRPr="000608AB" w:rsidDel="003A708C">
            <w:delText xml:space="preserve">o avoid duplication of information within the OCC, </w:delText>
          </w:r>
          <w:r w:rsidDel="003A708C">
            <w:delText xml:space="preserve">we do not separately store these </w:delText>
          </w:r>
          <w:r w:rsidRPr="000608AB" w:rsidDel="003A708C">
            <w:delText>C</w:delText>
          </w:r>
          <w:r w:rsidDel="003A708C">
            <w:delText>itation</w:delText>
          </w:r>
          <w:r w:rsidRPr="000608AB" w:rsidDel="003A708C">
            <w:delText xml:space="preserve">IDs </w:delText>
          </w:r>
          <w:r w:rsidDel="003A708C">
            <w:delText>either with</w:delText>
          </w:r>
          <w:r w:rsidRPr="00D12375" w:rsidDel="003A708C">
            <w:rPr>
              <w:color w:val="24292E"/>
              <w:rPrChange w:id="344" w:author="Silvio Peroni" w:date="2018-01-18T07:58:00Z">
                <w:rPr>
                  <w:color w:val="24292E"/>
                </w:rPr>
              </w:rPrChange>
            </w:rPr>
            <w:delText>in the Corpus or in its data dumps.  Instead, they</w:delText>
          </w:r>
          <w:r w:rsidRPr="000608AB" w:rsidDel="003A708C">
            <w:delText xml:space="preserve"> are treated in a special manner, by defining "virtual" IRIs</w:delText>
          </w:r>
          <w:r w:rsidDel="003A708C">
            <w:delText xml:space="preserve">, as explained below in the section </w:delText>
          </w:r>
          <w:r w:rsidRPr="00D12375" w:rsidDel="003A708C">
            <w:rPr>
              <w:b/>
              <w:rPrChange w:id="345" w:author="Silvio Peroni" w:date="2018-01-18T07:58:00Z">
                <w:rPr/>
              </w:rPrChange>
            </w:rPr>
            <w:delText>URLs for bibliographic entities and their identifiers</w:delText>
          </w:r>
          <w:r w:rsidDel="003A708C">
            <w:delText>.</w:delText>
          </w:r>
        </w:del>
      </w:moveTo>
      <w:moveToRangeEnd w:id="341"/>
    </w:p>
    <w:p w14:paraId="517DB9D9" w14:textId="65D4EE14" w:rsidR="00421CEC" w:rsidRPr="00124465" w:rsidDel="00F65C11" w:rsidRDefault="00421CEC" w:rsidP="00D12375">
      <w:pPr>
        <w:rPr>
          <w:del w:id="346" w:author="Silvio Peroni" w:date="2018-01-17T11:59:00Z"/>
        </w:rPr>
        <w:pPrChange w:id="347" w:author="Silvio Peroni" w:date="2018-01-18T07:58:00Z">
          <w:pPr>
            <w:pStyle w:val="Titolo2"/>
            <w:spacing w:before="60" w:after="60"/>
          </w:pPr>
        </w:pPrChange>
      </w:pPr>
      <w:del w:id="348" w:author="Silvio Peroni" w:date="2018-01-17T11:59:00Z">
        <w:r w:rsidRPr="00124465" w:rsidDel="00F65C11">
          <w:delText>Identifiers for bibliographic</w:delText>
        </w:r>
      </w:del>
      <w:del w:id="349" w:author="Silvio Peroni" w:date="2018-01-17T11:58:00Z">
        <w:r w:rsidRPr="00124465" w:rsidDel="00F65C11">
          <w:delText xml:space="preserve"> </w:delText>
        </w:r>
      </w:del>
      <w:del w:id="350" w:author="Silvio Peroni" w:date="2018-01-17T11:59:00Z">
        <w:r w:rsidR="00C54E19" w:rsidRPr="00124465" w:rsidDel="00F65C11">
          <w:delText>entities</w:delText>
        </w:r>
      </w:del>
    </w:p>
    <w:p w14:paraId="149C43EF" w14:textId="66DB99BC" w:rsidR="00AA3DC9" w:rsidRPr="00124465" w:rsidDel="00F65C11" w:rsidRDefault="000233D2" w:rsidP="00D12375">
      <w:pPr>
        <w:rPr>
          <w:del w:id="351" w:author="Silvio Peroni" w:date="2018-01-17T11:59:00Z"/>
        </w:rPr>
        <w:pPrChange w:id="352" w:author="Silvio Peroni" w:date="2018-01-18T07:58:00Z">
          <w:pPr>
            <w:spacing w:before="60" w:after="60"/>
            <w:jc w:val="both"/>
          </w:pPr>
        </w:pPrChange>
      </w:pPr>
      <w:del w:id="353" w:author="Silvio Peroni" w:date="2018-01-17T11:59:00Z">
        <w:r w:rsidRPr="00124465" w:rsidDel="00F65C11">
          <w:delText xml:space="preserve">All the </w:delText>
        </w:r>
        <w:r w:rsidR="005442D2" w:rsidRPr="00124465" w:rsidDel="00F65C11">
          <w:delText>aforementioned</w:delText>
        </w:r>
        <w:r w:rsidR="007B3060" w:rsidRPr="00124465" w:rsidDel="00F65C11">
          <w:delText xml:space="preserve"> </w:delText>
        </w:r>
        <w:r w:rsidRPr="00124465" w:rsidDel="00F65C11">
          <w:delText xml:space="preserve">bibliographic </w:delText>
        </w:r>
        <w:r w:rsidR="004A3B1E" w:rsidRPr="00124465" w:rsidDel="00F65C11">
          <w:delText>entities</w:delText>
        </w:r>
        <w:r w:rsidRPr="00124465" w:rsidDel="00F65C11">
          <w:delText xml:space="preserve"> </w:delText>
        </w:r>
        <w:r w:rsidR="00F379FA" w:rsidRPr="00124465" w:rsidDel="00F65C11">
          <w:delText xml:space="preserve">must </w:delText>
        </w:r>
        <w:r w:rsidR="00721F74" w:rsidRPr="00124465" w:rsidDel="00F65C11">
          <w:delText xml:space="preserve">have </w:delText>
        </w:r>
        <w:r w:rsidR="00B64743" w:rsidRPr="00124465" w:rsidDel="00F65C11">
          <w:delText>a</w:delText>
        </w:r>
        <w:r w:rsidR="003636D5" w:rsidRPr="00124465" w:rsidDel="00F65C11">
          <w:delText xml:space="preserve"> corpus </w:delText>
        </w:r>
        <w:r w:rsidR="00721F74" w:rsidRPr="00124465" w:rsidDel="00F65C11">
          <w:delText>identifier</w:delText>
        </w:r>
        <w:r w:rsidR="007B3060" w:rsidRPr="00124465" w:rsidDel="00F65C11">
          <w:delText>:</w:delText>
        </w:r>
      </w:del>
    </w:p>
    <w:p w14:paraId="4E1C237A" w14:textId="206B7A8B" w:rsidR="00961A51" w:rsidDel="00E37D7E" w:rsidRDefault="003636D5" w:rsidP="00D12375">
      <w:pPr>
        <w:rPr>
          <w:del w:id="354" w:author="Silvio Peroni" w:date="2018-01-17T11:18:00Z"/>
          <w:rFonts w:ascii="Optima" w:hAnsi="Optima"/>
          <w:color w:val="24292E"/>
        </w:rPr>
        <w:pPrChange w:id="355" w:author="Silvio Peroni" w:date="2018-01-18T07:58:00Z">
          <w:pPr>
            <w:pStyle w:val="Paragrafoelenco"/>
            <w:numPr>
              <w:numId w:val="1"/>
            </w:numPr>
            <w:shd w:val="clear" w:color="auto" w:fill="FFFFFF"/>
            <w:spacing w:before="60" w:after="240"/>
            <w:ind w:hanging="360"/>
            <w:contextualSpacing w:val="0"/>
            <w:jc w:val="both"/>
          </w:pPr>
        </w:pPrChange>
      </w:pPr>
      <w:del w:id="356" w:author="Silvio Peroni" w:date="2018-01-17T11:59:00Z">
        <w:r w:rsidRPr="00124465" w:rsidDel="00F65C11">
          <w:delText>The</w:delText>
        </w:r>
        <w:r w:rsidR="000F6846" w:rsidRPr="00124465" w:rsidDel="00F65C11">
          <w:delText xml:space="preserve"> </w:delText>
        </w:r>
        <w:r w:rsidR="000F6846" w:rsidRPr="00A123F8" w:rsidDel="00F65C11">
          <w:delText>corpus identifier</w:delText>
        </w:r>
        <w:r w:rsidR="000F6846" w:rsidRPr="00124465" w:rsidDel="00F65C11">
          <w:delText xml:space="preserve"> </w:delText>
        </w:r>
        <w:r w:rsidR="001F6824" w:rsidRPr="00124465" w:rsidDel="00F65C11">
          <w:delText xml:space="preserve">assigned to the entity upon initial curation into the OCC </w:delText>
        </w:r>
        <w:r w:rsidR="000F6846" w:rsidRPr="00124465" w:rsidDel="00F65C11">
          <w:delText xml:space="preserve">is </w:delText>
        </w:r>
        <w:r w:rsidR="004A58D2" w:rsidRPr="00124465" w:rsidDel="00F65C11">
          <w:delText xml:space="preserve">the two-letter short name for the class of items (e.g. </w:delText>
        </w:r>
      </w:del>
      <w:ins w:id="357" w:author="David Shotton" w:date="2017-10-31T12:15:00Z">
        <w:del w:id="358" w:author="Silvio Peroni" w:date="2018-01-17T10:38:00Z">
          <w:r w:rsidR="006A4697" w:rsidRPr="00AB5021" w:rsidDel="00AB5021">
            <w:delText>r</w:delText>
          </w:r>
        </w:del>
      </w:ins>
      <w:ins w:id="359" w:author="David Shotton" w:date="2017-10-31T16:26:00Z">
        <w:del w:id="360" w:author="Silvio Peroni" w:date="2018-01-17T10:38:00Z">
          <w:r w:rsidR="005013AD" w:rsidRPr="00A123F8" w:rsidDel="00AB5021">
            <w:delText>e</w:delText>
          </w:r>
        </w:del>
      </w:ins>
      <w:del w:id="361" w:author="Silvio Peroni" w:date="2018-01-17T11:59:00Z">
        <w:r w:rsidR="004A58D2" w:rsidRPr="00A123F8" w:rsidDel="00F65C11">
          <w:delText>be</w:delText>
        </w:r>
        <w:r w:rsidR="004A58D2" w:rsidRPr="00124465" w:rsidDel="00F65C11">
          <w:delText xml:space="preserve"> for a </w:delText>
        </w:r>
      </w:del>
      <w:ins w:id="362" w:author="David Shotton" w:date="2017-10-31T12:15:00Z">
        <w:del w:id="363" w:author="Silvio Peroni" w:date="2018-01-17T10:38:00Z">
          <w:r w:rsidR="006A4697" w:rsidDel="00AB5021">
            <w:delText xml:space="preserve">reference </w:delText>
          </w:r>
        </w:del>
      </w:ins>
      <w:ins w:id="364" w:author="David Shotton" w:date="2017-10-31T16:26:00Z">
        <w:del w:id="365" w:author="Silvio Peroni" w:date="2018-01-17T10:38:00Z">
          <w:r w:rsidR="005013AD" w:rsidDel="00AB5021">
            <w:delText>entry</w:delText>
          </w:r>
        </w:del>
      </w:ins>
      <w:del w:id="366" w:author="Silvio Peroni" w:date="2018-01-17T11:59:00Z">
        <w:r w:rsidR="004A58D2" w:rsidRPr="00124465" w:rsidDel="00F65C11">
          <w:delText>bibliographic entry) followed by a</w:delText>
        </w:r>
        <w:r w:rsidR="00935D95" w:rsidDel="00F65C11">
          <w:delText>n oblique slash</w:delText>
        </w:r>
        <w:r w:rsidR="001435C4" w:rsidRPr="00124465" w:rsidDel="00F65C11">
          <w:delText xml:space="preserve"> </w:delText>
        </w:r>
        <w:r w:rsidR="00935D95" w:rsidDel="00F65C11">
          <w:delText>(</w:delText>
        </w:r>
        <w:r w:rsidR="001435C4" w:rsidRPr="00124465" w:rsidDel="00F65C11">
          <w:delText>“/”</w:delText>
        </w:r>
        <w:r w:rsidR="00935D95" w:rsidDel="00F65C11">
          <w:delText>)</w:delText>
        </w:r>
        <w:r w:rsidR="001435C4" w:rsidRPr="00124465" w:rsidDel="00F65C11">
          <w:delText xml:space="preserve"> and a</w:delText>
        </w:r>
        <w:r w:rsidR="004A58D2" w:rsidRPr="00124465" w:rsidDel="00F65C11">
          <w:delText xml:space="preserve"> number </w:delText>
        </w:r>
      </w:del>
      <w:del w:id="367" w:author="Silvio Peroni" w:date="2018-01-17T11:40:00Z">
        <w:r w:rsidR="007C1686" w:rsidRPr="00124465" w:rsidDel="00043C12">
          <w:delText>assigned to each resource,</w:delText>
        </w:r>
      </w:del>
      <w:del w:id="368" w:author="Silvio Peroni" w:date="2018-01-17T11:59:00Z">
        <w:r w:rsidR="007C1686" w:rsidRPr="00124465" w:rsidDel="00F65C11">
          <w:delText xml:space="preserve"> unique among resources of the same type</w:delText>
        </w:r>
        <w:r w:rsidR="007C1686" w:rsidDel="00F65C11">
          <w:delText xml:space="preserve">, </w:delText>
        </w:r>
      </w:del>
      <w:del w:id="369" w:author="Silvio Peroni" w:date="2018-01-17T11:41:00Z">
        <w:r w:rsidR="004A58D2" w:rsidRPr="00124465" w:rsidDel="00043C12">
          <w:delText xml:space="preserve">which </w:delText>
        </w:r>
      </w:del>
      <w:del w:id="370" w:author="Silvio Peroni" w:date="2018-01-17T11:59:00Z">
        <w:r w:rsidR="004A58D2" w:rsidRPr="00124465" w:rsidDel="00F65C11">
          <w:delText>increments for each new entry</w:delText>
        </w:r>
        <w:r w:rsidR="007E6396" w:rsidRPr="00124465" w:rsidDel="00F65C11">
          <w:delText xml:space="preserve"> </w:delText>
        </w:r>
        <w:r w:rsidR="00675664" w:rsidDel="00F65C11">
          <w:delText xml:space="preserve">in that </w:delText>
        </w:r>
        <w:r w:rsidR="009701B1" w:rsidDel="00F65C11">
          <w:delText xml:space="preserve">resource </w:delText>
        </w:r>
        <w:r w:rsidR="00675664" w:rsidDel="00F65C11">
          <w:delText xml:space="preserve">class </w:delText>
        </w:r>
        <w:r w:rsidR="007E6396" w:rsidRPr="00124465" w:rsidDel="00F65C11">
          <w:delText>(e.g. “</w:delText>
        </w:r>
      </w:del>
      <w:ins w:id="371" w:author="David Shotton" w:date="2017-10-31T12:57:00Z">
        <w:del w:id="372" w:author="Silvio Peroni" w:date="2018-01-17T10:38:00Z">
          <w:r w:rsidR="006B0152" w:rsidDel="00AB5021">
            <w:delText>r</w:delText>
          </w:r>
        </w:del>
      </w:ins>
      <w:ins w:id="373" w:author="David Shotton" w:date="2017-10-31T16:26:00Z">
        <w:del w:id="374" w:author="Silvio Peroni" w:date="2018-01-17T10:38:00Z">
          <w:r w:rsidR="00493E10" w:rsidDel="00AB5021">
            <w:delText>e</w:delText>
          </w:r>
        </w:del>
      </w:ins>
      <w:del w:id="375" w:author="Silvio Peroni" w:date="2018-01-17T11:59:00Z">
        <w:r w:rsidR="007E6396" w:rsidRPr="00124465" w:rsidDel="00F65C11">
          <w:delText>be/</w:delText>
        </w:r>
        <w:r w:rsidR="00A6136E" w:rsidRPr="00124465" w:rsidDel="00F65C11">
          <w:delText>537</w:delText>
        </w:r>
        <w:r w:rsidR="007E6396" w:rsidRPr="00124465" w:rsidDel="00F65C11">
          <w:delText>”)</w:delText>
        </w:r>
        <w:r w:rsidR="004A58D2" w:rsidRPr="00124465" w:rsidDel="00F65C11">
          <w:delText>.</w:delText>
        </w:r>
        <w:r w:rsidR="008B3CD1" w:rsidRPr="00124465" w:rsidDel="00F65C11">
          <w:delText xml:space="preserve"> Note that this identifier is for internal OCC use only, and is distinct </w:delText>
        </w:r>
        <w:r w:rsidR="00935D95" w:rsidDel="00F65C11">
          <w:delText>from</w:delText>
        </w:r>
        <w:r w:rsidR="00935D95" w:rsidRPr="00124465" w:rsidDel="00F65C11">
          <w:delText xml:space="preserve"> </w:delText>
        </w:r>
        <w:r w:rsidR="00BD581B" w:rsidDel="00F65C11">
          <w:delText>any</w:delText>
        </w:r>
        <w:r w:rsidR="008B3CD1" w:rsidRPr="00124465" w:rsidDel="00F65C11">
          <w:delText xml:space="preserve"> “public” </w:delText>
        </w:r>
        <w:r w:rsidR="00BD581B" w:rsidRPr="00BD581B" w:rsidDel="00F65C11">
          <w:delText>Internationalized Resource Identifier</w:delText>
        </w:r>
        <w:r w:rsidR="00BD581B" w:rsidDel="00F65C11">
          <w:delText xml:space="preserve"> (abbreviated </w:delText>
        </w:r>
        <w:r w:rsidR="008B3CD1" w:rsidRPr="00124465" w:rsidDel="00F65C11">
          <w:delText>IRI</w:delText>
        </w:r>
        <w:r w:rsidR="00BD581B" w:rsidDel="00F65C11">
          <w:delText>)</w:delText>
        </w:r>
        <w:r w:rsidR="008B3CD1" w:rsidRPr="00124465" w:rsidDel="00F65C11">
          <w:delText xml:space="preserve"> </w:delText>
        </w:r>
        <w:r w:rsidR="00BD581B" w:rsidDel="00F65C11">
          <w:delText xml:space="preserve">that may be </w:delText>
        </w:r>
        <w:r w:rsidR="00696454" w:rsidRPr="00124465" w:rsidDel="00F65C11">
          <w:delText xml:space="preserve">used to </w:delText>
        </w:r>
        <w:r w:rsidR="00974C5B" w:rsidDel="00F65C11">
          <w:delText xml:space="preserve">identify </w:delText>
        </w:r>
        <w:r w:rsidR="00224E72" w:rsidRPr="00124465" w:rsidDel="00F65C11">
          <w:delText>the</w:delText>
        </w:r>
        <w:r w:rsidR="008B3CD1" w:rsidRPr="00124465" w:rsidDel="00F65C11">
          <w:delText xml:space="preserve"> entity.  </w:delText>
        </w:r>
      </w:del>
    </w:p>
    <w:p w14:paraId="2AA59B01" w14:textId="4EB22ECA" w:rsidR="001D2BEF" w:rsidRPr="008E4766" w:rsidDel="00AB5021" w:rsidRDefault="00F554AB" w:rsidP="008E4766">
      <w:pPr>
        <w:shd w:val="clear" w:color="auto" w:fill="FFFFFF"/>
        <w:spacing w:before="60" w:after="240"/>
        <w:jc w:val="both"/>
        <w:rPr>
          <w:ins w:id="376" w:author="David Shotton" w:date="2017-11-08T10:06:00Z"/>
          <w:del w:id="377" w:author="Silvio Peroni" w:date="2018-01-17T10:39:00Z"/>
          <w:strike/>
          <w:rPrChange w:id="378" w:author="Silvio Peroni" w:date="2018-01-18T08:17:00Z">
            <w:rPr>
              <w:ins w:id="379" w:author="David Shotton" w:date="2017-11-08T10:06:00Z"/>
              <w:del w:id="380" w:author="Silvio Peroni" w:date="2018-01-17T10:39:00Z"/>
            </w:rPr>
          </w:rPrChange>
        </w:rPr>
        <w:pPrChange w:id="381" w:author="Silvio Peroni" w:date="2018-01-18T08:17:00Z">
          <w:pPr>
            <w:pStyle w:val="Paragrafoelenco"/>
            <w:shd w:val="clear" w:color="auto" w:fill="FFFFFF"/>
            <w:spacing w:before="60" w:after="240"/>
            <w:contextualSpacing w:val="0"/>
            <w:jc w:val="both"/>
          </w:pPr>
        </w:pPrChange>
      </w:pPr>
      <w:ins w:id="382" w:author="David Shotton" w:date="2017-10-31T18:55:00Z">
        <w:del w:id="383" w:author="Silvio Peroni" w:date="2018-01-17T10:39:00Z">
          <w:r w:rsidRPr="008E4766" w:rsidDel="00AB5021">
            <w:rPr>
              <w:strike/>
              <w:rPrChange w:id="384" w:author="Silvio Peroni" w:date="2018-01-18T08:17:00Z">
                <w:rPr/>
              </w:rPrChange>
            </w:rPr>
            <w:delText xml:space="preserve">To avoid duplication of information within the OCC, identifiers for citations between bibliographic entities </w:delText>
          </w:r>
        </w:del>
      </w:ins>
      <w:ins w:id="385" w:author="David Shotton" w:date="2017-11-04T12:51:00Z">
        <w:del w:id="386" w:author="Silvio Peroni" w:date="2018-01-17T10:39:00Z">
          <w:r w:rsidR="00D2600A" w:rsidRPr="008E4766" w:rsidDel="00AB5021">
            <w:rPr>
              <w:strike/>
              <w:rPrChange w:id="387" w:author="Silvio Peroni" w:date="2018-01-18T08:17:00Z">
                <w:rPr/>
              </w:rPrChange>
            </w:rPr>
            <w:delText xml:space="preserve">recorded in the OCC </w:delText>
          </w:r>
        </w:del>
      </w:ins>
      <w:ins w:id="388" w:author="David Shotton" w:date="2017-10-31T18:55:00Z">
        <w:del w:id="389" w:author="Silvio Peroni" w:date="2018-01-17T10:39:00Z">
          <w:r w:rsidRPr="008E4766" w:rsidDel="00AB5021">
            <w:rPr>
              <w:strike/>
              <w:rPrChange w:id="390" w:author="Silvio Peroni" w:date="2018-01-18T08:17:00Z">
                <w:rPr/>
              </w:rPrChange>
            </w:rPr>
            <w:delText>are treated in a special manner, by defining "virtual" IRIs</w:delText>
          </w:r>
        </w:del>
      </w:ins>
      <w:ins w:id="391" w:author="David Shotton" w:date="2017-11-04T12:52:00Z">
        <w:del w:id="392" w:author="Silvio Peroni" w:date="2018-01-17T10:39:00Z">
          <w:r w:rsidR="00D2600A" w:rsidRPr="008E4766" w:rsidDel="00AB5021">
            <w:rPr>
              <w:strike/>
              <w:rPrChange w:id="393" w:author="Silvio Peroni" w:date="2018-01-18T08:17:00Z">
                <w:rPr/>
              </w:rPrChange>
            </w:rPr>
            <w:delText xml:space="preserve"> that can be created on-the-fly as required</w:delText>
          </w:r>
        </w:del>
      </w:ins>
      <w:ins w:id="394" w:author="David Shotton" w:date="2017-10-31T18:55:00Z">
        <w:del w:id="395" w:author="Silvio Peroni" w:date="2018-01-17T10:39:00Z">
          <w:r w:rsidRPr="008E4766" w:rsidDel="00AB5021">
            <w:rPr>
              <w:strike/>
              <w:rPrChange w:id="396" w:author="Silvio Peroni" w:date="2018-01-18T08:17:00Z">
                <w:rPr/>
              </w:rPrChange>
            </w:rPr>
            <w:delText xml:space="preserve">.  These virtual IRIs have the general form https://w3id.org/oc/virtual/citation/[citing BR ID number]-[cited BR ID number]. For instance, a citation recorded within the OpenCitations Corpus from br/1 to br/11 will have the </w:delText>
          </w:r>
        </w:del>
      </w:ins>
      <w:ins w:id="397" w:author="David Shotton" w:date="2017-10-31T19:06:00Z">
        <w:del w:id="398" w:author="Silvio Peroni" w:date="2018-01-17T10:39:00Z">
          <w:r w:rsidR="00FE2F21" w:rsidRPr="008E4766" w:rsidDel="00AB5021">
            <w:rPr>
              <w:strike/>
              <w:rPrChange w:id="399" w:author="Silvio Peroni" w:date="2018-01-18T08:17:00Z">
                <w:rPr/>
              </w:rPrChange>
            </w:rPr>
            <w:delText xml:space="preserve">OCC </w:delText>
          </w:r>
        </w:del>
      </w:ins>
      <w:ins w:id="400" w:author="David Shotton" w:date="2017-10-31T18:55:00Z">
        <w:del w:id="401" w:author="Silvio Peroni" w:date="2018-01-17T10:39:00Z">
          <w:r w:rsidRPr="008E4766" w:rsidDel="00AB5021">
            <w:rPr>
              <w:strike/>
              <w:rPrChange w:id="402" w:author="Silvio Peroni" w:date="2018-01-18T08:17:00Z">
                <w:rPr/>
              </w:rPrChange>
            </w:rPr>
            <w:delText xml:space="preserve">Citation ID </w:delText>
          </w:r>
        </w:del>
      </w:ins>
      <w:ins w:id="403" w:author="David Shotton" w:date="2017-11-01T09:52:00Z">
        <w:del w:id="404" w:author="Silvio Peroni" w:date="2018-01-17T10:39:00Z">
          <w:r w:rsidR="00F35C1D" w:rsidRPr="008E4766" w:rsidDel="00AB5021">
            <w:rPr>
              <w:strike/>
              <w:rPrChange w:id="405" w:author="Silvio Peroni" w:date="2018-01-18T08:17:00Z">
                <w:rPr/>
              </w:rPrChange>
            </w:rPr>
            <w:delText>“</w:delText>
          </w:r>
        </w:del>
      </w:ins>
      <w:ins w:id="406" w:author="David Shotton" w:date="2017-10-31T18:55:00Z">
        <w:del w:id="407" w:author="Silvio Peroni" w:date="2018-01-17T10:39:00Z">
          <w:r w:rsidRPr="008E4766" w:rsidDel="00AB5021">
            <w:rPr>
              <w:strike/>
              <w:rPrChange w:id="408" w:author="Silvio Peroni" w:date="2018-01-18T08:17:00Z">
                <w:rPr/>
              </w:rPrChange>
            </w:rPr>
            <w:delText>1-11</w:delText>
          </w:r>
        </w:del>
      </w:ins>
      <w:ins w:id="409" w:author="David Shotton" w:date="2017-11-01T09:52:00Z">
        <w:del w:id="410" w:author="Silvio Peroni" w:date="2018-01-17T10:39:00Z">
          <w:r w:rsidR="00F35C1D" w:rsidRPr="008E4766" w:rsidDel="00AB5021">
            <w:rPr>
              <w:strike/>
              <w:rPrChange w:id="411" w:author="Silvio Peroni" w:date="2018-01-18T08:17:00Z">
                <w:rPr/>
              </w:rPrChange>
            </w:rPr>
            <w:delText>”</w:delText>
          </w:r>
        </w:del>
      </w:ins>
      <w:ins w:id="412" w:author="David Shotton" w:date="2017-10-31T18:55:00Z">
        <w:del w:id="413" w:author="Silvio Peroni" w:date="2018-01-17T10:39:00Z">
          <w:r w:rsidRPr="008E4766" w:rsidDel="00AB5021">
            <w:rPr>
              <w:strike/>
              <w:rPrChange w:id="414" w:author="Silvio Peroni" w:date="2018-01-18T08:17:00Z">
                <w:rPr/>
              </w:rPrChange>
            </w:rPr>
            <w:delText xml:space="preserve">, identified by the IRI </w:delText>
          </w:r>
        </w:del>
      </w:ins>
      <w:del w:id="415" w:author="Silvio Peroni" w:date="2018-01-17T10:39:00Z">
        <w:r w:rsidR="00A10BB0" w:rsidRPr="008E4766" w:rsidDel="00AB5021">
          <w:rPr>
            <w:strike/>
            <w:rPrChange w:id="416" w:author="Silvio Peroni" w:date="2018-01-18T08:17:00Z">
              <w:rPr/>
            </w:rPrChange>
          </w:rPr>
          <w:fldChar w:fldCharType="begin"/>
        </w:r>
        <w:r w:rsidR="00A10BB0" w:rsidRPr="008E4766" w:rsidDel="00AB5021">
          <w:rPr>
            <w:strike/>
            <w:rPrChange w:id="417" w:author="Silvio Peroni" w:date="2018-01-18T08:17:00Z">
              <w:rPr/>
            </w:rPrChange>
          </w:rPr>
          <w:delInstrText xml:space="preserve"> HYPERLINK "https://w3id.org/oc/virtual/citation/1-11" </w:delInstrText>
        </w:r>
        <w:r w:rsidR="00A10BB0" w:rsidRPr="008E4766" w:rsidDel="00AB5021">
          <w:rPr>
            <w:strike/>
            <w:rPrChange w:id="418" w:author="Silvio Peroni" w:date="2018-01-18T08:17:00Z">
              <w:rPr/>
            </w:rPrChange>
          </w:rPr>
          <w:fldChar w:fldCharType="separate"/>
        </w:r>
      </w:del>
      <w:ins w:id="419" w:author="David Shotton" w:date="2017-10-31T18:55:00Z">
        <w:del w:id="420" w:author="Silvio Peroni" w:date="2018-01-17T10:39:00Z">
          <w:r w:rsidR="00A10BB0" w:rsidRPr="008E4766" w:rsidDel="00AB5021">
            <w:rPr>
              <w:rStyle w:val="Collegamentoipertestuale"/>
              <w:strike/>
              <w:rPrChange w:id="421" w:author="Silvio Peroni" w:date="2018-01-18T08:17:00Z">
                <w:rPr>
                  <w:rStyle w:val="Collegamentoipertestuale"/>
                  <w:strike/>
                </w:rPr>
              </w:rPrChange>
            </w:rPr>
            <w:delText>https://w3id.org/oc/virtual/citation/1-11</w:delText>
          </w:r>
        </w:del>
      </w:ins>
      <w:ins w:id="422" w:author="David Shotton" w:date="2017-11-08T10:06:00Z">
        <w:del w:id="423" w:author="Silvio Peroni" w:date="2018-01-17T10:39:00Z">
          <w:r w:rsidR="00A10BB0" w:rsidRPr="008E4766" w:rsidDel="00AB5021">
            <w:rPr>
              <w:strike/>
              <w:rPrChange w:id="424" w:author="Silvio Peroni" w:date="2018-01-18T08:17:00Z">
                <w:rPr/>
              </w:rPrChange>
            </w:rPr>
            <w:fldChar w:fldCharType="end"/>
          </w:r>
        </w:del>
      </w:ins>
      <w:ins w:id="425" w:author="David Shotton" w:date="2017-10-31T18:55:00Z">
        <w:del w:id="426" w:author="Silvio Peroni" w:date="2018-01-17T10:39:00Z">
          <w:r w:rsidRPr="008E4766" w:rsidDel="00AB5021">
            <w:rPr>
              <w:strike/>
              <w:rPrChange w:id="427" w:author="Silvio Peroni" w:date="2018-01-18T08:17:00Z">
                <w:rPr/>
              </w:rPrChange>
            </w:rPr>
            <w:delText>.</w:delText>
          </w:r>
        </w:del>
      </w:ins>
    </w:p>
    <w:p w14:paraId="7B7D04F6" w14:textId="4E488D49" w:rsidR="007C041D" w:rsidDel="007F7D82" w:rsidRDefault="00A10BB0" w:rsidP="008E4766">
      <w:pPr>
        <w:rPr>
          <w:ins w:id="428" w:author="David Shotton" w:date="2017-11-09T17:56:00Z"/>
          <w:del w:id="429" w:author="Silvio Peroni" w:date="2018-01-17T12:10:00Z"/>
        </w:rPr>
        <w:pPrChange w:id="430" w:author="Silvio Peroni" w:date="2018-01-18T08:17:00Z">
          <w:pPr>
            <w:pStyle w:val="Paragrafoelenco"/>
            <w:shd w:val="clear" w:color="auto" w:fill="FFFFFF"/>
            <w:spacing w:before="60" w:after="240"/>
            <w:ind w:left="0"/>
            <w:jc w:val="both"/>
          </w:pPr>
        </w:pPrChange>
      </w:pPr>
      <w:ins w:id="431" w:author="David Shotton" w:date="2017-11-08T10:06:00Z">
        <w:del w:id="432" w:author="Silvio Peroni" w:date="2018-01-17T11:19:00Z">
          <w:r w:rsidRPr="000608AB" w:rsidDel="00961A51">
            <w:delText>T</w:delText>
          </w:r>
        </w:del>
        <w:del w:id="433" w:author="Silvio Peroni" w:date="2018-01-17T12:20:00Z">
          <w:r w:rsidRPr="000608AB" w:rsidDel="00B22D5B">
            <w:delText>o facilitate their identification and machine processing, citations require their own globally unique machine-readable citation identifiers (</w:delText>
          </w:r>
          <w:r w:rsidRPr="000A2832" w:rsidDel="00B22D5B">
            <w:rPr>
              <w:bCs/>
            </w:rPr>
            <w:delText>CitationI</w:delText>
          </w:r>
        </w:del>
        <w:del w:id="434" w:author="Silvio Peroni" w:date="2018-01-17T12:04:00Z">
          <w:r w:rsidRPr="000A2832" w:rsidDel="000A2832">
            <w:rPr>
              <w:bCs/>
            </w:rPr>
            <w:delText>Ds</w:delText>
          </w:r>
        </w:del>
        <w:del w:id="435" w:author="Silvio Peroni" w:date="2018-01-17T12:20:00Z">
          <w:r w:rsidRPr="000608AB" w:rsidDel="00B22D5B">
            <w:delText xml:space="preserve">), equivalent to DOIs for published articles and ORCIDs for authors. </w:delText>
          </w:r>
        </w:del>
      </w:ins>
      <w:ins w:id="436" w:author="David Shotton" w:date="2017-11-09T17:59:00Z">
        <w:del w:id="437" w:author="Silvio Peroni" w:date="2018-01-17T12:05:00Z">
          <w:r w:rsidR="00AD066C" w:rsidDel="000A2832">
            <w:delText>W</w:delText>
          </w:r>
        </w:del>
      </w:ins>
      <w:ins w:id="438" w:author="David Shotton" w:date="2017-11-08T10:06:00Z">
        <w:del w:id="439" w:author="Silvio Peroni" w:date="2018-01-17T12:05:00Z">
          <w:r w:rsidRPr="000608AB" w:rsidDel="000A2832">
            <w:delText>e</w:delText>
          </w:r>
        </w:del>
        <w:del w:id="440" w:author="Silvio Peroni" w:date="2018-01-17T12:21:00Z">
          <w:r w:rsidRPr="000608AB" w:rsidDel="00B22D5B">
            <w:delText xml:space="preserve"> create</w:delText>
          </w:r>
        </w:del>
        <w:del w:id="441" w:author="Silvio Peroni" w:date="2018-01-17T12:05:00Z">
          <w:r w:rsidRPr="000608AB" w:rsidDel="000A2832">
            <w:delText xml:space="preserve"> </w:delText>
          </w:r>
        </w:del>
      </w:ins>
      <w:ins w:id="442" w:author="David Shotton" w:date="2017-11-09T17:59:00Z">
        <w:del w:id="443" w:author="Silvio Peroni" w:date="2018-01-17T12:05:00Z">
          <w:r w:rsidR="00AD066C" w:rsidDel="000A2832">
            <w:delText>these</w:delText>
          </w:r>
        </w:del>
        <w:del w:id="444" w:author="Silvio Peroni" w:date="2018-01-17T12:21:00Z">
          <w:r w:rsidR="00AD066C" w:rsidDel="00B22D5B">
            <w:delText xml:space="preserve"> </w:delText>
          </w:r>
        </w:del>
      </w:ins>
      <w:ins w:id="445" w:author="David Shotton" w:date="2017-11-08T10:06:00Z">
        <w:del w:id="446" w:author="Silvio Peroni" w:date="2018-01-18T08:17:00Z">
          <w:r w:rsidRPr="000608AB" w:rsidDel="008E4766">
            <w:delText xml:space="preserve">for citations between bibliographic </w:delText>
          </w:r>
          <w:r w:rsidDel="008E4766">
            <w:delText xml:space="preserve">resources </w:delText>
          </w:r>
          <w:r w:rsidRPr="000608AB" w:rsidDel="008E4766">
            <w:delText>recorded in the OCC</w:delText>
          </w:r>
          <w:r w:rsidDel="008E4766">
            <w:delText xml:space="preserve"> </w:delText>
          </w:r>
        </w:del>
      </w:ins>
      <w:ins w:id="447" w:author="David Shotton" w:date="2017-11-09T17:59:00Z">
        <w:del w:id="448" w:author="Silvio Peroni" w:date="2018-01-18T08:17:00Z">
          <w:r w:rsidR="00AD066C" w:rsidDel="008E4766">
            <w:delText xml:space="preserve">by </w:delText>
          </w:r>
        </w:del>
      </w:ins>
      <w:ins w:id="449" w:author="David Shotton" w:date="2017-11-09T18:05:00Z">
        <w:del w:id="450" w:author="Silvio Peroni" w:date="2018-01-18T08:17:00Z">
          <w:r w:rsidR="003D5C0C" w:rsidDel="008E4766">
            <w:delText>combining</w:delText>
          </w:r>
        </w:del>
      </w:ins>
      <w:ins w:id="451" w:author="David Shotton" w:date="2017-11-09T17:59:00Z">
        <w:del w:id="452" w:author="Silvio Peroni" w:date="2018-01-18T08:17:00Z">
          <w:r w:rsidR="00AD066C" w:rsidDel="008E4766">
            <w:delText xml:space="preserve"> the </w:delText>
          </w:r>
        </w:del>
        <w:del w:id="453" w:author="Silvio Peroni" w:date="2018-01-17T12:05:00Z">
          <w:r w:rsidR="00610BD8" w:rsidDel="000A2832">
            <w:delText>internal</w:delText>
          </w:r>
        </w:del>
        <w:del w:id="454" w:author="Silvio Peroni" w:date="2018-01-18T08:17:00Z">
          <w:r w:rsidR="00610BD8" w:rsidDel="008E4766">
            <w:delText xml:space="preserve"> corpus identifiers for the citing and cited bibliographic</w:delText>
          </w:r>
        </w:del>
        <w:del w:id="455" w:author="Silvio Peroni" w:date="2018-01-17T12:16:00Z">
          <w:r w:rsidR="00610BD8" w:rsidDel="004F13C1">
            <w:delText xml:space="preserve"> resources</w:delText>
          </w:r>
        </w:del>
      </w:ins>
      <w:ins w:id="456" w:author="David Shotton" w:date="2017-11-08T10:06:00Z">
        <w:del w:id="457" w:author="Silvio Peroni" w:date="2018-01-18T08:17:00Z">
          <w:r w:rsidRPr="000608AB" w:rsidDel="008E4766">
            <w:delText xml:space="preserve">.  </w:delText>
          </w:r>
        </w:del>
      </w:ins>
      <w:ins w:id="458" w:author="David Shotton" w:date="2017-11-09T17:58:00Z">
        <w:del w:id="459" w:author="Silvio Peroni" w:date="2018-01-18T08:17:00Z">
          <w:r w:rsidR="003A5E4D" w:rsidRPr="000608AB" w:rsidDel="008E4766">
            <w:delText xml:space="preserve">For instance, a citation recorded within the OpenCitations Corpus from br/1 to </w:delText>
          </w:r>
          <w:commentRangeStart w:id="460"/>
          <w:r w:rsidR="003A5E4D" w:rsidRPr="000608AB" w:rsidDel="008E4766">
            <w:delText>br/1</w:delText>
          </w:r>
          <w:r w:rsidR="003A5E4D" w:rsidDel="008E4766">
            <w:delText xml:space="preserve">8 </w:delText>
          </w:r>
          <w:commentRangeEnd w:id="460"/>
          <w:r w:rsidR="003A5E4D" w:rsidDel="008E4766">
            <w:rPr>
              <w:rStyle w:val="Rimandocommento"/>
            </w:rPr>
            <w:commentReference w:id="460"/>
          </w:r>
        </w:del>
      </w:ins>
      <w:ins w:id="461" w:author="David Shotton" w:date="2017-11-09T18:00:00Z">
        <w:del w:id="462" w:author="Silvio Peroni" w:date="2018-01-18T08:17:00Z">
          <w:r w:rsidR="00610BD8" w:rsidDel="008E4766">
            <w:delText xml:space="preserve">is given </w:delText>
          </w:r>
        </w:del>
      </w:ins>
      <w:ins w:id="463" w:author="David Shotton" w:date="2017-11-09T17:58:00Z">
        <w:del w:id="464" w:author="Silvio Peroni" w:date="2018-01-18T08:17:00Z">
          <w:r w:rsidR="003A5E4D" w:rsidRPr="000608AB" w:rsidDel="008E4766">
            <w:delText>a</w:delText>
          </w:r>
        </w:del>
        <w:del w:id="465" w:author="Silvio Peroni" w:date="2018-01-17T12:22:00Z">
          <w:r w:rsidR="003A5E4D" w:rsidRPr="000608AB" w:rsidDel="000750E8">
            <w:delText xml:space="preserve"> globally unique </w:delText>
          </w:r>
        </w:del>
        <w:del w:id="466" w:author="Silvio Peroni" w:date="2018-01-17T12:09:00Z">
          <w:r w:rsidR="003A5E4D" w:rsidRPr="000608AB" w:rsidDel="007F7D82">
            <w:delText>C</w:delText>
          </w:r>
          <w:r w:rsidR="003A5E4D" w:rsidDel="007F7D82">
            <w:delText>itation</w:delText>
          </w:r>
          <w:r w:rsidR="003A5E4D" w:rsidRPr="000608AB" w:rsidDel="007F7D82">
            <w:delText>ID</w:delText>
          </w:r>
        </w:del>
        <w:del w:id="467" w:author="Silvio Peroni" w:date="2018-01-17T12:22:00Z">
          <w:r w:rsidR="003A5E4D" w:rsidRPr="000608AB" w:rsidDel="000750E8">
            <w:delText xml:space="preserve"> </w:delText>
          </w:r>
          <w:r w:rsidR="003A5E4D" w:rsidDel="000750E8">
            <w:delText>“</w:delText>
          </w:r>
        </w:del>
        <w:del w:id="468" w:author="Silvio Peroni" w:date="2018-01-17T12:09:00Z">
          <w:r w:rsidR="003A5E4D" w:rsidDel="007F7D82">
            <w:delText>occ:</w:delText>
          </w:r>
        </w:del>
        <w:del w:id="469" w:author="Silvio Peroni" w:date="2018-01-17T12:22:00Z">
          <w:r w:rsidR="003A5E4D" w:rsidDel="000750E8">
            <w:delText>1-18”</w:delText>
          </w:r>
        </w:del>
      </w:ins>
      <w:ins w:id="470" w:author="David Shotton" w:date="2017-11-09T18:00:00Z">
        <w:del w:id="471" w:author="Silvio Peroni" w:date="2018-01-18T08:17:00Z">
          <w:r w:rsidR="005D760E" w:rsidDel="008E4766">
            <w:delText xml:space="preserve">.  </w:delText>
          </w:r>
        </w:del>
      </w:ins>
      <w:moveFromRangeStart w:id="472" w:author="Silvio Peroni" w:date="2018-01-17T12:10:00Z" w:name="move377810385"/>
      <w:moveFrom w:id="473" w:author="Silvio Peroni" w:date="2018-01-17T12:10:00Z">
        <w:ins w:id="474" w:author="David Shotton" w:date="2017-11-09T18:00:00Z">
          <w:del w:id="475" w:author="Silvio Peroni" w:date="2018-01-18T08:17:00Z">
            <w:r w:rsidR="005D760E" w:rsidDel="008E4766">
              <w:delText>However, t</w:delText>
            </w:r>
          </w:del>
        </w:ins>
        <w:ins w:id="476" w:author="David Shotton" w:date="2017-11-08T10:06:00Z">
          <w:del w:id="477" w:author="Silvio Peroni" w:date="2018-01-18T08:17:00Z">
            <w:r w:rsidRPr="000608AB" w:rsidDel="008E4766">
              <w:delText xml:space="preserve">o avoid duplication of information within the OCC, </w:delText>
            </w:r>
          </w:del>
        </w:ins>
        <w:ins w:id="478" w:author="David Shotton" w:date="2017-11-09T17:54:00Z">
          <w:del w:id="479" w:author="Silvio Peroni" w:date="2018-01-18T08:17:00Z">
            <w:r w:rsidR="00B33966" w:rsidDel="008E4766">
              <w:delText xml:space="preserve">we do not </w:delText>
            </w:r>
            <w:r w:rsidR="00205018" w:rsidDel="008E4766">
              <w:delText xml:space="preserve">separately store </w:delText>
            </w:r>
          </w:del>
        </w:ins>
        <w:ins w:id="480" w:author="David Shotton" w:date="2017-11-09T18:01:00Z">
          <w:del w:id="481" w:author="Silvio Peroni" w:date="2018-01-18T08:17:00Z">
            <w:r w:rsidR="005D760E" w:rsidDel="008E4766">
              <w:delText xml:space="preserve">these </w:delText>
            </w:r>
          </w:del>
        </w:ins>
        <w:ins w:id="482" w:author="David Shotton" w:date="2017-11-08T10:06:00Z">
          <w:del w:id="483" w:author="Silvio Peroni" w:date="2018-01-18T08:17:00Z">
            <w:r w:rsidRPr="000608AB" w:rsidDel="008E4766">
              <w:delText>C</w:delText>
            </w:r>
            <w:r w:rsidDel="008E4766">
              <w:delText>itation</w:delText>
            </w:r>
            <w:r w:rsidRPr="000608AB" w:rsidDel="008E4766">
              <w:delText xml:space="preserve">IDs </w:delText>
            </w:r>
          </w:del>
        </w:ins>
        <w:ins w:id="484" w:author="David Shotton" w:date="2017-11-09T17:55:00Z">
          <w:del w:id="485" w:author="Silvio Peroni" w:date="2018-01-18T08:17:00Z">
            <w:r w:rsidR="00205018" w:rsidDel="008E4766">
              <w:delText xml:space="preserve">either </w:delText>
            </w:r>
          </w:del>
        </w:ins>
        <w:ins w:id="486" w:author="David Shotton" w:date="2017-11-09T18:03:00Z">
          <w:del w:id="487" w:author="Silvio Peroni" w:date="2018-01-18T08:17:00Z">
            <w:r w:rsidR="00282229" w:rsidDel="008E4766">
              <w:delText>with</w:delText>
            </w:r>
          </w:del>
        </w:ins>
        <w:ins w:id="488" w:author="David Shotton" w:date="2017-11-09T17:55:00Z">
          <w:del w:id="489" w:author="Silvio Peroni" w:date="2018-01-18T08:17:00Z">
            <w:r w:rsidR="00205018" w:rsidRPr="00B22D5B" w:rsidDel="008E4766">
              <w:rPr>
                <w:color w:val="24292E"/>
              </w:rPr>
              <w:delText>i</w:delText>
            </w:r>
            <w:r w:rsidR="007C041D" w:rsidRPr="00B22D5B" w:rsidDel="008E4766">
              <w:rPr>
                <w:color w:val="24292E"/>
              </w:rPr>
              <w:delText xml:space="preserve">n the Corpus </w:delText>
            </w:r>
            <w:r w:rsidR="00205018" w:rsidRPr="00B22D5B" w:rsidDel="008E4766">
              <w:rPr>
                <w:color w:val="24292E"/>
              </w:rPr>
              <w:delText>or in its data dumps</w:delText>
            </w:r>
            <w:r w:rsidR="007C041D" w:rsidRPr="00B22D5B" w:rsidDel="008E4766">
              <w:rPr>
                <w:color w:val="24292E"/>
              </w:rPr>
              <w:delText>.  Instead, they</w:delText>
            </w:r>
            <w:r w:rsidR="00205018" w:rsidRPr="000608AB" w:rsidDel="008E4766">
              <w:delText xml:space="preserve"> </w:delText>
            </w:r>
          </w:del>
        </w:ins>
        <w:ins w:id="490" w:author="David Shotton" w:date="2017-11-08T10:06:00Z">
          <w:del w:id="491" w:author="Silvio Peroni" w:date="2018-01-18T08:17:00Z">
            <w:r w:rsidRPr="000608AB" w:rsidDel="008E4766">
              <w:delText>are treated in a special manner, by defining "virtual" IRIs</w:delText>
            </w:r>
          </w:del>
        </w:ins>
        <w:ins w:id="492" w:author="David Shotton" w:date="2017-11-09T17:55:00Z">
          <w:del w:id="493" w:author="Silvio Peroni" w:date="2018-01-18T08:17:00Z">
            <w:r w:rsidR="007C041D" w:rsidDel="008E4766">
              <w:delText xml:space="preserve">, as explained below in the </w:delText>
            </w:r>
          </w:del>
        </w:ins>
        <w:ins w:id="494" w:author="David Shotton" w:date="2017-11-09T17:56:00Z">
          <w:del w:id="495" w:author="Silvio Peroni" w:date="2018-01-18T08:17:00Z">
            <w:r w:rsidR="009B1BEE" w:rsidDel="008E4766">
              <w:delText xml:space="preserve">section </w:delText>
            </w:r>
          </w:del>
        </w:ins>
        <w:ins w:id="496" w:author="David Shotton" w:date="2017-11-09T17:57:00Z">
          <w:del w:id="497" w:author="Silvio Peroni" w:date="2018-01-18T08:17:00Z">
            <w:r w:rsidR="009B1BEE" w:rsidRPr="00B22D5B" w:rsidDel="008E4766">
              <w:rPr>
                <w:b/>
              </w:rPr>
              <w:delText>URLs for bibliographic entities and their identifier</w:delText>
            </w:r>
          </w:del>
          <w:del w:id="498" w:author="Silvio Peroni" w:date="2018-01-17T12:23:00Z">
            <w:r w:rsidR="009B1BEE" w:rsidRPr="00B22D5B" w:rsidDel="00AC76C6">
              <w:rPr>
                <w:b/>
              </w:rPr>
              <w:delText>s</w:delText>
            </w:r>
            <w:r w:rsidR="009B1BEE" w:rsidDel="00AC76C6">
              <w:delText>.</w:delText>
            </w:r>
          </w:del>
        </w:ins>
      </w:moveFrom>
      <w:moveFromRangeEnd w:id="472"/>
    </w:p>
    <w:p w14:paraId="2E51BB88" w14:textId="77777777" w:rsidR="00A10BB0" w:rsidRPr="007F7D82" w:rsidDel="00AC76C6" w:rsidRDefault="00A10BB0" w:rsidP="008E4766">
      <w:pPr>
        <w:rPr>
          <w:del w:id="499" w:author="Silvio Peroni" w:date="2018-01-17T12:23:00Z"/>
          <w:rFonts w:ascii="Optima" w:hAnsi="Optima"/>
          <w:color w:val="24292E"/>
          <w:rPrChange w:id="500" w:author="Silvio Peroni" w:date="2018-01-17T12:10:00Z">
            <w:rPr>
              <w:del w:id="501" w:author="Silvio Peroni" w:date="2018-01-17T12:23:00Z"/>
            </w:rPr>
          </w:rPrChange>
        </w:rPr>
        <w:pPrChange w:id="502" w:author="Silvio Peroni" w:date="2018-01-18T08:17:00Z">
          <w:pPr>
            <w:spacing w:before="60" w:after="60"/>
            <w:jc w:val="both"/>
          </w:pPr>
        </w:pPrChange>
      </w:pPr>
    </w:p>
    <w:p w14:paraId="2A7F73B0" w14:textId="1F86D073" w:rsidR="000F6846" w:rsidRPr="00124465" w:rsidDel="008E4766" w:rsidRDefault="003636D5" w:rsidP="008E4766">
      <w:pPr>
        <w:rPr>
          <w:del w:id="503" w:author="Silvio Peroni" w:date="2018-01-18T08:17:00Z"/>
        </w:rPr>
        <w:pPrChange w:id="504" w:author="Silvio Peroni" w:date="2018-01-18T08:17:00Z">
          <w:pPr>
            <w:spacing w:before="60" w:after="60"/>
            <w:jc w:val="both"/>
          </w:pPr>
        </w:pPrChange>
      </w:pPr>
      <w:del w:id="505" w:author="Silvio Peroni" w:date="2018-01-18T08:17:00Z">
        <w:r w:rsidRPr="00124465" w:rsidDel="008E4766">
          <w:delText xml:space="preserve">In addition, </w:delText>
        </w:r>
      </w:del>
      <w:del w:id="506" w:author="Silvio Peroni" w:date="2018-01-17T12:10:00Z">
        <w:r w:rsidR="002531E1" w:rsidRPr="00124465" w:rsidDel="006E1C8A">
          <w:delText xml:space="preserve">the </w:delText>
        </w:r>
      </w:del>
      <w:del w:id="507" w:author="Silvio Peroni" w:date="2018-01-17T11:54:00Z">
        <w:r w:rsidR="002531E1" w:rsidRPr="00124465" w:rsidDel="00EE3D51">
          <w:delText>bibliographic</w:delText>
        </w:r>
      </w:del>
      <w:del w:id="508" w:author="Silvio Peroni" w:date="2018-01-18T08:17:00Z">
        <w:r w:rsidR="002531E1" w:rsidRPr="00124465" w:rsidDel="008E4766">
          <w:delText xml:space="preserve"> entity </w:delText>
        </w:r>
        <w:r w:rsidR="00351ECB" w:rsidRPr="00124465" w:rsidDel="008E4766">
          <w:delText xml:space="preserve">may have </w:delText>
        </w:r>
        <w:r w:rsidR="00DC5DB0" w:rsidRPr="00124465" w:rsidDel="008E4766">
          <w:delText xml:space="preserve">one or more other </w:delText>
        </w:r>
        <w:r w:rsidR="00351ECB" w:rsidRPr="00124465" w:rsidDel="008E4766">
          <w:delText>identifier</w:delText>
        </w:r>
        <w:r w:rsidR="00DC5DB0" w:rsidRPr="00124465" w:rsidDel="008E4766">
          <w:delText>s</w:delText>
        </w:r>
        <w:r w:rsidR="00351ECB" w:rsidRPr="00124465" w:rsidDel="008E4766">
          <w:delText xml:space="preserve"> assigned </w:delText>
        </w:r>
        <w:r w:rsidR="008A6513" w:rsidDel="008E4766">
          <w:delText>to it</w:delText>
        </w:r>
      </w:del>
      <w:del w:id="509" w:author="Silvio Peroni" w:date="2018-01-17T11:55:00Z">
        <w:r w:rsidR="008A6513" w:rsidDel="00EE3D51">
          <w:delText xml:space="preserve"> </w:delText>
        </w:r>
        <w:r w:rsidR="00351ECB" w:rsidRPr="00124465" w:rsidDel="00EE3D51">
          <w:delText xml:space="preserve">by </w:delText>
        </w:r>
        <w:r w:rsidR="00991A84" w:rsidRPr="00124465" w:rsidDel="00EE3D51">
          <w:delText>external</w:delText>
        </w:r>
        <w:r w:rsidR="00351ECB" w:rsidRPr="00124465" w:rsidDel="00EE3D51">
          <w:delText xml:space="preserve"> third part</w:delText>
        </w:r>
        <w:r w:rsidR="00DC5DB0" w:rsidRPr="00124465" w:rsidDel="00EE3D51">
          <w:delText>ies</w:delText>
        </w:r>
      </w:del>
      <w:del w:id="510" w:author="Silvio Peroni" w:date="2018-01-18T08:17:00Z">
        <w:r w:rsidR="00351ECB" w:rsidRPr="00124465" w:rsidDel="008E4766">
          <w:delText xml:space="preserve">: </w:delText>
        </w:r>
      </w:del>
    </w:p>
    <w:p w14:paraId="0D614420" w14:textId="20200898" w:rsidR="000233D2" w:rsidRPr="00124465" w:rsidRDefault="00AA3DC9" w:rsidP="008E4766">
      <w:pPr>
        <w:pPrChange w:id="511" w:author="Silvio Peroni" w:date="2018-01-18T08:17:00Z">
          <w:pPr>
            <w:pStyle w:val="Paragrafoelenco"/>
            <w:numPr>
              <w:numId w:val="1"/>
            </w:numPr>
            <w:spacing w:before="60" w:after="60"/>
            <w:ind w:hanging="360"/>
            <w:contextualSpacing w:val="0"/>
            <w:jc w:val="both"/>
          </w:pPr>
        </w:pPrChange>
      </w:pPr>
      <w:del w:id="512" w:author="Silvio Peroni" w:date="2018-01-17T11:55:00Z">
        <w:r w:rsidRPr="00124465" w:rsidDel="00EE3D51">
          <w:rPr>
            <w:b/>
          </w:rPr>
          <w:lastRenderedPageBreak/>
          <w:delText>I</w:delText>
        </w:r>
      </w:del>
      <w:del w:id="513" w:author="Silvio Peroni" w:date="2018-01-18T08:17:00Z">
        <w:r w:rsidR="000233D2" w:rsidRPr="00124465" w:rsidDel="008E4766">
          <w:rPr>
            <w:b/>
          </w:rPr>
          <w:delText>dentifier</w:delText>
        </w:r>
        <w:r w:rsidR="000233D2" w:rsidRPr="00124465" w:rsidDel="008E4766">
          <w:delText xml:space="preserve"> (short: </w:delText>
        </w:r>
      </w:del>
      <w:del w:id="514" w:author="Silvio Peroni" w:date="2018-01-17T11:55:00Z">
        <w:r w:rsidR="000233D2" w:rsidRPr="00124465" w:rsidDel="00EE3D51">
          <w:rPr>
            <w:b/>
          </w:rPr>
          <w:delText>id</w:delText>
        </w:r>
      </w:del>
      <w:del w:id="515" w:author="Silvio Peroni" w:date="2018-01-18T08:17:00Z">
        <w:r w:rsidR="000233D2" w:rsidRPr="00124465" w:rsidDel="008E4766">
          <w:delText>): a</w:delText>
        </w:r>
      </w:del>
      <w:del w:id="516" w:author="Silvio Peroni" w:date="2018-01-17T11:55:00Z">
        <w:r w:rsidR="000233D2" w:rsidRPr="00124465" w:rsidDel="00EE3D51">
          <w:delText xml:space="preserve">n </w:delText>
        </w:r>
        <w:r w:rsidR="00D04A6B" w:rsidDel="00EE3D51">
          <w:delText xml:space="preserve">external </w:delText>
        </w:r>
      </w:del>
      <w:del w:id="517" w:author="Silvio Peroni" w:date="2018-01-18T08:17:00Z">
        <w:r w:rsidR="000233D2" w:rsidRPr="00124465" w:rsidDel="008E4766">
          <w:delText xml:space="preserve">identifier (e.g. </w:delText>
        </w:r>
      </w:del>
      <w:del w:id="518" w:author="Silvio Peroni" w:date="2018-01-17T11:55:00Z">
        <w:r w:rsidR="000233D2" w:rsidRPr="00124465" w:rsidDel="00EE3D51">
          <w:delText>DOI</w:delText>
        </w:r>
        <w:r w:rsidR="00A74BC1" w:rsidDel="00EE3D51">
          <w:rPr>
            <w:rStyle w:val="Rimandonotaapidipagina"/>
          </w:rPr>
          <w:footnoteReference w:id="17"/>
        </w:r>
        <w:r w:rsidR="000233D2" w:rsidRPr="00124465" w:rsidDel="00EE3D51">
          <w:delText>, ORCID</w:delText>
        </w:r>
        <w:r w:rsidR="00E0107B" w:rsidDel="00EE3D51">
          <w:rPr>
            <w:rStyle w:val="Rimandonotaapidipagina"/>
          </w:rPr>
          <w:footnoteReference w:id="18"/>
        </w:r>
        <w:r w:rsidR="0031299E" w:rsidDel="00EE3D51">
          <w:delText xml:space="preserve">, </w:delText>
        </w:r>
        <w:r w:rsidR="0031299E" w:rsidRPr="00124465" w:rsidDel="00EE3D51">
          <w:delText>PubMedID</w:delText>
        </w:r>
        <w:r w:rsidR="00D423D9" w:rsidDel="00EE3D51">
          <w:rPr>
            <w:rStyle w:val="Rimandonotaapidipagina"/>
          </w:rPr>
          <w:footnoteReference w:id="19"/>
        </w:r>
      </w:del>
      <w:del w:id="531" w:author="Silvio Peroni" w:date="2018-01-18T08:17:00Z">
        <w:r w:rsidR="000233D2" w:rsidRPr="00124465" w:rsidDel="008E4766">
          <w:delText xml:space="preserve">) </w:delText>
        </w:r>
        <w:r w:rsidR="00160CF7" w:rsidRPr="00124465" w:rsidDel="008E4766">
          <w:delText xml:space="preserve">associated </w:delText>
        </w:r>
        <w:r w:rsidR="00F379FA" w:rsidRPr="00124465" w:rsidDel="008E4766">
          <w:delText xml:space="preserve">with </w:delText>
        </w:r>
        <w:r w:rsidRPr="00124465" w:rsidDel="008E4766">
          <w:delText>the</w:delText>
        </w:r>
        <w:r w:rsidR="000233D2" w:rsidRPr="00124465" w:rsidDel="008E4766">
          <w:delText xml:space="preserve"> </w:delText>
        </w:r>
      </w:del>
      <w:del w:id="532" w:author="Silvio Peroni" w:date="2018-01-17T11:55:00Z">
        <w:r w:rsidR="0037737E" w:rsidRPr="00124465" w:rsidDel="00EE3D51">
          <w:delText xml:space="preserve">bibliographic </w:delText>
        </w:r>
      </w:del>
      <w:del w:id="533" w:author="Silvio Peroni" w:date="2018-01-18T08:17:00Z">
        <w:r w:rsidR="0037737E" w:rsidRPr="00124465" w:rsidDel="008E4766">
          <w:delText>entity</w:delText>
        </w:r>
        <w:r w:rsidR="000233D2" w:rsidRPr="00124465" w:rsidDel="008E4766">
          <w:delText>.</w:delText>
        </w:r>
        <w:r w:rsidR="00B84BAD" w:rsidDel="008E4766">
          <w:delText xml:space="preserve"> </w:delText>
        </w:r>
      </w:del>
      <w:del w:id="534" w:author="Silvio Peroni" w:date="2018-01-17T11:57:00Z">
        <w:r w:rsidR="00B84BAD" w:rsidDel="00D53966">
          <w:delText xml:space="preserve"> </w:delText>
        </w:r>
      </w:del>
      <w:del w:id="535" w:author="Silvio Peroni" w:date="2018-01-18T08:17:00Z">
        <w:r w:rsidR="0024177B" w:rsidDel="008E4766">
          <w:delText>Members of t</w:delText>
        </w:r>
        <w:r w:rsidR="00B84BAD" w:rsidDel="008E4766">
          <w:delText>his class of OCC metadata</w:delText>
        </w:r>
        <w:r w:rsidR="0024177B" w:rsidDel="008E4766">
          <w:delText xml:space="preserve"> are themselves given unique </w:delText>
        </w:r>
      </w:del>
      <w:del w:id="536" w:author="Silvio Peroni" w:date="2018-01-17T11:55:00Z">
        <w:r w:rsidR="0024177B" w:rsidDel="00EE3D51">
          <w:delText>numbers</w:delText>
        </w:r>
      </w:del>
      <w:del w:id="537" w:author="Silvio Peroni" w:date="2018-01-17T12:28:00Z">
        <w:r w:rsidR="0024177B" w:rsidDel="00597EDA">
          <w:delText xml:space="preserve">, </w:delText>
        </w:r>
      </w:del>
      <w:del w:id="538" w:author="Silvio Peroni" w:date="2018-01-18T08:17:00Z">
        <w:r w:rsidR="0024177B" w:rsidDel="008E4766">
          <w:delText xml:space="preserve">e.g. </w:delText>
        </w:r>
        <w:r w:rsidR="00F524DB" w:rsidDel="008E4766">
          <w:delText>“</w:delText>
        </w:r>
      </w:del>
      <w:del w:id="539" w:author="Silvio Peroni" w:date="2018-01-17T11:56:00Z">
        <w:r w:rsidR="0024177B" w:rsidDel="00EE3D51">
          <w:delText>id</w:delText>
        </w:r>
      </w:del>
      <w:del w:id="540" w:author="Silvio Peroni" w:date="2018-01-17T12:32:00Z">
        <w:r w:rsidR="0024177B" w:rsidDel="00597EDA">
          <w:delText>/</w:delText>
        </w:r>
      </w:del>
      <w:del w:id="541" w:author="Silvio Peroni" w:date="2018-01-17T11:56:00Z">
        <w:r w:rsidR="0024177B" w:rsidDel="00EE3D51">
          <w:delText>129</w:delText>
        </w:r>
      </w:del>
      <w:del w:id="542" w:author="Silvio Peroni" w:date="2018-01-18T08:17:00Z">
        <w:r w:rsidR="00F524DB" w:rsidDel="008E4766">
          <w:delText>”</w:delText>
        </w:r>
        <w:r w:rsidR="0024177B" w:rsidDel="008E4766">
          <w:delText>.</w:delText>
        </w:r>
        <w:r w:rsidR="00B84BAD" w:rsidDel="008E4766">
          <w:delText xml:space="preserve"> </w:delText>
        </w:r>
      </w:del>
    </w:p>
    <w:p w14:paraId="5F6C4523" w14:textId="77777777" w:rsidR="0051528B" w:rsidRPr="00124465" w:rsidRDefault="0051528B" w:rsidP="00806E45">
      <w:pPr>
        <w:pStyle w:val="Titolo2"/>
        <w:spacing w:before="60" w:after="60"/>
      </w:pPr>
    </w:p>
    <w:p w14:paraId="144AAA4B" w14:textId="06333B40" w:rsidR="002569DD" w:rsidRPr="00124465" w:rsidRDefault="002569DD" w:rsidP="00806E45">
      <w:pPr>
        <w:pStyle w:val="Titolo2"/>
        <w:spacing w:before="60" w:after="60"/>
      </w:pPr>
      <w:r w:rsidRPr="00124465">
        <w:t xml:space="preserve">Provenance </w:t>
      </w:r>
      <w:r w:rsidR="00337044" w:rsidRPr="00124465">
        <w:t>meta</w:t>
      </w:r>
      <w:r w:rsidRPr="00124465">
        <w:t>data</w:t>
      </w:r>
    </w:p>
    <w:p w14:paraId="1C2516F9" w14:textId="30F8688D" w:rsidR="002569DD" w:rsidRPr="00124465" w:rsidRDefault="006D7302" w:rsidP="00393DD5">
      <w:pPr>
        <w:spacing w:before="60" w:after="60"/>
        <w:jc w:val="both"/>
      </w:pPr>
      <w:r w:rsidRPr="00124465">
        <w:t xml:space="preserve">All the aforementioned </w:t>
      </w:r>
      <w:r w:rsidR="00B66676" w:rsidRPr="00124465">
        <w:t xml:space="preserve">OCC </w:t>
      </w:r>
      <w:r w:rsidRPr="00124465">
        <w:t>bibliographic entities</w:t>
      </w:r>
      <w:r w:rsidR="0058031B" w:rsidRPr="00124465">
        <w:t xml:space="preserve"> and </w:t>
      </w:r>
      <w:ins w:id="543" w:author="Silvio Peroni" w:date="2018-01-17T12:39:00Z">
        <w:r w:rsidR="00A85C1F">
          <w:t xml:space="preserve">their </w:t>
        </w:r>
      </w:ins>
      <w:r w:rsidR="0058031B" w:rsidRPr="00124465">
        <w:t>identifiers</w:t>
      </w:r>
      <w:ins w:id="544" w:author="Silvio Peroni" w:date="2018-01-17T12:39:00Z">
        <w:r w:rsidR="00A85C1F">
          <w:t xml:space="preserve"> (except the virtual entity and their related identifiers)</w:t>
        </w:r>
      </w:ins>
      <w:r w:rsidR="00B66676" w:rsidRPr="00124465">
        <w:t xml:space="preserve"> </w:t>
      </w:r>
      <w:r w:rsidRPr="00124465">
        <w:rPr>
          <w:b/>
        </w:rPr>
        <w:t>must</w:t>
      </w:r>
      <w:r w:rsidRPr="00124465">
        <w:t xml:space="preserve"> have </w:t>
      </w:r>
      <w:r w:rsidR="00337044" w:rsidRPr="00124465">
        <w:t xml:space="preserve">metadata </w:t>
      </w:r>
      <w:r w:rsidR="00B66676" w:rsidRPr="00124465">
        <w:t>describing their</w:t>
      </w:r>
      <w:r w:rsidR="002569DD" w:rsidRPr="00124465">
        <w:t xml:space="preserve"> provenance. These </w:t>
      </w:r>
      <w:r w:rsidR="00F80062" w:rsidRPr="00124465">
        <w:t xml:space="preserve">provenance metadata </w:t>
      </w:r>
      <w:r w:rsidR="002569DD" w:rsidRPr="00124465">
        <w:t>entities are:</w:t>
      </w:r>
    </w:p>
    <w:p w14:paraId="1C54C1B5" w14:textId="1FB9B955" w:rsidR="008C1444" w:rsidRPr="00124465" w:rsidRDefault="001F327A" w:rsidP="00393DD5">
      <w:pPr>
        <w:pStyle w:val="Paragrafoelenco"/>
        <w:numPr>
          <w:ilvl w:val="0"/>
          <w:numId w:val="9"/>
        </w:numPr>
        <w:spacing w:before="60" w:after="60"/>
        <w:contextualSpacing w:val="0"/>
        <w:jc w:val="both"/>
      </w:pPr>
      <w:r w:rsidRPr="00124465">
        <w:rPr>
          <w:b/>
        </w:rPr>
        <w:t xml:space="preserve">Snapshot of entity metadata </w:t>
      </w:r>
      <w:r w:rsidRPr="00124465">
        <w:t xml:space="preserve">(short: </w:t>
      </w:r>
      <w:r w:rsidRPr="00124465">
        <w:rPr>
          <w:b/>
        </w:rPr>
        <w:t>se</w:t>
      </w:r>
      <w:r w:rsidRPr="00124465">
        <w:t xml:space="preserve">): </w:t>
      </w:r>
      <w:r w:rsidR="005220CF" w:rsidRPr="00124465">
        <w:t xml:space="preserve">a particular snapshot recording the metadata associated </w:t>
      </w:r>
      <w:r w:rsidR="00527F45">
        <w:t xml:space="preserve">with an individual </w:t>
      </w:r>
      <w:r w:rsidR="005220CF" w:rsidRPr="00124465">
        <w:t xml:space="preserve">entity (either a bibliographic entity or an identifier) at a particular time. </w:t>
      </w:r>
    </w:p>
    <w:p w14:paraId="33A5DA65" w14:textId="685A63B5" w:rsidR="00DD3F2C" w:rsidRPr="00124465" w:rsidRDefault="00641626" w:rsidP="00393DD5">
      <w:pPr>
        <w:pStyle w:val="Paragrafoelenco"/>
        <w:numPr>
          <w:ilvl w:val="0"/>
          <w:numId w:val="9"/>
        </w:numPr>
        <w:spacing w:before="60" w:after="60"/>
        <w:contextualSpacing w:val="0"/>
        <w:jc w:val="both"/>
      </w:pPr>
      <w:r w:rsidRPr="00124465">
        <w:rPr>
          <w:b/>
        </w:rPr>
        <w:t>Curatorial a</w:t>
      </w:r>
      <w:r w:rsidR="002569DD" w:rsidRPr="00124465">
        <w:rPr>
          <w:b/>
        </w:rPr>
        <w:t>ctivity</w:t>
      </w:r>
      <w:r w:rsidR="002569DD" w:rsidRPr="00124465">
        <w:t xml:space="preserve"> (short: </w:t>
      </w:r>
      <w:proofErr w:type="spellStart"/>
      <w:r w:rsidRPr="00124465">
        <w:rPr>
          <w:b/>
        </w:rPr>
        <w:t>ca</w:t>
      </w:r>
      <w:proofErr w:type="spellEnd"/>
      <w:r w:rsidR="002569DD" w:rsidRPr="00124465">
        <w:t xml:space="preserve">): </w:t>
      </w:r>
      <w:r w:rsidR="00F80062" w:rsidRPr="00124465">
        <w:t xml:space="preserve">a </w:t>
      </w:r>
      <w:r w:rsidR="00B61C3D" w:rsidRPr="00124465">
        <w:t>curatorial</w:t>
      </w:r>
      <w:r w:rsidR="00F80062" w:rsidRPr="00124465">
        <w:t xml:space="preserve"> activity </w:t>
      </w:r>
      <w:r w:rsidR="005174D4" w:rsidRPr="00124465">
        <w:t xml:space="preserve">relating to </w:t>
      </w:r>
      <w:r w:rsidR="000E4253">
        <w:t>that</w:t>
      </w:r>
      <w:r w:rsidR="005174D4" w:rsidRPr="00124465">
        <w:t xml:space="preserve"> entity</w:t>
      </w:r>
      <w:r w:rsidR="00DD3F2C" w:rsidRPr="00124465">
        <w:t>. Possible activities are:</w:t>
      </w:r>
    </w:p>
    <w:p w14:paraId="27C72DD0" w14:textId="492D96CD" w:rsidR="00493A4F" w:rsidRPr="00124465" w:rsidRDefault="00CC7B31" w:rsidP="00393DD5">
      <w:pPr>
        <w:pStyle w:val="Paragrafoelenco"/>
        <w:numPr>
          <w:ilvl w:val="1"/>
          <w:numId w:val="9"/>
        </w:numPr>
        <w:spacing w:before="60" w:after="60"/>
        <w:contextualSpacing w:val="0"/>
        <w:jc w:val="both"/>
      </w:pPr>
      <w:r w:rsidRPr="00124465">
        <w:t>Creation</w:t>
      </w:r>
      <w:r w:rsidR="00711E28" w:rsidRPr="00124465">
        <w:t xml:space="preserve">: </w:t>
      </w:r>
      <w:r w:rsidR="00F209D4" w:rsidRPr="00124465">
        <w:t xml:space="preserve">the activity of creating a new entity and of associating new metadata </w:t>
      </w:r>
      <w:r w:rsidR="000548DE">
        <w:t>with it, within</w:t>
      </w:r>
      <w:r w:rsidR="00F209D4" w:rsidRPr="00124465">
        <w:t xml:space="preserve"> the corpus;</w:t>
      </w:r>
    </w:p>
    <w:p w14:paraId="2661D5B0" w14:textId="5DA35995" w:rsidR="00CC7B31" w:rsidRPr="00124465" w:rsidRDefault="00623632" w:rsidP="00393DD5">
      <w:pPr>
        <w:pStyle w:val="Paragrafoelenco"/>
        <w:numPr>
          <w:ilvl w:val="1"/>
          <w:numId w:val="9"/>
        </w:numPr>
        <w:spacing w:before="60" w:after="60"/>
        <w:contextualSpacing w:val="0"/>
        <w:jc w:val="both"/>
      </w:pPr>
      <w:r w:rsidRPr="00124465">
        <w:t>Modification</w:t>
      </w:r>
      <w:r w:rsidR="00F209D4" w:rsidRPr="00124465">
        <w:t>: the activity of modifying (</w:t>
      </w:r>
      <w:ins w:id="545" w:author="David Shotton" w:date="2017-10-31T12:58:00Z">
        <w:r w:rsidR="00482223">
          <w:t xml:space="preserve">or </w:t>
        </w:r>
      </w:ins>
      <w:r w:rsidR="00F209D4" w:rsidRPr="00124465">
        <w:t xml:space="preserve">adding/removing) the metadata associated </w:t>
      </w:r>
      <w:r w:rsidR="000E4253">
        <w:t>with</w:t>
      </w:r>
      <w:r w:rsidR="00F209D4" w:rsidRPr="00124465">
        <w:t xml:space="preserve"> an existing entity</w:t>
      </w:r>
      <w:r w:rsidR="006C045F">
        <w:t>,</w:t>
      </w:r>
      <w:r w:rsidR="00F209D4" w:rsidRPr="00124465">
        <w:t xml:space="preserve"> or even </w:t>
      </w:r>
      <w:r w:rsidR="006C045F">
        <w:t xml:space="preserve">of </w:t>
      </w:r>
      <w:r w:rsidR="00F209D4" w:rsidRPr="00124465">
        <w:t>deprecat</w:t>
      </w:r>
      <w:r w:rsidR="006C045F">
        <w:t>ing the entire entity</w:t>
      </w:r>
      <w:r w:rsidR="00F209D4" w:rsidRPr="00124465">
        <w:t>;</w:t>
      </w:r>
    </w:p>
    <w:p w14:paraId="55CA87E7" w14:textId="4688084D" w:rsidR="00623632" w:rsidRPr="00124465" w:rsidRDefault="00CC7B31" w:rsidP="00393DD5">
      <w:pPr>
        <w:pStyle w:val="Paragrafoelenco"/>
        <w:numPr>
          <w:ilvl w:val="1"/>
          <w:numId w:val="9"/>
        </w:numPr>
        <w:spacing w:before="60" w:after="60"/>
        <w:contextualSpacing w:val="0"/>
        <w:jc w:val="both"/>
      </w:pPr>
      <w:r w:rsidRPr="00124465">
        <w:t>Merging</w:t>
      </w:r>
      <w:r w:rsidR="00F209D4" w:rsidRPr="00124465">
        <w:t xml:space="preserve">: the activity of </w:t>
      </w:r>
      <w:r w:rsidR="002311D5">
        <w:t>unifying</w:t>
      </w:r>
      <w:r w:rsidR="002311D5" w:rsidRPr="00124465">
        <w:t xml:space="preserve"> </w:t>
      </w:r>
      <w:r w:rsidR="00F209D4" w:rsidRPr="00124465">
        <w:t xml:space="preserve">the metadata </w:t>
      </w:r>
      <w:r w:rsidR="002311D5">
        <w:t xml:space="preserve">relating to </w:t>
      </w:r>
      <w:r w:rsidR="00F209D4" w:rsidRPr="00124465">
        <w:t xml:space="preserve">two </w:t>
      </w:r>
      <w:r w:rsidR="0047263A" w:rsidRPr="00124465">
        <w:t>different</w:t>
      </w:r>
      <w:r w:rsidR="00F929C1" w:rsidRPr="00F929C1">
        <w:t xml:space="preserve"> </w:t>
      </w:r>
      <w:r w:rsidR="00540564">
        <w:t xml:space="preserve">OCC </w:t>
      </w:r>
      <w:r w:rsidR="00F929C1">
        <w:t xml:space="preserve">bibliographic </w:t>
      </w:r>
      <w:r w:rsidR="00F929C1" w:rsidRPr="00124465">
        <w:t>entit</w:t>
      </w:r>
      <w:r w:rsidR="00F929C1">
        <w:t>y</w:t>
      </w:r>
      <w:r w:rsidR="00F929C1" w:rsidRPr="00124465">
        <w:t xml:space="preserve"> </w:t>
      </w:r>
      <w:r w:rsidR="00F209D4" w:rsidRPr="00124465">
        <w:t>descriptions</w:t>
      </w:r>
      <w:r w:rsidR="000E4253">
        <w:t>,</w:t>
      </w:r>
      <w:r w:rsidR="00F209D4" w:rsidRPr="00124465">
        <w:t xml:space="preserve"> if they actually represent the same </w:t>
      </w:r>
      <w:r w:rsidR="00201BBE">
        <w:t xml:space="preserve">thing.  This </w:t>
      </w:r>
      <w:r w:rsidR="00F209D4" w:rsidRPr="00124465">
        <w:t xml:space="preserve">can result in </w:t>
      </w:r>
      <w:r w:rsidR="00D10497">
        <w:t>the deprecation of</w:t>
      </w:r>
      <w:r w:rsidR="00D10497" w:rsidRPr="00124465">
        <w:t xml:space="preserve"> </w:t>
      </w:r>
      <w:r w:rsidR="00F209D4" w:rsidRPr="00124465">
        <w:t xml:space="preserve">one of </w:t>
      </w:r>
      <w:r w:rsidR="00D10497">
        <w:t xml:space="preserve">the </w:t>
      </w:r>
      <w:r w:rsidR="00201BBE">
        <w:t xml:space="preserve">corpus entries </w:t>
      </w:r>
      <w:r w:rsidR="00F209D4" w:rsidRPr="00124465">
        <w:t>in favour of the other one.</w:t>
      </w:r>
    </w:p>
    <w:p w14:paraId="13500E75" w14:textId="57505558" w:rsidR="00DD3F2C" w:rsidRDefault="00747A32" w:rsidP="00393DD5">
      <w:pPr>
        <w:pStyle w:val="Paragrafoelenco"/>
        <w:numPr>
          <w:ilvl w:val="0"/>
          <w:numId w:val="9"/>
        </w:numPr>
        <w:spacing w:before="60" w:after="60"/>
        <w:contextualSpacing w:val="0"/>
        <w:jc w:val="both"/>
      </w:pPr>
      <w:r w:rsidRPr="00124465">
        <w:rPr>
          <w:b/>
        </w:rPr>
        <w:t>Provenance a</w:t>
      </w:r>
      <w:r w:rsidR="00DD3F2C" w:rsidRPr="00124465">
        <w:rPr>
          <w:b/>
        </w:rPr>
        <w:t>gent</w:t>
      </w:r>
      <w:r w:rsidR="00DD3F2C" w:rsidRPr="00124465">
        <w:t xml:space="preserve"> (short: </w:t>
      </w:r>
      <w:r w:rsidRPr="00124465">
        <w:rPr>
          <w:b/>
        </w:rPr>
        <w:t>pa</w:t>
      </w:r>
      <w:r w:rsidR="00DD3F2C" w:rsidRPr="00124465">
        <w:t xml:space="preserve">): </w:t>
      </w:r>
      <w:r w:rsidR="005174D4" w:rsidRPr="00124465">
        <w:t xml:space="preserve">the </w:t>
      </w:r>
      <w:r w:rsidR="00AA30CC" w:rsidRPr="00124465">
        <w:t>agent</w:t>
      </w:r>
      <w:r w:rsidR="00A0286D" w:rsidRPr="00124465">
        <w:t>, such as a</w:t>
      </w:r>
      <w:r w:rsidR="00AA30CC" w:rsidRPr="00124465">
        <w:t xml:space="preserve"> </w:t>
      </w:r>
      <w:r w:rsidR="005174D4" w:rsidRPr="00124465">
        <w:t>person, organi</w:t>
      </w:r>
      <w:r w:rsidR="00A0286D" w:rsidRPr="00124465">
        <w:t>s</w:t>
      </w:r>
      <w:r w:rsidR="005174D4" w:rsidRPr="00124465">
        <w:t>ation or process</w:t>
      </w:r>
      <w:r w:rsidR="00A0286D" w:rsidRPr="00124465">
        <w:t xml:space="preserve">, </w:t>
      </w:r>
      <w:r w:rsidR="00E70E21">
        <w:t>that</w:t>
      </w:r>
      <w:r w:rsidR="00E70E21" w:rsidRPr="00124465">
        <w:t xml:space="preserve"> </w:t>
      </w:r>
      <w:r w:rsidR="00A0286D" w:rsidRPr="00124465">
        <w:t>create</w:t>
      </w:r>
      <w:r w:rsidR="00742BD6">
        <w:t>s</w:t>
      </w:r>
      <w:r w:rsidR="00A0286D" w:rsidRPr="00124465">
        <w:t xml:space="preserve"> or modif</w:t>
      </w:r>
      <w:r w:rsidR="002D464F">
        <w:t>ie</w:t>
      </w:r>
      <w:r w:rsidR="00742BD6">
        <w:t>s</w:t>
      </w:r>
      <w:r w:rsidR="00CA00FE">
        <w:t xml:space="preserve"> </w:t>
      </w:r>
      <w:r w:rsidR="00A0286D" w:rsidRPr="00124465">
        <w:t xml:space="preserve">entity metadata, or </w:t>
      </w:r>
      <w:r w:rsidR="00E70E21">
        <w:t>that</w:t>
      </w:r>
      <w:r w:rsidR="00E70E21" w:rsidRPr="00124465">
        <w:t xml:space="preserve"> </w:t>
      </w:r>
      <w:r w:rsidR="00742BD6">
        <w:t>is</w:t>
      </w:r>
      <w:r w:rsidR="00A0286D" w:rsidRPr="00124465">
        <w:t xml:space="preserve"> used as source provider of those </w:t>
      </w:r>
      <w:r w:rsidR="00D10497">
        <w:t xml:space="preserve">metadata </w:t>
      </w:r>
      <w:r w:rsidR="00A0286D" w:rsidRPr="00124465">
        <w:t xml:space="preserve">(e.g. </w:t>
      </w:r>
      <w:proofErr w:type="spellStart"/>
      <w:r w:rsidR="00A0286D" w:rsidRPr="00124465">
        <w:t>CrossRef</w:t>
      </w:r>
      <w:proofErr w:type="spellEnd"/>
      <w:r w:rsidR="00A0286D" w:rsidRPr="00124465">
        <w:t>)</w:t>
      </w:r>
      <w:r w:rsidR="00DD3F2C" w:rsidRPr="00124465">
        <w:t>.</w:t>
      </w:r>
    </w:p>
    <w:p w14:paraId="1E49FDB8" w14:textId="748B115A" w:rsidR="00983BCE" w:rsidRDefault="00983BCE" w:rsidP="00393DD5">
      <w:pPr>
        <w:pStyle w:val="Paragrafoelenco"/>
        <w:numPr>
          <w:ilvl w:val="0"/>
          <w:numId w:val="9"/>
        </w:numPr>
        <w:spacing w:before="60" w:after="60"/>
        <w:contextualSpacing w:val="0"/>
        <w:jc w:val="both"/>
        <w:rPr>
          <w:ins w:id="546" w:author="Silvio Peroni" w:date="2018-01-17T11:09:00Z"/>
        </w:rPr>
      </w:pPr>
      <w:r w:rsidRPr="00D77184">
        <w:rPr>
          <w:b/>
        </w:rPr>
        <w:t>Curatorial role</w:t>
      </w:r>
      <w:r w:rsidRPr="00D77184">
        <w:t xml:space="preserve"> (short: </w:t>
      </w:r>
      <w:proofErr w:type="spellStart"/>
      <w:r w:rsidRPr="00D77184">
        <w:rPr>
          <w:b/>
        </w:rPr>
        <w:t>cr</w:t>
      </w:r>
      <w:proofErr w:type="spellEnd"/>
      <w:r w:rsidRPr="00D77184">
        <w:t>): a particular role held by a provena</w:t>
      </w:r>
      <w:r w:rsidR="00E27453" w:rsidRPr="00D77184">
        <w:t>n</w:t>
      </w:r>
      <w:r w:rsidRPr="00D77184">
        <w:t xml:space="preserve">ce agent with respect to a curatorial activity (e.g. </w:t>
      </w:r>
      <w:r w:rsidR="00E27453" w:rsidRPr="00D77184">
        <w:t>OCC curator, metadata source)</w:t>
      </w:r>
      <w:r w:rsidRPr="00D77184">
        <w:t>.</w:t>
      </w:r>
    </w:p>
    <w:p w14:paraId="5A9EF219" w14:textId="77777777" w:rsidR="00C86D10" w:rsidRPr="00124465" w:rsidRDefault="00C86D10">
      <w:pPr>
        <w:spacing w:before="60" w:after="60"/>
        <w:jc w:val="both"/>
        <w:pPrChange w:id="547" w:author="Silvio Peroni" w:date="2018-01-17T11:08:00Z">
          <w:pPr>
            <w:pStyle w:val="Paragrafoelenco"/>
            <w:numPr>
              <w:numId w:val="9"/>
            </w:numPr>
            <w:spacing w:before="60" w:after="60"/>
            <w:ind w:hanging="360"/>
            <w:contextualSpacing w:val="0"/>
            <w:jc w:val="both"/>
          </w:pPr>
        </w:pPrChange>
      </w:pPr>
    </w:p>
    <w:p w14:paraId="77363823" w14:textId="77777777" w:rsidR="00650EC9" w:rsidRPr="00124465" w:rsidRDefault="00650EC9" w:rsidP="00806E45">
      <w:pPr>
        <w:pStyle w:val="Titolo1"/>
        <w:spacing w:before="60" w:after="60"/>
      </w:pPr>
    </w:p>
    <w:p w14:paraId="7622C6AC" w14:textId="55D09BDD" w:rsidR="002F39F0" w:rsidRPr="00124465" w:rsidRDefault="002F39F0" w:rsidP="00806E45">
      <w:pPr>
        <w:pStyle w:val="Titolo1"/>
        <w:spacing w:before="60" w:after="60"/>
      </w:pPr>
      <w:r w:rsidRPr="00124465">
        <w:t xml:space="preserve">Naming convention for </w:t>
      </w:r>
      <w:r w:rsidR="002569DD" w:rsidRPr="00124465">
        <w:t>entities and provenance data</w:t>
      </w:r>
    </w:p>
    <w:p w14:paraId="7948DFD8" w14:textId="21764700" w:rsidR="00895C20" w:rsidRPr="00124465" w:rsidRDefault="00895C20" w:rsidP="00393DD5">
      <w:pPr>
        <w:spacing w:before="60" w:after="60"/>
        <w:jc w:val="both"/>
      </w:pPr>
      <w:r w:rsidRPr="00124465">
        <w:t>In the corpus</w:t>
      </w:r>
      <w:ins w:id="548" w:author="David Shotton" w:date="2017-10-31T12:59:00Z">
        <w:r w:rsidR="00DD2569">
          <w:t>,</w:t>
        </w:r>
      </w:ins>
      <w:r w:rsidRPr="00124465">
        <w:t xml:space="preserve"> we distinguish </w:t>
      </w:r>
      <w:del w:id="549" w:author="Silvio Peroni" w:date="2018-01-17T12:40:00Z">
        <w:r w:rsidRPr="00124465" w:rsidDel="00AE757C">
          <w:delText xml:space="preserve">three </w:delText>
        </w:r>
      </w:del>
      <w:ins w:id="550" w:author="Silvio Peroni" w:date="2018-01-17T12:40:00Z">
        <w:r w:rsidR="00AE757C">
          <w:t>four</w:t>
        </w:r>
        <w:r w:rsidR="00AE757C" w:rsidRPr="00124465">
          <w:t xml:space="preserve"> </w:t>
        </w:r>
      </w:ins>
      <w:r w:rsidRPr="00124465">
        <w:t xml:space="preserve">different kinds of URLs: URL for </w:t>
      </w:r>
      <w:r w:rsidR="00415064" w:rsidRPr="00124465">
        <w:t>datasets</w:t>
      </w:r>
      <w:r w:rsidR="00910A7F">
        <w:t xml:space="preserve"> and distributions</w:t>
      </w:r>
      <w:r w:rsidRPr="00124465">
        <w:t>, URLs</w:t>
      </w:r>
      <w:r w:rsidR="00AE79EA">
        <w:t xml:space="preserve"> </w:t>
      </w:r>
      <w:r w:rsidRPr="00124465">
        <w:t>for bibliographic entities,</w:t>
      </w:r>
      <w:ins w:id="551" w:author="Silvio Peroni" w:date="2018-01-17T12:40:00Z">
        <w:r w:rsidR="00AE757C">
          <w:t xml:space="preserve"> URL for virtual entities,</w:t>
        </w:r>
      </w:ins>
      <w:r w:rsidRPr="00124465">
        <w:t xml:space="preserve"> and URLs for provenance data.</w:t>
      </w:r>
    </w:p>
    <w:p w14:paraId="0C5F32C5" w14:textId="77777777" w:rsidR="007347CB" w:rsidRPr="00124465" w:rsidRDefault="007347CB" w:rsidP="00806E45">
      <w:pPr>
        <w:pStyle w:val="Titolo2"/>
        <w:spacing w:before="60" w:after="60"/>
      </w:pPr>
    </w:p>
    <w:p w14:paraId="1C2F61C2" w14:textId="1832F0A8" w:rsidR="00895C20" w:rsidRPr="00124465" w:rsidRDefault="00777E02" w:rsidP="00806E45">
      <w:pPr>
        <w:pStyle w:val="Titolo2"/>
        <w:spacing w:before="60" w:after="60"/>
      </w:pPr>
      <w:r w:rsidRPr="00124465">
        <w:t xml:space="preserve">URLs for </w:t>
      </w:r>
      <w:r w:rsidR="00415064" w:rsidRPr="00124465">
        <w:t>datasets</w:t>
      </w:r>
      <w:r w:rsidR="005B34C5">
        <w:t xml:space="preserve"> and distributions</w:t>
      </w:r>
    </w:p>
    <w:p w14:paraId="4B25568E" w14:textId="045EEB91" w:rsidR="00C10123" w:rsidRPr="00124465" w:rsidRDefault="00C10123" w:rsidP="00393DD5">
      <w:pPr>
        <w:spacing w:before="60" w:after="60"/>
        <w:jc w:val="both"/>
      </w:pPr>
      <w:r w:rsidRPr="00124465">
        <w:t>The URL identifying the corpus is the following:</w:t>
      </w:r>
    </w:p>
    <w:p w14:paraId="3EB2DAC0" w14:textId="77777777" w:rsidR="00BB1A53" w:rsidRDefault="00BB1A53" w:rsidP="00393DD5">
      <w:pPr>
        <w:spacing w:before="60" w:after="60"/>
        <w:jc w:val="both"/>
      </w:pPr>
    </w:p>
    <w:p w14:paraId="621E4E65" w14:textId="55CAB398" w:rsidR="00C10123" w:rsidRPr="00124465" w:rsidRDefault="00C10123" w:rsidP="00393DD5">
      <w:pPr>
        <w:spacing w:before="60" w:after="60"/>
        <w:ind w:firstLine="708"/>
        <w:jc w:val="both"/>
      </w:pPr>
      <w:r w:rsidRPr="00124465">
        <w:t>[</w:t>
      </w:r>
      <w:proofErr w:type="gramStart"/>
      <w:r w:rsidRPr="00124465">
        <w:t>corpus</w:t>
      </w:r>
      <w:proofErr w:type="gramEnd"/>
      <w:r w:rsidRPr="00124465">
        <w:t xml:space="preserve"> URL] : [base URL]/corpus</w:t>
      </w:r>
      <w:r w:rsidR="00361797" w:rsidRPr="00124465">
        <w:t>/</w:t>
      </w:r>
    </w:p>
    <w:p w14:paraId="7F08980A" w14:textId="77777777" w:rsidR="00BB1A53" w:rsidRDefault="00BB1A53" w:rsidP="00393DD5">
      <w:pPr>
        <w:spacing w:before="60" w:after="60"/>
        <w:jc w:val="both"/>
      </w:pPr>
    </w:p>
    <w:p w14:paraId="1C79B918" w14:textId="4C22A037" w:rsidR="00130BEE" w:rsidRPr="00124465" w:rsidRDefault="00C10123" w:rsidP="00393DD5">
      <w:pPr>
        <w:spacing w:before="60" w:after="60"/>
        <w:jc w:val="both"/>
      </w:pPr>
      <w:proofErr w:type="gramStart"/>
      <w:r w:rsidRPr="00124465">
        <w:t>where</w:t>
      </w:r>
      <w:proofErr w:type="gramEnd"/>
      <w:r w:rsidRPr="00124465">
        <w:t xml:space="preserve"> the </w:t>
      </w:r>
      <w:r w:rsidRPr="00124465">
        <w:rPr>
          <w:i/>
        </w:rPr>
        <w:t>base URL</w:t>
      </w:r>
      <w:r w:rsidRPr="00124465">
        <w:t xml:space="preserve"> </w:t>
      </w:r>
      <w:r w:rsidR="00EE2595" w:rsidRPr="00124465">
        <w:t xml:space="preserve">has been </w:t>
      </w:r>
      <w:r w:rsidRPr="00124465">
        <w:t xml:space="preserve">chosen for guaranteeing persistency over time. </w:t>
      </w:r>
      <w:proofErr w:type="spellStart"/>
      <w:ins w:id="552" w:author="David Shotton" w:date="2017-10-31T11:21:00Z">
        <w:r w:rsidR="00831F50">
          <w:t>OpenCitations</w:t>
        </w:r>
      </w:ins>
      <w:proofErr w:type="spellEnd"/>
      <w:r w:rsidR="00D6074D" w:rsidRPr="00124465">
        <w:t xml:space="preserve"> </w:t>
      </w:r>
      <w:r w:rsidR="00EE2595" w:rsidRPr="00124465">
        <w:t>has</w:t>
      </w:r>
      <w:r w:rsidRPr="00124465">
        <w:t xml:space="preserve"> </w:t>
      </w:r>
      <w:r w:rsidR="00881F4B" w:rsidRPr="00124465">
        <w:t xml:space="preserve">a persistent URL at </w:t>
      </w:r>
      <w:r w:rsidRPr="00124465">
        <w:t>w3id.org</w:t>
      </w:r>
      <w:ins w:id="553" w:author="David Shotton" w:date="2017-10-31T13:00:00Z">
        <w:r w:rsidR="00533134">
          <w:t>:</w:t>
        </w:r>
      </w:ins>
      <w:r w:rsidR="00881F4B" w:rsidRPr="00124465">
        <w:t xml:space="preserve"> </w:t>
      </w:r>
      <w:hyperlink r:id="rId16" w:history="1">
        <w:r w:rsidR="00881F4B" w:rsidRPr="00124465">
          <w:rPr>
            <w:rStyle w:val="Collegamentoipertestuale"/>
          </w:rPr>
          <w:t>https://w3id.org/oc</w:t>
        </w:r>
      </w:hyperlink>
      <w:r w:rsidR="00881F4B" w:rsidRPr="00124465">
        <w:t>.</w:t>
      </w:r>
      <w:ins w:id="554" w:author="Silvio Peroni" w:date="2018-01-17T13:52:00Z">
        <w:r w:rsidR="009E4CF0">
          <w:t xml:space="preserve"> </w:t>
        </w:r>
      </w:ins>
      <w:del w:id="555" w:author="Silvio Peroni" w:date="2018-01-17T13:52:00Z">
        <w:r w:rsidR="00881F4B" w:rsidRPr="00124465" w:rsidDel="009E4CF0">
          <w:delText xml:space="preserve"> </w:delText>
        </w:r>
        <w:r w:rsidR="008B2DFA" w:rsidRPr="00124465" w:rsidDel="009E4CF0">
          <w:delText xml:space="preserve"> </w:delText>
        </w:r>
      </w:del>
      <w:r w:rsidR="001243EE" w:rsidRPr="00124465">
        <w:t xml:space="preserve">Therefore, the URL of the </w:t>
      </w:r>
      <w:proofErr w:type="spellStart"/>
      <w:ins w:id="556" w:author="David Shotton" w:date="2017-10-31T11:21:00Z">
        <w:r w:rsidR="00831F50">
          <w:t>OpenCitations</w:t>
        </w:r>
      </w:ins>
      <w:proofErr w:type="spellEnd"/>
      <w:r w:rsidR="00B03EA6" w:rsidRPr="00124465">
        <w:t xml:space="preserve"> C</w:t>
      </w:r>
      <w:r w:rsidR="001243EE" w:rsidRPr="00124465">
        <w:t>orpus is:</w:t>
      </w:r>
    </w:p>
    <w:p w14:paraId="04BE7D3B" w14:textId="26D68813" w:rsidR="00130BEE" w:rsidRPr="00124465" w:rsidRDefault="00382F92" w:rsidP="00393DD5">
      <w:pPr>
        <w:pStyle w:val="Paragrafoelenco"/>
        <w:numPr>
          <w:ilvl w:val="0"/>
          <w:numId w:val="26"/>
        </w:numPr>
        <w:spacing w:before="60" w:after="60"/>
        <w:contextualSpacing w:val="0"/>
        <w:jc w:val="both"/>
      </w:pPr>
      <w:r w:rsidRPr="00382F92">
        <w:t>https://w3id.org/oc/corpus/</w:t>
      </w:r>
    </w:p>
    <w:p w14:paraId="2DCC43C9" w14:textId="39E59C9F" w:rsidR="00BD1E2B" w:rsidRPr="00124465" w:rsidRDefault="00BD1E2B" w:rsidP="00393DD5">
      <w:pPr>
        <w:spacing w:before="60" w:after="60"/>
        <w:jc w:val="both"/>
      </w:pPr>
    </w:p>
    <w:p w14:paraId="7C901FBD" w14:textId="18283D93" w:rsidR="009868D8" w:rsidRPr="00124465" w:rsidRDefault="009868D8" w:rsidP="00393DD5">
      <w:pPr>
        <w:spacing w:before="60" w:after="60"/>
        <w:jc w:val="both"/>
      </w:pPr>
      <w:r w:rsidRPr="00124465">
        <w:t xml:space="preserve">The </w:t>
      </w:r>
      <w:r w:rsidRPr="00124465">
        <w:rPr>
          <w:i/>
        </w:rPr>
        <w:t>corpus URL</w:t>
      </w:r>
      <w:r w:rsidRPr="00124465">
        <w:t xml:space="preserve"> identifies the main aggregated dataset, which is split in several sub-datasets, one for each kind of entity included in the corpus. The URLs of such sub-datasets follow the following schema:</w:t>
      </w:r>
    </w:p>
    <w:p w14:paraId="51A60459" w14:textId="77777777" w:rsidR="00BB1A53" w:rsidRDefault="00BB1A53" w:rsidP="00393DD5">
      <w:pPr>
        <w:spacing w:before="60" w:after="60"/>
        <w:jc w:val="both"/>
      </w:pPr>
    </w:p>
    <w:p w14:paraId="6E544908" w14:textId="5A3AF113" w:rsidR="009868D8" w:rsidRPr="00124465" w:rsidRDefault="009868D8" w:rsidP="00393DD5">
      <w:pPr>
        <w:spacing w:before="60" w:after="60"/>
        <w:ind w:firstLine="708"/>
        <w:jc w:val="both"/>
      </w:pPr>
      <w:r w:rsidRPr="00124465">
        <w:t>[</w:t>
      </w:r>
      <w:proofErr w:type="gramStart"/>
      <w:r w:rsidRPr="00124465">
        <w:t>sub</w:t>
      </w:r>
      <w:proofErr w:type="gramEnd"/>
      <w:r w:rsidRPr="00124465">
        <w:t>-dataset URL] : [corpus URL]</w:t>
      </w:r>
      <w:r w:rsidR="005229F6" w:rsidRPr="00124465">
        <w:t>[entity short name]</w:t>
      </w:r>
      <w:r w:rsidR="00517829" w:rsidRPr="00124465">
        <w:t>/</w:t>
      </w:r>
    </w:p>
    <w:p w14:paraId="69033D98" w14:textId="77777777" w:rsidR="009868D8" w:rsidRPr="00124465" w:rsidRDefault="009868D8" w:rsidP="00393DD5">
      <w:pPr>
        <w:spacing w:before="60" w:after="60"/>
        <w:jc w:val="both"/>
      </w:pPr>
    </w:p>
    <w:p w14:paraId="3C5ED48C" w14:textId="75C1B11F" w:rsidR="009868D8" w:rsidRPr="00124465" w:rsidRDefault="009868D8" w:rsidP="00393DD5">
      <w:pPr>
        <w:spacing w:before="60" w:after="60"/>
        <w:jc w:val="both"/>
      </w:pPr>
      <w:proofErr w:type="gramStart"/>
      <w:r w:rsidRPr="00124465">
        <w:t>where</w:t>
      </w:r>
      <w:proofErr w:type="gramEnd"/>
      <w:r w:rsidRPr="00124465">
        <w:t xml:space="preserve"> the </w:t>
      </w:r>
      <w:r w:rsidRPr="00124465">
        <w:rPr>
          <w:i/>
        </w:rPr>
        <w:t>entity short name</w:t>
      </w:r>
      <w:r w:rsidRPr="00124465">
        <w:t xml:space="preserve"> is that two-character </w:t>
      </w:r>
      <w:r w:rsidR="006F3275">
        <w:t>abbreviation</w:t>
      </w:r>
      <w:r w:rsidR="006F3275" w:rsidRPr="00124465">
        <w:t xml:space="preserve"> </w:t>
      </w:r>
      <w:r w:rsidRPr="00124465">
        <w:t>specified above for each of the entit</w:t>
      </w:r>
      <w:r w:rsidR="00E03E00">
        <w:t xml:space="preserve">y classes within </w:t>
      </w:r>
      <w:r w:rsidRPr="00124465">
        <w:t>the corpus.</w:t>
      </w:r>
      <w:r w:rsidR="001243EE" w:rsidRPr="00124465">
        <w:t xml:space="preserve"> </w:t>
      </w:r>
      <w:r w:rsidR="00570156" w:rsidRPr="00124465">
        <w:t>For e</w:t>
      </w:r>
      <w:r w:rsidR="001243EE" w:rsidRPr="00124465">
        <w:t>xample</w:t>
      </w:r>
      <w:r w:rsidR="00570156" w:rsidRPr="00124465">
        <w:t>, the UR</w:t>
      </w:r>
      <w:r w:rsidR="00BF1E60" w:rsidRPr="00124465">
        <w:t xml:space="preserve">L of the </w:t>
      </w:r>
      <w:r w:rsidR="00570156" w:rsidRPr="00124465">
        <w:t xml:space="preserve">dataset of </w:t>
      </w:r>
      <w:r w:rsidR="009019CA">
        <w:t xml:space="preserve">all </w:t>
      </w:r>
      <w:r w:rsidR="00BF1E60" w:rsidRPr="00124465">
        <w:t xml:space="preserve">OCC </w:t>
      </w:r>
      <w:r w:rsidR="00570156" w:rsidRPr="00124465">
        <w:t>bibliographic resources is:</w:t>
      </w:r>
    </w:p>
    <w:p w14:paraId="7BE1111B" w14:textId="33CFF358" w:rsidR="001243EE" w:rsidRPr="00124465" w:rsidRDefault="00382F92" w:rsidP="00393DD5">
      <w:pPr>
        <w:pStyle w:val="Paragrafoelenco"/>
        <w:numPr>
          <w:ilvl w:val="0"/>
          <w:numId w:val="26"/>
        </w:numPr>
        <w:spacing w:before="60" w:after="60"/>
        <w:contextualSpacing w:val="0"/>
        <w:jc w:val="both"/>
      </w:pPr>
      <w:r w:rsidRPr="00382F92">
        <w:t>https://w3id.org/oc/corpus/br/</w:t>
      </w:r>
    </w:p>
    <w:p w14:paraId="626D19D2" w14:textId="77777777" w:rsidR="00715830" w:rsidRPr="00124465" w:rsidRDefault="00715830" w:rsidP="00393DD5">
      <w:pPr>
        <w:spacing w:before="60" w:after="60"/>
        <w:jc w:val="both"/>
      </w:pPr>
    </w:p>
    <w:p w14:paraId="0E848926" w14:textId="3A976640" w:rsidR="00715830" w:rsidRPr="00124465" w:rsidRDefault="00194402" w:rsidP="00393DD5">
      <w:pPr>
        <w:spacing w:before="60" w:after="60"/>
        <w:jc w:val="both"/>
      </w:pPr>
      <w:r>
        <w:t>T</w:t>
      </w:r>
      <w:r w:rsidR="00715830" w:rsidRPr="00124465">
        <w:t xml:space="preserve">he URL defining one or more distributions of </w:t>
      </w:r>
      <w:r w:rsidR="0009337C" w:rsidRPr="00124465">
        <w:t>the main</w:t>
      </w:r>
      <w:r w:rsidR="00715830" w:rsidRPr="00124465">
        <w:t xml:space="preserve"> dataset</w:t>
      </w:r>
      <w:r w:rsidR="0009337C" w:rsidRPr="00124465">
        <w:t xml:space="preserve"> (i.e. the </w:t>
      </w:r>
      <w:r w:rsidR="003E6E9E">
        <w:t xml:space="preserve">entire </w:t>
      </w:r>
      <w:r w:rsidR="0009337C" w:rsidRPr="00124465">
        <w:t>corpus)</w:t>
      </w:r>
      <w:r w:rsidR="00715830" w:rsidRPr="00124465">
        <w:t xml:space="preserve"> is:</w:t>
      </w:r>
    </w:p>
    <w:p w14:paraId="0D8E33F3" w14:textId="77777777" w:rsidR="00715830" w:rsidRPr="00124465" w:rsidRDefault="00715830" w:rsidP="00393DD5">
      <w:pPr>
        <w:spacing w:before="60" w:after="60"/>
        <w:jc w:val="both"/>
      </w:pPr>
    </w:p>
    <w:p w14:paraId="74DE434C" w14:textId="17B9723A" w:rsidR="00715830" w:rsidRPr="00124465" w:rsidRDefault="00715830" w:rsidP="00C63962">
      <w:pPr>
        <w:spacing w:before="60" w:after="60"/>
        <w:ind w:firstLine="708"/>
        <w:jc w:val="both"/>
      </w:pPr>
      <w:r w:rsidRPr="00124465">
        <w:t>[</w:t>
      </w:r>
      <w:proofErr w:type="gramStart"/>
      <w:r w:rsidR="0029689E">
        <w:t>corpus</w:t>
      </w:r>
      <w:proofErr w:type="gramEnd"/>
      <w:r w:rsidR="0029689E">
        <w:t xml:space="preserve"> </w:t>
      </w:r>
      <w:r w:rsidRPr="00124465">
        <w:t>distribution URL] : [corpus URL]di/[iterative number]</w:t>
      </w:r>
    </w:p>
    <w:p w14:paraId="6E3D807D" w14:textId="77777777" w:rsidR="00715830" w:rsidRPr="00124465" w:rsidRDefault="00715830" w:rsidP="00C63962">
      <w:pPr>
        <w:spacing w:before="60" w:after="60"/>
        <w:jc w:val="both"/>
      </w:pPr>
    </w:p>
    <w:p w14:paraId="0CF57B16" w14:textId="06F57AAC" w:rsidR="0090150E" w:rsidRPr="00124465" w:rsidRDefault="00715830" w:rsidP="00C63962">
      <w:pPr>
        <w:spacing w:before="60" w:after="60"/>
        <w:jc w:val="both"/>
      </w:pPr>
      <w:proofErr w:type="gramStart"/>
      <w:r w:rsidRPr="00124465">
        <w:t>where</w:t>
      </w:r>
      <w:proofErr w:type="gramEnd"/>
      <w:r w:rsidRPr="00124465">
        <w:t xml:space="preserve"> the </w:t>
      </w:r>
      <w:r w:rsidRPr="00124465">
        <w:rPr>
          <w:i/>
        </w:rPr>
        <w:t>iterative number</w:t>
      </w:r>
      <w:r w:rsidRPr="00124465">
        <w:t xml:space="preserve"> is a number assigned to each </w:t>
      </w:r>
      <w:r w:rsidR="003E6E9E">
        <w:t>distribution</w:t>
      </w:r>
      <w:r w:rsidRPr="00124465">
        <w:t xml:space="preserve">, unique </w:t>
      </w:r>
      <w:r w:rsidR="003E73E1" w:rsidRPr="00124465">
        <w:t xml:space="preserve">among </w:t>
      </w:r>
      <w:r w:rsidR="003E6E9E">
        <w:t xml:space="preserve">distributions of </w:t>
      </w:r>
      <w:r w:rsidRPr="00124465">
        <w:t>resources of the same type.</w:t>
      </w:r>
      <w:r w:rsidR="00DB1FBD" w:rsidRPr="00124465">
        <w:t xml:space="preserve"> </w:t>
      </w:r>
      <w:r w:rsidR="00097A05" w:rsidRPr="00124465">
        <w:t>For e</w:t>
      </w:r>
      <w:r w:rsidR="00DB1FBD" w:rsidRPr="00124465">
        <w:t>xample</w:t>
      </w:r>
      <w:r w:rsidR="00097A05" w:rsidRPr="00124465">
        <w:t xml:space="preserve">, the </w:t>
      </w:r>
      <w:r w:rsidR="008D7B0A">
        <w:t>first</w:t>
      </w:r>
      <w:r w:rsidR="00097A05" w:rsidRPr="00124465">
        <w:t xml:space="preserve"> distribution of the </w:t>
      </w:r>
      <w:r w:rsidR="00415205">
        <w:t xml:space="preserve">entire </w:t>
      </w:r>
      <w:r w:rsidR="000C6D00" w:rsidRPr="00124465">
        <w:t>corpus</w:t>
      </w:r>
      <w:r w:rsidR="00097A05" w:rsidRPr="00124465">
        <w:t xml:space="preserve"> i</w:t>
      </w:r>
      <w:r w:rsidR="00DB1FBD" w:rsidRPr="00124465">
        <w:t>s:</w:t>
      </w:r>
    </w:p>
    <w:p w14:paraId="3F4EA197" w14:textId="55E7F47C" w:rsidR="00AB5210" w:rsidRDefault="00382F92" w:rsidP="00C63962">
      <w:pPr>
        <w:pStyle w:val="Paragrafoelenco"/>
        <w:numPr>
          <w:ilvl w:val="0"/>
          <w:numId w:val="26"/>
        </w:numPr>
        <w:spacing w:before="60" w:after="60"/>
        <w:contextualSpacing w:val="0"/>
        <w:jc w:val="both"/>
      </w:pPr>
      <w:r w:rsidRPr="00382F92">
        <w:t>https://w3id.org/oc/corpus/di/1</w:t>
      </w:r>
    </w:p>
    <w:p w14:paraId="067854B2" w14:textId="77777777" w:rsidR="0029689E" w:rsidRDefault="0029689E" w:rsidP="00C63962">
      <w:pPr>
        <w:spacing w:before="60" w:after="60"/>
        <w:jc w:val="both"/>
      </w:pPr>
    </w:p>
    <w:p w14:paraId="7FDF94B3" w14:textId="66356AEF" w:rsidR="0029689E" w:rsidRDefault="0029689E" w:rsidP="00C63962">
      <w:pPr>
        <w:spacing w:before="60" w:after="60"/>
        <w:jc w:val="both"/>
      </w:pPr>
      <w:r>
        <w:t xml:space="preserve">Similarly, the URL defining </w:t>
      </w:r>
      <w:r w:rsidR="00415205">
        <w:t>a</w:t>
      </w:r>
      <w:r>
        <w:t xml:space="preserve"> distribution of any of the corpus sub-datasets is:</w:t>
      </w:r>
    </w:p>
    <w:p w14:paraId="742C340E" w14:textId="77777777" w:rsidR="0029689E" w:rsidRDefault="0029689E" w:rsidP="00C63962">
      <w:pPr>
        <w:spacing w:before="60" w:after="60"/>
        <w:jc w:val="both"/>
      </w:pPr>
    </w:p>
    <w:p w14:paraId="53081A3B" w14:textId="53986076" w:rsidR="0029689E" w:rsidRDefault="0029689E" w:rsidP="00C63962">
      <w:pPr>
        <w:spacing w:before="60" w:after="60"/>
        <w:jc w:val="both"/>
      </w:pPr>
      <w:r>
        <w:tab/>
        <w:t>[</w:t>
      </w:r>
      <w:proofErr w:type="gramStart"/>
      <w:r>
        <w:t>sub</w:t>
      </w:r>
      <w:proofErr w:type="gramEnd"/>
      <w:r>
        <w:t>-dataset distribution URL]: [sub-dataset URL]di/[iterative number]</w:t>
      </w:r>
    </w:p>
    <w:p w14:paraId="4EEBD7B4" w14:textId="77777777" w:rsidR="00657704" w:rsidRDefault="00657704" w:rsidP="00C63962">
      <w:pPr>
        <w:spacing w:before="60" w:after="60"/>
        <w:jc w:val="both"/>
      </w:pPr>
    </w:p>
    <w:p w14:paraId="135EFC03" w14:textId="3C698802" w:rsidR="00462450" w:rsidRDefault="00657704" w:rsidP="00C63962">
      <w:pPr>
        <w:spacing w:before="60" w:after="60"/>
        <w:jc w:val="both"/>
        <w:rPr>
          <w:ins w:id="557" w:author="Silvio Peroni" w:date="2018-01-17T10:42:00Z"/>
        </w:rPr>
      </w:pPr>
      <w:r>
        <w:t xml:space="preserve">All the distributions </w:t>
      </w:r>
      <w:r w:rsidR="0029689E">
        <w:t xml:space="preserve">of a dataset </w:t>
      </w:r>
      <w:r>
        <w:t xml:space="preserve">must be assigned to the </w:t>
      </w:r>
      <w:r w:rsidR="005F6782">
        <w:t xml:space="preserve">relevant </w:t>
      </w:r>
      <w:r w:rsidR="0029689E">
        <w:t xml:space="preserve">distribution </w:t>
      </w:r>
      <w:r>
        <w:t>dataset (e.g.</w:t>
      </w:r>
      <w:r w:rsidR="00DE5D63">
        <w:t xml:space="preserve"> within the OCC,</w:t>
      </w:r>
      <w:r>
        <w:t xml:space="preserve"> </w:t>
      </w:r>
      <w:r w:rsidR="00382F92">
        <w:t>“</w:t>
      </w:r>
      <w:r w:rsidR="00382F92" w:rsidRPr="00382F92">
        <w:t>https://w3id.org/oc/corpus/di/1</w:t>
      </w:r>
      <w:r w:rsidR="00382F92">
        <w:t xml:space="preserve">” </w:t>
      </w:r>
      <w:r>
        <w:t>is stored in</w:t>
      </w:r>
      <w:r w:rsidR="005468D3">
        <w:t xml:space="preserve"> the dataset graph</w:t>
      </w:r>
      <w:r w:rsidR="00382F92">
        <w:t xml:space="preserve"> “</w:t>
      </w:r>
      <w:r w:rsidR="00382F92" w:rsidRPr="00382F92">
        <w:t>https://w3id.org/oc/corpus/di/</w:t>
      </w:r>
      <w:r w:rsidR="00382F92">
        <w:t>”</w:t>
      </w:r>
      <w:r>
        <w:t>).</w:t>
      </w:r>
    </w:p>
    <w:p w14:paraId="3DF6CDFD" w14:textId="5551E684" w:rsidR="00462450" w:rsidRPr="00124465" w:rsidDel="001F3A00" w:rsidRDefault="00462450" w:rsidP="00C63962">
      <w:pPr>
        <w:spacing w:before="60" w:after="60"/>
        <w:jc w:val="both"/>
        <w:rPr>
          <w:del w:id="558" w:author="Silvio Peroni" w:date="2018-01-17T11:25:00Z"/>
        </w:rPr>
      </w:pPr>
    </w:p>
    <w:p w14:paraId="049303A5" w14:textId="77777777" w:rsidR="00097A05" w:rsidRPr="00124465" w:rsidRDefault="00097A05" w:rsidP="00806E45">
      <w:pPr>
        <w:pStyle w:val="Titolo2"/>
        <w:spacing w:before="60" w:after="60"/>
      </w:pPr>
    </w:p>
    <w:p w14:paraId="763A4813" w14:textId="3D0C1235" w:rsidR="00777E02" w:rsidRPr="00124465" w:rsidRDefault="00777E02" w:rsidP="00806E45">
      <w:pPr>
        <w:pStyle w:val="Titolo2"/>
        <w:spacing w:before="60" w:after="60"/>
      </w:pPr>
      <w:r w:rsidRPr="00124465">
        <w:t>URLs for bibliographic entities</w:t>
      </w:r>
      <w:r w:rsidR="005405E0" w:rsidRPr="00124465">
        <w:t xml:space="preserve"> and </w:t>
      </w:r>
      <w:r w:rsidR="00F83C60" w:rsidRPr="00124465">
        <w:t xml:space="preserve">their </w:t>
      </w:r>
      <w:r w:rsidR="005405E0" w:rsidRPr="00124465">
        <w:t>identifiers</w:t>
      </w:r>
    </w:p>
    <w:p w14:paraId="29CDC7E6" w14:textId="35CB72A2" w:rsidR="00753611" w:rsidRPr="00194402" w:rsidRDefault="00753611" w:rsidP="00C63962">
      <w:pPr>
        <w:spacing w:before="60" w:after="60"/>
        <w:jc w:val="both"/>
      </w:pPr>
      <w:r w:rsidRPr="00124465">
        <w:t xml:space="preserve">The URL of </w:t>
      </w:r>
      <w:r w:rsidR="00FF60D8" w:rsidRPr="00124465">
        <w:t xml:space="preserve">each of </w:t>
      </w:r>
      <w:r w:rsidRPr="00124465">
        <w:t xml:space="preserve">the </w:t>
      </w:r>
      <w:r w:rsidRPr="00194402">
        <w:t xml:space="preserve">bibliographic entities in the corpus </w:t>
      </w:r>
      <w:r w:rsidR="002D1D34" w:rsidRPr="00194402">
        <w:t>is</w:t>
      </w:r>
      <w:r w:rsidRPr="00194402">
        <w:t xml:space="preserve"> </w:t>
      </w:r>
      <w:r w:rsidR="00307632">
        <w:t>constructed</w:t>
      </w:r>
      <w:r w:rsidR="00307632" w:rsidRPr="00194402">
        <w:t xml:space="preserve"> </w:t>
      </w:r>
      <w:r w:rsidRPr="00194402">
        <w:t>according to a particular naming convention scheme, introduced as follows:</w:t>
      </w:r>
    </w:p>
    <w:p w14:paraId="567A9A4B" w14:textId="77777777" w:rsidR="00753611" w:rsidRPr="00194402" w:rsidRDefault="00753611" w:rsidP="00C63962">
      <w:pPr>
        <w:spacing w:before="60" w:after="60"/>
        <w:jc w:val="both"/>
      </w:pPr>
    </w:p>
    <w:p w14:paraId="387E23FC" w14:textId="165FE6BF" w:rsidR="00753611" w:rsidRPr="00194402" w:rsidRDefault="00753611" w:rsidP="00C63962">
      <w:pPr>
        <w:spacing w:before="60" w:after="60"/>
        <w:ind w:firstLine="708"/>
        <w:jc w:val="both"/>
      </w:pPr>
      <w:r w:rsidRPr="00194402">
        <w:lastRenderedPageBreak/>
        <w:t>[</w:t>
      </w:r>
      <w:proofErr w:type="gramStart"/>
      <w:r w:rsidRPr="00194402">
        <w:t>entity</w:t>
      </w:r>
      <w:proofErr w:type="gramEnd"/>
      <w:r w:rsidRPr="00194402">
        <w:t xml:space="preserve"> URL] : [corpus URL][entity </w:t>
      </w:r>
      <w:del w:id="559" w:author="Silvio Peroni" w:date="2018-01-17T12:45:00Z">
        <w:r w:rsidRPr="00194402" w:rsidDel="005B46D6">
          <w:delText>short name]/[</w:delText>
        </w:r>
      </w:del>
      <w:del w:id="560" w:author="Silvio Peroni" w:date="2018-01-17T12:44:00Z">
        <w:r w:rsidRPr="00194402" w:rsidDel="005B46D6">
          <w:delText>iterative number</w:delText>
        </w:r>
      </w:del>
      <w:ins w:id="561" w:author="Silvio Peroni" w:date="2018-01-17T12:45:00Z">
        <w:r w:rsidR="005B46D6">
          <w:t>corpus identifier</w:t>
        </w:r>
      </w:ins>
      <w:r w:rsidRPr="00194402">
        <w:t>]</w:t>
      </w:r>
    </w:p>
    <w:p w14:paraId="5A37543C" w14:textId="77777777" w:rsidR="00753611" w:rsidRPr="00194402" w:rsidRDefault="00753611" w:rsidP="00C63962">
      <w:pPr>
        <w:spacing w:before="60" w:after="60"/>
        <w:jc w:val="both"/>
      </w:pPr>
    </w:p>
    <w:p w14:paraId="720B42EB" w14:textId="1DA08805" w:rsidR="00753611" w:rsidRPr="00194402" w:rsidRDefault="00753611" w:rsidP="00C63962">
      <w:pPr>
        <w:spacing w:before="60" w:after="60"/>
        <w:jc w:val="both"/>
      </w:pPr>
      <w:proofErr w:type="gramStart"/>
      <w:r w:rsidRPr="00194402">
        <w:t>where</w:t>
      </w:r>
      <w:proofErr w:type="gramEnd"/>
      <w:r w:rsidRPr="00194402">
        <w:t xml:space="preserve"> </w:t>
      </w:r>
      <w:r w:rsidRPr="00C63962">
        <w:t>corpus URL</w:t>
      </w:r>
      <w:ins w:id="562" w:author="Silvio Peroni" w:date="2018-01-17T12:46:00Z">
        <w:r w:rsidR="007B5FD8">
          <w:t xml:space="preserve"> and the entity corpus identifier</w:t>
        </w:r>
      </w:ins>
      <w:del w:id="563" w:author="Silvio Peroni" w:date="2018-01-17T12:46:00Z">
        <w:r w:rsidRPr="00194402" w:rsidDel="007B5FD8">
          <w:delText xml:space="preserve">, </w:delText>
        </w:r>
        <w:r w:rsidRPr="00C63962" w:rsidDel="007B5FD8">
          <w:delText>entity short name</w:delText>
        </w:r>
        <w:r w:rsidRPr="00194402" w:rsidDel="007B5FD8">
          <w:delText xml:space="preserve">, and </w:delText>
        </w:r>
        <w:r w:rsidRPr="00C63962" w:rsidDel="007B5FD8">
          <w:delText>iterative number</w:delText>
        </w:r>
      </w:del>
      <w:r w:rsidRPr="00194402">
        <w:t xml:space="preserve"> are as previously </w:t>
      </w:r>
      <w:r w:rsidR="002D1D34" w:rsidRPr="00194402">
        <w:t>defined</w:t>
      </w:r>
      <w:r w:rsidRPr="00194402">
        <w:t xml:space="preserve">. </w:t>
      </w:r>
      <w:r w:rsidR="002D1D34" w:rsidRPr="00194402">
        <w:t xml:space="preserve">For example, </w:t>
      </w:r>
      <w:r w:rsidR="00257CF6" w:rsidRPr="00194402">
        <w:t xml:space="preserve">the </w:t>
      </w:r>
      <w:r w:rsidR="003A7AD6">
        <w:t>third</w:t>
      </w:r>
      <w:r w:rsidR="00257CF6" w:rsidRPr="00194402">
        <w:t xml:space="preserve"> </w:t>
      </w:r>
      <w:proofErr w:type="gramStart"/>
      <w:r w:rsidR="003C242C" w:rsidRPr="00194402">
        <w:t xml:space="preserve">entry within the OCC class of </w:t>
      </w:r>
      <w:r w:rsidR="00257CF6" w:rsidRPr="00194402">
        <w:t>bibliographic resource</w:t>
      </w:r>
      <w:r w:rsidR="003C242C" w:rsidRPr="00194402">
        <w:t>s</w:t>
      </w:r>
      <w:r w:rsidR="00DD2B7D" w:rsidRPr="00194402">
        <w:t>,</w:t>
      </w:r>
      <w:r w:rsidR="0063509A" w:rsidRPr="00194402">
        <w:t xml:space="preserve"> </w:t>
      </w:r>
      <w:r w:rsidR="00281F8A" w:rsidRPr="00194402">
        <w:t xml:space="preserve">and the </w:t>
      </w:r>
      <w:r w:rsidR="008D3F83" w:rsidRPr="00194402">
        <w:t>1</w:t>
      </w:r>
      <w:r w:rsidR="0045728A" w:rsidRPr="00194402">
        <w:t>29</w:t>
      </w:r>
      <w:r w:rsidR="003A7AD6">
        <w:t>th</w:t>
      </w:r>
      <w:r w:rsidR="00281F8A" w:rsidRPr="00194402">
        <w:t xml:space="preserve"> </w:t>
      </w:r>
      <w:r w:rsidR="00880E23" w:rsidRPr="00194402">
        <w:t xml:space="preserve">entry within the OCC class of </w:t>
      </w:r>
      <w:r w:rsidR="00281F8A" w:rsidRPr="00194402">
        <w:t>identifier</w:t>
      </w:r>
      <w:r w:rsidR="00880E23" w:rsidRPr="00194402">
        <w:t>s</w:t>
      </w:r>
      <w:r w:rsidR="00DD2B7D" w:rsidRPr="00194402">
        <w:t>,</w:t>
      </w:r>
      <w:r w:rsidR="00281F8A" w:rsidRPr="00194402">
        <w:t xml:space="preserve"> </w:t>
      </w:r>
      <w:r w:rsidR="00257CF6" w:rsidRPr="00194402">
        <w:t>have</w:t>
      </w:r>
      <w:proofErr w:type="gramEnd"/>
      <w:r w:rsidR="00257CF6" w:rsidRPr="00194402">
        <w:t xml:space="preserve"> </w:t>
      </w:r>
      <w:r w:rsidR="006916A8" w:rsidRPr="00194402">
        <w:t xml:space="preserve">the following </w:t>
      </w:r>
      <w:r w:rsidR="00257CF6" w:rsidRPr="00194402">
        <w:t>URLs</w:t>
      </w:r>
      <w:r w:rsidR="00880E23" w:rsidRPr="00194402">
        <w:t xml:space="preserve"> respective</w:t>
      </w:r>
      <w:r w:rsidR="000B4148" w:rsidRPr="00194402">
        <w:t>ly</w:t>
      </w:r>
      <w:r w:rsidRPr="00194402">
        <w:t>:</w:t>
      </w:r>
    </w:p>
    <w:p w14:paraId="3513157B" w14:textId="66AB61C7" w:rsidR="00753611" w:rsidRPr="00194402" w:rsidRDefault="00382F92" w:rsidP="00C63962">
      <w:pPr>
        <w:pStyle w:val="Paragrafoelenco"/>
        <w:numPr>
          <w:ilvl w:val="0"/>
          <w:numId w:val="4"/>
        </w:numPr>
        <w:spacing w:before="60" w:after="60"/>
        <w:contextualSpacing w:val="0"/>
        <w:jc w:val="both"/>
      </w:pPr>
      <w:r w:rsidRPr="00382F92">
        <w:t>https://w3id.org/oc/corpus/br/3</w:t>
      </w:r>
    </w:p>
    <w:p w14:paraId="7EC6C98B" w14:textId="58EECA53" w:rsidR="00753611" w:rsidRDefault="00382F92" w:rsidP="00C63962">
      <w:pPr>
        <w:pStyle w:val="Paragrafoelenco"/>
        <w:numPr>
          <w:ilvl w:val="0"/>
          <w:numId w:val="4"/>
        </w:numPr>
        <w:spacing w:before="60" w:after="60"/>
        <w:contextualSpacing w:val="0"/>
        <w:jc w:val="both"/>
      </w:pPr>
      <w:r w:rsidRPr="00382F92">
        <w:t>https://w3id.org/oc/corpus/id/129</w:t>
      </w:r>
    </w:p>
    <w:p w14:paraId="121CDC71" w14:textId="77777777" w:rsidR="00FA4ACC" w:rsidRDefault="00FA4ACC" w:rsidP="00C63962">
      <w:pPr>
        <w:spacing w:before="60" w:after="60"/>
        <w:jc w:val="both"/>
      </w:pPr>
    </w:p>
    <w:p w14:paraId="3D112F56" w14:textId="4950C701" w:rsidR="00FA4ACC" w:rsidRDefault="00FA4ACC" w:rsidP="00C63962">
      <w:pPr>
        <w:spacing w:before="60" w:after="60"/>
        <w:jc w:val="both"/>
        <w:rPr>
          <w:ins w:id="564" w:author="Silvio Peroni" w:date="2018-01-17T11:24:00Z"/>
        </w:rPr>
      </w:pPr>
      <w:r>
        <w:t xml:space="preserve">All these entities </w:t>
      </w:r>
      <w:r w:rsidR="00657704">
        <w:t>must be</w:t>
      </w:r>
      <w:r>
        <w:t xml:space="preserve"> </w:t>
      </w:r>
      <w:r w:rsidR="00657704">
        <w:t>assigned</w:t>
      </w:r>
      <w:r>
        <w:t xml:space="preserve"> </w:t>
      </w:r>
      <w:r w:rsidR="00657704">
        <w:t>to</w:t>
      </w:r>
      <w:r>
        <w:t xml:space="preserve"> the dataset related to the entity class (e.g. </w:t>
      </w:r>
      <w:r w:rsidR="000A09E1">
        <w:t xml:space="preserve">within the OCC, </w:t>
      </w:r>
      <w:r w:rsidR="00382F92">
        <w:t>“</w:t>
      </w:r>
      <w:r w:rsidR="00382F92" w:rsidRPr="00382F92">
        <w:t>https://w3id.org/oc/corpus/br/3</w:t>
      </w:r>
      <w:r w:rsidR="00382F92">
        <w:t xml:space="preserve">” </w:t>
      </w:r>
      <w:r w:rsidR="00657704">
        <w:t>is stored in the bibliographic resource dataset</w:t>
      </w:r>
      <w:r w:rsidR="00EE3BC9">
        <w:t xml:space="preserve"> graph</w:t>
      </w:r>
      <w:r w:rsidR="00382F92">
        <w:t xml:space="preserve"> “</w:t>
      </w:r>
      <w:r w:rsidR="00382F92" w:rsidRPr="00382F92">
        <w:t>https://w3id.org/oc/corpus/br/</w:t>
      </w:r>
      <w:r w:rsidR="00382F92">
        <w:t>”</w:t>
      </w:r>
      <w:r w:rsidR="00657704">
        <w:t>).</w:t>
      </w:r>
    </w:p>
    <w:p w14:paraId="48FF5112" w14:textId="77777777" w:rsidR="001A508C" w:rsidRPr="00124465" w:rsidRDefault="001A508C" w:rsidP="001A508C">
      <w:pPr>
        <w:pStyle w:val="Titolo2"/>
        <w:spacing w:before="60" w:after="60"/>
        <w:rPr>
          <w:ins w:id="565" w:author="Silvio Peroni" w:date="2018-01-17T11:24:00Z"/>
        </w:rPr>
      </w:pPr>
    </w:p>
    <w:p w14:paraId="05D60572" w14:textId="318E34FD" w:rsidR="001A508C" w:rsidRPr="00124465" w:rsidRDefault="001A508C" w:rsidP="001A508C">
      <w:pPr>
        <w:pStyle w:val="Titolo2"/>
        <w:spacing w:before="60" w:after="60"/>
        <w:rPr>
          <w:ins w:id="566" w:author="Silvio Peroni" w:date="2018-01-17T11:24:00Z"/>
        </w:rPr>
      </w:pPr>
      <w:ins w:id="567" w:author="Silvio Peroni" w:date="2018-01-17T11:24:00Z">
        <w:r w:rsidRPr="00124465">
          <w:t xml:space="preserve">URLs for </w:t>
        </w:r>
        <w:r>
          <w:t>virtual</w:t>
        </w:r>
        <w:r w:rsidRPr="00124465">
          <w:t xml:space="preserve"> entities and their identifiers</w:t>
        </w:r>
      </w:ins>
    </w:p>
    <w:p w14:paraId="02EAAEF3" w14:textId="37800514" w:rsidR="00540EA4" w:rsidRPr="00194402" w:rsidRDefault="00540EA4" w:rsidP="00540EA4">
      <w:pPr>
        <w:spacing w:before="60" w:after="60"/>
        <w:jc w:val="both"/>
        <w:rPr>
          <w:ins w:id="568" w:author="Silvio Peroni" w:date="2018-01-17T12:42:00Z"/>
        </w:rPr>
      </w:pPr>
      <w:ins w:id="569" w:author="Silvio Peroni" w:date="2018-01-17T12:42:00Z">
        <w:r>
          <w:t xml:space="preserve">The URL of each </w:t>
        </w:r>
      </w:ins>
      <w:ins w:id="570" w:author="Silvio Peroni" w:date="2018-01-17T12:43:00Z">
        <w:r>
          <w:t>of the virtual</w:t>
        </w:r>
      </w:ins>
      <w:ins w:id="571" w:author="Silvio Peroni" w:date="2018-01-17T12:42:00Z">
        <w:r w:rsidRPr="00194402">
          <w:t xml:space="preserve"> entities in the corpus is </w:t>
        </w:r>
        <w:r>
          <w:t>constructed</w:t>
        </w:r>
        <w:r w:rsidRPr="00194402">
          <w:t xml:space="preserve"> according to a particular naming convention scheme, introduced as follows:</w:t>
        </w:r>
      </w:ins>
    </w:p>
    <w:p w14:paraId="00464645" w14:textId="77777777" w:rsidR="00540EA4" w:rsidRPr="00194402" w:rsidRDefault="00540EA4" w:rsidP="00540EA4">
      <w:pPr>
        <w:spacing w:before="60" w:after="60"/>
        <w:jc w:val="both"/>
        <w:rPr>
          <w:ins w:id="572" w:author="Silvio Peroni" w:date="2018-01-17T12:42:00Z"/>
        </w:rPr>
      </w:pPr>
    </w:p>
    <w:p w14:paraId="23027C11" w14:textId="0AD804EC" w:rsidR="00540EA4" w:rsidRPr="00194402" w:rsidRDefault="00540EA4" w:rsidP="00540EA4">
      <w:pPr>
        <w:spacing w:before="60" w:after="60"/>
        <w:ind w:firstLine="708"/>
        <w:jc w:val="both"/>
        <w:rPr>
          <w:ins w:id="573" w:author="Silvio Peroni" w:date="2018-01-17T12:42:00Z"/>
        </w:rPr>
      </w:pPr>
      <w:ins w:id="574" w:author="Silvio Peroni" w:date="2018-01-17T12:42:00Z">
        <w:r w:rsidRPr="00194402">
          <w:t>[</w:t>
        </w:r>
      </w:ins>
      <w:proofErr w:type="gramStart"/>
      <w:ins w:id="575" w:author="Silvio Peroni" w:date="2018-01-17T12:43:00Z">
        <w:r w:rsidR="005B46D6">
          <w:t>virtual</w:t>
        </w:r>
        <w:proofErr w:type="gramEnd"/>
        <w:r w:rsidR="005B46D6">
          <w:t xml:space="preserve"> </w:t>
        </w:r>
      </w:ins>
      <w:ins w:id="576" w:author="Silvio Peroni" w:date="2018-01-17T12:42:00Z">
        <w:r w:rsidRPr="00194402">
          <w:t xml:space="preserve">entity URL] : </w:t>
        </w:r>
      </w:ins>
      <w:ins w:id="577" w:author="Silvio Peroni" w:date="2018-01-17T12:43:00Z">
        <w:r w:rsidR="005B46D6" w:rsidRPr="00124465">
          <w:t>[base URL]/</w:t>
        </w:r>
      </w:ins>
      <w:ins w:id="578" w:author="Silvio Peroni" w:date="2018-01-17T12:47:00Z">
        <w:r w:rsidR="007B40C1">
          <w:t>virtual</w:t>
        </w:r>
      </w:ins>
      <w:ins w:id="579" w:author="Silvio Peroni" w:date="2018-01-17T12:43:00Z">
        <w:r w:rsidR="005B46D6" w:rsidRPr="00124465">
          <w:t>/</w:t>
        </w:r>
      </w:ins>
      <w:ins w:id="580" w:author="Silvio Peroni" w:date="2018-01-17T12:42:00Z">
        <w:r w:rsidRPr="00194402">
          <w:t>[</w:t>
        </w:r>
      </w:ins>
      <w:ins w:id="581" w:author="Silvio Peroni" w:date="2018-01-17T12:48:00Z">
        <w:r w:rsidR="007B40C1">
          <w:t xml:space="preserve">virtual entity </w:t>
        </w:r>
      </w:ins>
      <w:ins w:id="582" w:author="Silvio Peroni" w:date="2018-01-17T12:47:00Z">
        <w:r w:rsidR="007B40C1">
          <w:t xml:space="preserve">corpus </w:t>
        </w:r>
      </w:ins>
      <w:ins w:id="583" w:author="Silvio Peroni" w:date="2018-01-17T12:43:00Z">
        <w:r w:rsidR="005B46D6">
          <w:t xml:space="preserve">virtual </w:t>
        </w:r>
      </w:ins>
      <w:ins w:id="584" w:author="Silvio Peroni" w:date="2018-01-17T12:48:00Z">
        <w:r w:rsidR="007B40C1">
          <w:t>identifier</w:t>
        </w:r>
      </w:ins>
      <w:ins w:id="585" w:author="Silvio Peroni" w:date="2018-01-17T12:42:00Z">
        <w:r w:rsidRPr="00194402">
          <w:t>]</w:t>
        </w:r>
      </w:ins>
    </w:p>
    <w:p w14:paraId="315E6F17" w14:textId="77777777" w:rsidR="00540EA4" w:rsidRPr="00194402" w:rsidRDefault="00540EA4" w:rsidP="00540EA4">
      <w:pPr>
        <w:spacing w:before="60" w:after="60"/>
        <w:jc w:val="both"/>
        <w:rPr>
          <w:ins w:id="586" w:author="Silvio Peroni" w:date="2018-01-17T12:42:00Z"/>
        </w:rPr>
      </w:pPr>
    </w:p>
    <w:p w14:paraId="0ED8838D" w14:textId="2A8B4554" w:rsidR="00540EA4" w:rsidRPr="00194402" w:rsidRDefault="00540EA4" w:rsidP="00540EA4">
      <w:pPr>
        <w:spacing w:before="60" w:after="60"/>
        <w:jc w:val="both"/>
        <w:rPr>
          <w:ins w:id="587" w:author="Silvio Peroni" w:date="2018-01-17T12:42:00Z"/>
        </w:rPr>
      </w:pPr>
      <w:proofErr w:type="gramStart"/>
      <w:ins w:id="588" w:author="Silvio Peroni" w:date="2018-01-17T12:42:00Z">
        <w:r w:rsidRPr="00194402">
          <w:t>where</w:t>
        </w:r>
        <w:proofErr w:type="gramEnd"/>
        <w:r w:rsidRPr="00194402">
          <w:t xml:space="preserve"> </w:t>
        </w:r>
        <w:r w:rsidRPr="00C63962">
          <w:t>corpus URL</w:t>
        </w:r>
      </w:ins>
      <w:ins w:id="589" w:author="Silvio Peroni" w:date="2018-01-17T12:48:00Z">
        <w:r w:rsidR="00EB60B0">
          <w:t xml:space="preserve"> and the virtual entity corpus virtual identifier</w:t>
        </w:r>
      </w:ins>
      <w:ins w:id="590" w:author="Silvio Peroni" w:date="2018-01-17T12:42:00Z">
        <w:r w:rsidRPr="00194402">
          <w:t xml:space="preserve"> are as previously defined. For example, the </w:t>
        </w:r>
      </w:ins>
      <w:ins w:id="591" w:author="Silvio Peroni" w:date="2018-01-17T12:48:00Z">
        <w:r w:rsidR="000639FB">
          <w:t xml:space="preserve">citations between the </w:t>
        </w:r>
      </w:ins>
      <w:ins w:id="592" w:author="Silvio Peroni" w:date="2018-01-17T12:49:00Z">
        <w:r w:rsidR="000639FB">
          <w:t>1</w:t>
        </w:r>
        <w:r w:rsidR="000639FB">
          <w:rPr>
            <w:vertAlign w:val="superscript"/>
          </w:rPr>
          <w:t>st</w:t>
        </w:r>
      </w:ins>
      <w:ins w:id="593" w:author="Silvio Peroni" w:date="2018-01-17T12:48:00Z">
        <w:r w:rsidR="000639FB">
          <w:t xml:space="preserve"> </w:t>
        </w:r>
      </w:ins>
      <w:ins w:id="594" w:author="Silvio Peroni" w:date="2018-01-17T12:49:00Z">
        <w:r w:rsidR="000639FB">
          <w:t>and the 18</w:t>
        </w:r>
        <w:r w:rsidR="000639FB" w:rsidRPr="000639FB">
          <w:rPr>
            <w:vertAlign w:val="superscript"/>
            <w:rPrChange w:id="595" w:author="Silvio Peroni" w:date="2018-01-17T12:49:00Z">
              <w:rPr/>
            </w:rPrChange>
          </w:rPr>
          <w:t>th</w:t>
        </w:r>
        <w:r w:rsidR="000639FB">
          <w:t xml:space="preserve"> bibliographic resources</w:t>
        </w:r>
      </w:ins>
      <w:ins w:id="596" w:author="Silvio Peroni" w:date="2018-01-17T12:50:00Z">
        <w:r w:rsidR="00055591">
          <w:t>, and the virtual identifier associated to the aforementioned citation,</w:t>
        </w:r>
      </w:ins>
      <w:ins w:id="597" w:author="Silvio Peroni" w:date="2018-01-17T12:42:00Z">
        <w:r w:rsidRPr="00194402">
          <w:t xml:space="preserve"> ha</w:t>
        </w:r>
      </w:ins>
      <w:ins w:id="598" w:author="Silvio Peroni" w:date="2018-01-17T12:50:00Z">
        <w:r w:rsidR="00055591">
          <w:t>ve</w:t>
        </w:r>
      </w:ins>
      <w:ins w:id="599" w:author="Silvio Peroni" w:date="2018-01-17T12:42:00Z">
        <w:r w:rsidR="000639FB">
          <w:t xml:space="preserve"> the following URL</w:t>
        </w:r>
      </w:ins>
      <w:ins w:id="600" w:author="Silvio Peroni" w:date="2018-01-17T12:50:00Z">
        <w:r w:rsidR="00055591">
          <w:t>s respectively</w:t>
        </w:r>
        <w:proofErr w:type="gramStart"/>
        <w:r w:rsidR="00055591">
          <w:t>,</w:t>
        </w:r>
      </w:ins>
      <w:ins w:id="601" w:author="Silvio Peroni" w:date="2018-01-17T12:42:00Z">
        <w:r w:rsidRPr="00194402">
          <w:t>:</w:t>
        </w:r>
        <w:proofErr w:type="gramEnd"/>
      </w:ins>
    </w:p>
    <w:p w14:paraId="3840D37A" w14:textId="13465DDC" w:rsidR="00540EA4" w:rsidRDefault="00540EA4" w:rsidP="000639FB">
      <w:pPr>
        <w:pStyle w:val="Paragrafoelenco"/>
        <w:numPr>
          <w:ilvl w:val="0"/>
          <w:numId w:val="4"/>
        </w:numPr>
        <w:spacing w:before="60" w:after="60"/>
        <w:contextualSpacing w:val="0"/>
        <w:jc w:val="both"/>
        <w:rPr>
          <w:ins w:id="602" w:author="Silvio Peroni" w:date="2018-01-17T12:50:00Z"/>
        </w:rPr>
      </w:pPr>
      <w:ins w:id="603" w:author="Silvio Peroni" w:date="2018-01-17T12:42:00Z">
        <w:r w:rsidRPr="00382F92">
          <w:t>https://w3id.org/oc/</w:t>
        </w:r>
      </w:ins>
      <w:ins w:id="604" w:author="Silvio Peroni" w:date="2018-01-17T12:49:00Z">
        <w:r w:rsidR="000639FB">
          <w:t>virtual</w:t>
        </w:r>
      </w:ins>
      <w:ins w:id="605" w:author="Silvio Peroni" w:date="2018-01-17T12:42:00Z">
        <w:r w:rsidRPr="00382F92">
          <w:t>/</w:t>
        </w:r>
      </w:ins>
      <w:ins w:id="606" w:author="Silvio Peroni" w:date="2018-01-17T12:49:00Z">
        <w:r w:rsidR="000639FB">
          <w:t>ci</w:t>
        </w:r>
      </w:ins>
      <w:ins w:id="607" w:author="Silvio Peroni" w:date="2018-01-17T12:42:00Z">
        <w:r w:rsidRPr="00382F92">
          <w:t>/</w:t>
        </w:r>
      </w:ins>
      <w:ins w:id="608" w:author="Silvio Peroni" w:date="2018-01-17T12:49:00Z">
        <w:r w:rsidR="000639FB">
          <w:t>1-18</w:t>
        </w:r>
      </w:ins>
    </w:p>
    <w:p w14:paraId="3BEF6CFA" w14:textId="6A726102" w:rsidR="00055591" w:rsidRDefault="00055591" w:rsidP="000639FB">
      <w:pPr>
        <w:pStyle w:val="Paragrafoelenco"/>
        <w:numPr>
          <w:ilvl w:val="0"/>
          <w:numId w:val="4"/>
        </w:numPr>
        <w:spacing w:before="60" w:after="60"/>
        <w:contextualSpacing w:val="0"/>
        <w:jc w:val="both"/>
        <w:rPr>
          <w:ins w:id="609" w:author="Silvio Peroni" w:date="2018-01-17T12:42:00Z"/>
        </w:rPr>
      </w:pPr>
      <w:ins w:id="610" w:author="Silvio Peroni" w:date="2018-01-17T12:50:00Z">
        <w:r w:rsidRPr="00382F92">
          <w:t>https://w3id.org/oc/</w:t>
        </w:r>
        <w:r>
          <w:t>virtual</w:t>
        </w:r>
        <w:r w:rsidRPr="00382F92">
          <w:t>/</w:t>
        </w:r>
        <w:r>
          <w:t>vi/ci-1-18</w:t>
        </w:r>
      </w:ins>
    </w:p>
    <w:p w14:paraId="29FDCCC2" w14:textId="77777777" w:rsidR="00540EA4" w:rsidRDefault="00540EA4" w:rsidP="00540EA4">
      <w:pPr>
        <w:spacing w:before="60" w:after="60"/>
        <w:jc w:val="both"/>
        <w:rPr>
          <w:ins w:id="611" w:author="Silvio Peroni" w:date="2018-01-17T12:42:00Z"/>
        </w:rPr>
      </w:pPr>
    </w:p>
    <w:p w14:paraId="3CFCBC93" w14:textId="0B88B7DF" w:rsidR="00BE571B" w:rsidDel="00FA4239" w:rsidRDefault="00540EA4">
      <w:pPr>
        <w:spacing w:before="60" w:after="60"/>
        <w:jc w:val="both"/>
        <w:rPr>
          <w:ins w:id="612" w:author="David Shotton" w:date="2017-11-09T15:36:00Z"/>
          <w:del w:id="613" w:author="Silvio Peroni" w:date="2018-01-17T12:52:00Z"/>
        </w:rPr>
      </w:pPr>
      <w:ins w:id="614" w:author="Silvio Peroni" w:date="2018-01-17T12:42:00Z">
        <w:r>
          <w:t xml:space="preserve">All these </w:t>
        </w:r>
      </w:ins>
      <w:ins w:id="615" w:author="Silvio Peroni" w:date="2018-01-17T12:51:00Z">
        <w:r w:rsidR="001A3C18">
          <w:t xml:space="preserve">virtual </w:t>
        </w:r>
      </w:ins>
      <w:ins w:id="616" w:author="Silvio Peroni" w:date="2018-01-17T12:42:00Z">
        <w:r>
          <w:t xml:space="preserve">entities </w:t>
        </w:r>
      </w:ins>
      <w:ins w:id="617" w:author="Silvio Peroni" w:date="2018-01-17T12:51:00Z">
        <w:r w:rsidR="001A3C18">
          <w:t>are not assigned to any dataset since they are derivative RDF resources.</w:t>
        </w:r>
      </w:ins>
      <w:ins w:id="618" w:author="Silvio Peroni" w:date="2018-01-17T12:52:00Z">
        <w:r w:rsidR="00FA4239" w:rsidDel="00FA4239">
          <w:t xml:space="preserve"> </w:t>
        </w:r>
      </w:ins>
    </w:p>
    <w:p w14:paraId="528C84F3" w14:textId="45CCDE9E" w:rsidR="003C282E" w:rsidDel="00FA4239" w:rsidRDefault="003C282E">
      <w:pPr>
        <w:spacing w:before="60" w:after="60"/>
        <w:jc w:val="both"/>
        <w:rPr>
          <w:ins w:id="619" w:author="David Shotton" w:date="2017-11-09T15:36:00Z"/>
          <w:del w:id="620" w:author="Silvio Peroni" w:date="2018-01-17T12:52:00Z"/>
        </w:rPr>
      </w:pPr>
    </w:p>
    <w:p w14:paraId="54A4D4E1" w14:textId="362E328A" w:rsidR="004614EE" w:rsidDel="00FA4239" w:rsidRDefault="003C282E">
      <w:pPr>
        <w:spacing w:before="60" w:after="60"/>
        <w:jc w:val="both"/>
        <w:rPr>
          <w:ins w:id="621" w:author="David Shotton" w:date="2017-11-09T15:40:00Z"/>
          <w:del w:id="622" w:author="Silvio Peroni" w:date="2018-01-17T12:52:00Z"/>
        </w:rPr>
        <w:pPrChange w:id="623" w:author="Silvio Peroni" w:date="2018-01-17T12:52:00Z">
          <w:pPr>
            <w:pStyle w:val="Paragrafoelenco"/>
            <w:shd w:val="clear" w:color="auto" w:fill="FFFFFF"/>
            <w:spacing w:before="60" w:after="240"/>
            <w:jc w:val="both"/>
          </w:pPr>
        </w:pPrChange>
      </w:pPr>
      <w:ins w:id="624" w:author="David Shotton" w:date="2017-11-09T15:36:00Z">
        <w:del w:id="625" w:author="Silvio Peroni" w:date="2018-01-17T12:52:00Z">
          <w:r w:rsidDel="00FA4239">
            <w:delText xml:space="preserve">The one </w:delText>
          </w:r>
        </w:del>
      </w:ins>
      <w:ins w:id="626" w:author="David Shotton" w:date="2017-11-09T15:37:00Z">
        <w:del w:id="627" w:author="Silvio Peroni" w:date="2018-01-17T12:52:00Z">
          <w:r w:rsidDel="00FA4239">
            <w:delText xml:space="preserve">exception to this </w:delText>
          </w:r>
          <w:r w:rsidR="00F77573" w:rsidDel="00FA4239">
            <w:delText xml:space="preserve">naming convention relates to URLs for citations. </w:delText>
          </w:r>
        </w:del>
      </w:ins>
      <w:ins w:id="628" w:author="David Shotton" w:date="2017-11-09T18:04:00Z">
        <w:del w:id="629" w:author="Silvio Peroni" w:date="2018-01-17T12:52:00Z">
          <w:r w:rsidR="00CE34F2" w:rsidDel="00FA4239">
            <w:delText xml:space="preserve">As explained above in the section </w:delText>
          </w:r>
        </w:del>
      </w:ins>
      <w:ins w:id="630" w:author="David Shotton" w:date="2017-11-09T18:06:00Z">
        <w:del w:id="631" w:author="Silvio Peroni" w:date="2018-01-17T12:52:00Z">
          <w:r w:rsidR="003D5C0C" w:rsidRPr="00BE571B" w:rsidDel="00FA4239">
            <w:rPr>
              <w:b/>
            </w:rPr>
            <w:delText>Identifiers for Bibliographic Entities</w:delText>
          </w:r>
          <w:r w:rsidR="00BD0283" w:rsidDel="00FA4239">
            <w:delText>. t</w:delText>
          </w:r>
        </w:del>
      </w:ins>
      <w:ins w:id="632" w:author="David Shotton" w:date="2017-11-09T15:37:00Z">
        <w:del w:id="633" w:author="Silvio Peroni" w:date="2018-01-17T12:52:00Z">
          <w:r w:rsidR="00F77573" w:rsidRPr="000608AB" w:rsidDel="00FA4239">
            <w:delText>o avoid duplicatio</w:delText>
          </w:r>
          <w:r w:rsidR="00BD0283" w:rsidDel="00FA4239">
            <w:delText>n of information within the OCC</w:delText>
          </w:r>
          <w:r w:rsidR="00F77573" w:rsidRPr="000608AB" w:rsidDel="00FA4239">
            <w:delText xml:space="preserve"> </w:delText>
          </w:r>
        </w:del>
      </w:ins>
      <w:ins w:id="634" w:author="David Shotton" w:date="2017-11-09T15:38:00Z">
        <w:del w:id="635" w:author="Silvio Peroni" w:date="2018-01-17T12:52:00Z">
          <w:r w:rsidR="0043527E" w:rsidDel="00FA4239">
            <w:delText>citations</w:delText>
          </w:r>
        </w:del>
      </w:ins>
      <w:ins w:id="636" w:author="David Shotton" w:date="2017-11-09T15:37:00Z">
        <w:del w:id="637" w:author="Silvio Peroni" w:date="2018-01-17T12:52:00Z">
          <w:r w:rsidR="00F77573" w:rsidRPr="000608AB" w:rsidDel="00FA4239">
            <w:delText xml:space="preserve"> are treated in a special manner, by defining "virtual" </w:delText>
          </w:r>
        </w:del>
      </w:ins>
      <w:ins w:id="638" w:author="David Shotton" w:date="2017-11-09T15:38:00Z">
        <w:del w:id="639" w:author="Silvio Peroni" w:date="2018-01-17T12:52:00Z">
          <w:r w:rsidR="0043527E" w:rsidDel="00FA4239">
            <w:delText>URL</w:delText>
          </w:r>
        </w:del>
      </w:ins>
      <w:ins w:id="640" w:author="David Shotton" w:date="2017-11-09T15:37:00Z">
        <w:del w:id="641" w:author="Silvio Peroni" w:date="2018-01-17T12:52:00Z">
          <w:r w:rsidR="00F77573" w:rsidRPr="000608AB" w:rsidDel="00FA4239">
            <w:delText xml:space="preserve">s.  These virtual </w:delText>
          </w:r>
          <w:r w:rsidR="00F77573" w:rsidDel="00FA4239">
            <w:delText xml:space="preserve">citation </w:delText>
          </w:r>
        </w:del>
      </w:ins>
      <w:ins w:id="642" w:author="David Shotton" w:date="2017-11-09T15:38:00Z">
        <w:del w:id="643" w:author="Silvio Peroni" w:date="2018-01-17T12:52:00Z">
          <w:r w:rsidR="0043527E" w:rsidDel="00FA4239">
            <w:delText>URLs</w:delText>
          </w:r>
        </w:del>
      </w:ins>
      <w:ins w:id="644" w:author="David Shotton" w:date="2017-11-09T15:39:00Z">
        <w:del w:id="645" w:author="Silvio Peroni" w:date="2018-01-17T12:52:00Z">
          <w:r w:rsidR="00EC68C9" w:rsidDel="00FA4239">
            <w:delText xml:space="preserve"> </w:delText>
          </w:r>
        </w:del>
      </w:ins>
      <w:ins w:id="646" w:author="David Shotton" w:date="2017-11-09T15:37:00Z">
        <w:del w:id="647" w:author="Silvio Peroni" w:date="2018-01-17T12:52:00Z">
          <w:r w:rsidR="00F77573" w:rsidRPr="000608AB" w:rsidDel="00FA4239">
            <w:delText xml:space="preserve">, </w:delText>
          </w:r>
          <w:r w:rsidR="00F77573" w:rsidRPr="000608AB" w:rsidDel="00FA4239">
            <w:rPr>
              <w:color w:val="24292E"/>
            </w:rPr>
            <w:delText>which do not exist in the Corpus nor in its data dumps, but which enable the citations to be accessed via HTTP by means of content negotiation,</w:delText>
          </w:r>
          <w:r w:rsidR="00F77573" w:rsidRPr="000608AB" w:rsidDel="00FA4239">
            <w:delText xml:space="preserve"> have the general form https://w3id.org/oc/virtual/citation/[citing bibliographic resource corpus identifier]-[cited bibliographic resource corpus identifier]. For instance, a citation recorded within the OpenCitations Corpus from br/1 to br/1</w:delText>
          </w:r>
        </w:del>
      </w:ins>
      <w:ins w:id="648" w:author="David Shotton" w:date="2017-11-09T16:29:00Z">
        <w:del w:id="649" w:author="Silvio Peroni" w:date="2018-01-17T12:52:00Z">
          <w:r w:rsidR="00E957F6" w:rsidDel="00FA4239">
            <w:delText>8</w:delText>
          </w:r>
        </w:del>
      </w:ins>
      <w:ins w:id="650" w:author="David Shotton" w:date="2017-11-09T15:37:00Z">
        <w:del w:id="651" w:author="Silvio Peroni" w:date="2018-01-17T12:52:00Z">
          <w:r w:rsidR="00F77573" w:rsidDel="00FA4239">
            <w:delText xml:space="preserve"> </w:delText>
          </w:r>
        </w:del>
      </w:ins>
      <w:ins w:id="652" w:author="David Shotton" w:date="2017-11-09T18:07:00Z">
        <w:del w:id="653" w:author="Silvio Peroni" w:date="2018-01-17T12:52:00Z">
          <w:r w:rsidR="00BD0283" w:rsidDel="00FA4239">
            <w:delText xml:space="preserve">and given the </w:delText>
          </w:r>
        </w:del>
      </w:ins>
      <w:ins w:id="654" w:author="David Shotton" w:date="2017-11-09T15:37:00Z">
        <w:del w:id="655" w:author="Silvio Peroni" w:date="2018-01-17T12:52:00Z">
          <w:r w:rsidR="00F77573" w:rsidRPr="000608AB" w:rsidDel="00FA4239">
            <w:delText>globally unique C</w:delText>
          </w:r>
          <w:r w:rsidR="00F77573" w:rsidDel="00FA4239">
            <w:delText>itation</w:delText>
          </w:r>
          <w:r w:rsidR="00F77573" w:rsidRPr="000608AB" w:rsidDel="00FA4239">
            <w:delText xml:space="preserve">ID </w:delText>
          </w:r>
          <w:r w:rsidR="00F77573" w:rsidDel="00FA4239">
            <w:delText>“occ:1-1</w:delText>
          </w:r>
        </w:del>
      </w:ins>
      <w:ins w:id="656" w:author="David Shotton" w:date="2017-11-09T16:30:00Z">
        <w:del w:id="657" w:author="Silvio Peroni" w:date="2018-01-17T12:52:00Z">
          <w:r w:rsidR="00E957F6" w:rsidDel="00FA4239">
            <w:delText>8</w:delText>
          </w:r>
        </w:del>
      </w:ins>
      <w:ins w:id="658" w:author="David Shotton" w:date="2017-11-09T15:37:00Z">
        <w:del w:id="659" w:author="Silvio Peroni" w:date="2018-01-17T12:52:00Z">
          <w:r w:rsidR="00F77573" w:rsidDel="00FA4239">
            <w:delText xml:space="preserve">” </w:delText>
          </w:r>
        </w:del>
      </w:ins>
      <w:ins w:id="660" w:author="David Shotton" w:date="2017-11-09T18:07:00Z">
        <w:del w:id="661" w:author="Silvio Peroni" w:date="2018-01-17T12:52:00Z">
          <w:r w:rsidR="007C2756" w:rsidDel="00FA4239">
            <w:delText xml:space="preserve">is </w:delText>
          </w:r>
        </w:del>
      </w:ins>
      <w:ins w:id="662" w:author="David Shotton" w:date="2017-11-09T15:37:00Z">
        <w:del w:id="663" w:author="Silvio Peroni" w:date="2018-01-17T12:52:00Z">
          <w:r w:rsidR="00F77573" w:rsidRPr="000608AB" w:rsidDel="00FA4239">
            <w:delText xml:space="preserve">defined by the </w:delText>
          </w:r>
        </w:del>
      </w:ins>
      <w:ins w:id="664" w:author="David Shotton" w:date="2017-11-09T15:40:00Z">
        <w:del w:id="665" w:author="Silvio Peroni" w:date="2018-01-17T12:52:00Z">
          <w:r w:rsidR="004614EE" w:rsidDel="00FA4239">
            <w:delText>URL</w:delText>
          </w:r>
        </w:del>
      </w:ins>
      <w:ins w:id="666" w:author="David Shotton" w:date="2017-11-09T15:37:00Z">
        <w:del w:id="667" w:author="Silvio Peroni" w:date="2018-01-17T12:52:00Z">
          <w:r w:rsidR="00F77573" w:rsidRPr="000608AB" w:rsidDel="00FA4239">
            <w:delText xml:space="preserve"> </w:delText>
          </w:r>
          <w:r w:rsidR="00F77573" w:rsidRPr="00AD2441" w:rsidDel="00FA4239">
            <w:delText>https://w3id.org/oc/virtual/citation/1-1</w:delText>
          </w:r>
        </w:del>
      </w:ins>
      <w:ins w:id="668" w:author="David Shotton" w:date="2017-11-09T16:30:00Z">
        <w:del w:id="669" w:author="Silvio Peroni" w:date="2018-01-17T12:52:00Z">
          <w:r w:rsidR="00E957F6" w:rsidDel="00FA4239">
            <w:delText>8</w:delText>
          </w:r>
        </w:del>
      </w:ins>
      <w:ins w:id="670" w:author="David Shotton" w:date="2017-11-09T15:37:00Z">
        <w:del w:id="671" w:author="Silvio Peroni" w:date="2018-01-17T12:52:00Z">
          <w:r w:rsidR="00F77573" w:rsidRPr="000608AB" w:rsidDel="00FA4239">
            <w:delText>.</w:delText>
          </w:r>
          <w:r w:rsidR="00F77573" w:rsidDel="00FA4239">
            <w:delText xml:space="preserve">  </w:delText>
          </w:r>
        </w:del>
      </w:ins>
    </w:p>
    <w:p w14:paraId="38CC860E" w14:textId="2555A34A" w:rsidR="004614EE" w:rsidDel="00FA4239" w:rsidRDefault="004614EE">
      <w:pPr>
        <w:spacing w:before="60" w:after="60"/>
        <w:jc w:val="both"/>
        <w:rPr>
          <w:ins w:id="672" w:author="David Shotton" w:date="2017-11-09T15:40:00Z"/>
          <w:del w:id="673" w:author="Silvio Peroni" w:date="2018-01-17T12:52:00Z"/>
        </w:rPr>
        <w:pPrChange w:id="674" w:author="Silvio Peroni" w:date="2018-01-17T12:52:00Z">
          <w:pPr>
            <w:pStyle w:val="Paragrafoelenco"/>
            <w:shd w:val="clear" w:color="auto" w:fill="FFFFFF"/>
            <w:spacing w:before="60" w:after="240"/>
            <w:jc w:val="both"/>
          </w:pPr>
        </w:pPrChange>
      </w:pPr>
    </w:p>
    <w:p w14:paraId="6B0F88A0" w14:textId="2C407FC3" w:rsidR="00F77573" w:rsidDel="00FA4239" w:rsidRDefault="00266090">
      <w:pPr>
        <w:spacing w:before="60" w:after="60"/>
        <w:jc w:val="both"/>
        <w:rPr>
          <w:ins w:id="675" w:author="David Shotton" w:date="2017-11-09T15:37:00Z"/>
          <w:del w:id="676" w:author="Silvio Peroni" w:date="2018-01-17T12:52:00Z"/>
        </w:rPr>
        <w:pPrChange w:id="677" w:author="Silvio Peroni" w:date="2018-01-17T12:52:00Z">
          <w:pPr>
            <w:pStyle w:val="Paragrafoelenco"/>
            <w:shd w:val="clear" w:color="auto" w:fill="FFFFFF"/>
            <w:spacing w:before="60" w:after="240"/>
            <w:jc w:val="both"/>
          </w:pPr>
        </w:pPrChange>
      </w:pPr>
      <w:ins w:id="678" w:author="David Shotton" w:date="2017-11-09T15:56:00Z">
        <w:del w:id="679" w:author="Silvio Peroni" w:date="2018-01-17T12:52:00Z">
          <w:r w:rsidDel="00FA4239">
            <w:delText xml:space="preserve">If an agent asks for the information available at such a virtual citation </w:delText>
          </w:r>
        </w:del>
      </w:ins>
      <w:ins w:id="680" w:author="David Shotton" w:date="2017-11-09T18:07:00Z">
        <w:del w:id="681" w:author="Silvio Peroni" w:date="2018-01-17T12:52:00Z">
          <w:r w:rsidR="007C2756" w:rsidDel="00FA4239">
            <w:delText>URL</w:delText>
          </w:r>
        </w:del>
      </w:ins>
      <w:ins w:id="682" w:author="David Shotton" w:date="2017-11-09T15:56:00Z">
        <w:del w:id="683" w:author="Silvio Peroni" w:date="2018-01-17T12:52:00Z">
          <w:r w:rsidDel="00FA4239">
            <w:delText>, the serving mechanism will return the basic metadata for the citation, and for its citing and cited articles. For instance, considering the aforementioned example, accessing https://w3id.org/oc/virtual/citation/1-1</w:delText>
          </w:r>
        </w:del>
      </w:ins>
      <w:ins w:id="684" w:author="David Shotton" w:date="2017-11-09T16:30:00Z">
        <w:del w:id="685" w:author="Silvio Peroni" w:date="2018-01-17T12:52:00Z">
          <w:r w:rsidR="00E957F6" w:rsidDel="00FA4239">
            <w:delText>8</w:delText>
          </w:r>
        </w:del>
      </w:ins>
      <w:ins w:id="686" w:author="David Shotton" w:date="2017-11-09T15:56:00Z">
        <w:del w:id="687" w:author="Silvio Peroni" w:date="2018-01-17T12:52:00Z">
          <w:r w:rsidDel="00FA4239">
            <w:delText xml:space="preserve"> </w:delText>
          </w:r>
        </w:del>
      </w:ins>
      <w:ins w:id="688" w:author="David Shotton" w:date="2017-11-09T15:57:00Z">
        <w:del w:id="689" w:author="Silvio Peroni" w:date="2018-01-17T12:52:00Z">
          <w:r w:rsidR="006A451E" w:rsidDel="00FA4239">
            <w:delText xml:space="preserve">programmatically </w:delText>
          </w:r>
        </w:del>
      </w:ins>
      <w:ins w:id="690" w:author="David Shotton" w:date="2017-11-09T15:56:00Z">
        <w:del w:id="691" w:author="Silvio Peroni" w:date="2018-01-17T12:52:00Z">
          <w:r w:rsidDel="00FA4239">
            <w:delText>will return the following RDF triples (in Turtle here):</w:delText>
          </w:r>
        </w:del>
      </w:ins>
    </w:p>
    <w:p w14:paraId="4DF95776" w14:textId="41723528" w:rsidR="00F77573" w:rsidDel="00FA4239" w:rsidRDefault="00F77573">
      <w:pPr>
        <w:spacing w:before="60" w:after="60"/>
        <w:jc w:val="both"/>
        <w:rPr>
          <w:ins w:id="692" w:author="David Shotton" w:date="2017-11-09T15:37:00Z"/>
          <w:del w:id="693" w:author="Silvio Peroni" w:date="2018-01-17T12:52:00Z"/>
        </w:rPr>
        <w:pPrChange w:id="694" w:author="Silvio Peroni" w:date="2018-01-17T12:52:00Z">
          <w:pPr>
            <w:pStyle w:val="Paragrafoelenco"/>
            <w:shd w:val="clear" w:color="auto" w:fill="FFFFFF"/>
            <w:spacing w:before="60" w:after="240"/>
            <w:jc w:val="both"/>
          </w:pPr>
        </w:pPrChange>
      </w:pPr>
    </w:p>
    <w:p w14:paraId="719D3516" w14:textId="26AC0695" w:rsidR="00F77573" w:rsidRPr="001852F1" w:rsidDel="00FA4239" w:rsidRDefault="00F77573">
      <w:pPr>
        <w:spacing w:before="60" w:after="60"/>
        <w:jc w:val="both"/>
        <w:rPr>
          <w:ins w:id="695" w:author="David Shotton" w:date="2017-11-09T15:37:00Z"/>
          <w:del w:id="696" w:author="Silvio Peroni" w:date="2018-01-17T12:52:00Z"/>
          <w:color w:val="FF0000"/>
        </w:rPr>
        <w:pPrChange w:id="697" w:author="Silvio Peroni" w:date="2018-01-17T12:52:00Z">
          <w:pPr>
            <w:pStyle w:val="Paragrafoelenco"/>
            <w:shd w:val="clear" w:color="auto" w:fill="FFFFFF"/>
            <w:spacing w:before="60" w:after="240"/>
            <w:ind w:left="1440"/>
            <w:jc w:val="both"/>
          </w:pPr>
        </w:pPrChange>
      </w:pPr>
      <w:ins w:id="698" w:author="David Shotton" w:date="2017-11-09T15:37:00Z">
        <w:del w:id="699" w:author="Silvio Peroni" w:date="2018-01-17T12:52:00Z">
          <w:r w:rsidRPr="001852F1" w:rsidDel="00FA4239">
            <w:rPr>
              <w:color w:val="FF0000"/>
            </w:rPr>
            <w:delText>:occ:1-1</w:delText>
          </w:r>
        </w:del>
      </w:ins>
      <w:ins w:id="700" w:author="David Shotton" w:date="2017-11-09T16:30:00Z">
        <w:del w:id="701" w:author="Silvio Peroni" w:date="2018-01-17T12:52:00Z">
          <w:r w:rsidR="00E957F6" w:rsidDel="00FA4239">
            <w:rPr>
              <w:color w:val="FF0000"/>
            </w:rPr>
            <w:delText>8</w:delText>
          </w:r>
        </w:del>
      </w:ins>
      <w:ins w:id="702" w:author="David Shotton" w:date="2017-11-09T15:37:00Z">
        <w:del w:id="703" w:author="Silvio Peroni" w:date="2018-01-17T12:52:00Z">
          <w:r w:rsidRPr="001852F1" w:rsidDel="00FA4239">
            <w:rPr>
              <w:color w:val="FF0000"/>
            </w:rPr>
            <w:delText xml:space="preserve"> a cito:Citation ;</w:delText>
          </w:r>
        </w:del>
      </w:ins>
    </w:p>
    <w:p w14:paraId="370A8A6C" w14:textId="21BDDC6D" w:rsidR="00F77573" w:rsidDel="00FA4239" w:rsidRDefault="00F77573">
      <w:pPr>
        <w:spacing w:before="60" w:after="60"/>
        <w:jc w:val="both"/>
        <w:rPr>
          <w:ins w:id="704" w:author="David Shotton" w:date="2017-11-09T15:37:00Z"/>
          <w:del w:id="705" w:author="Silvio Peroni" w:date="2018-01-17T12:52:00Z"/>
        </w:rPr>
        <w:pPrChange w:id="706" w:author="Silvio Peroni" w:date="2018-01-17T12:52:00Z">
          <w:pPr>
            <w:pStyle w:val="Paragrafoelenco"/>
            <w:shd w:val="clear" w:color="auto" w:fill="FFFFFF"/>
            <w:spacing w:before="60" w:after="240"/>
            <w:ind w:left="1440"/>
            <w:jc w:val="both"/>
          </w:pPr>
        </w:pPrChange>
      </w:pPr>
      <w:ins w:id="707" w:author="David Shotton" w:date="2017-11-09T15:37:00Z">
        <w:del w:id="708" w:author="Silvio Peroni" w:date="2018-01-17T12:52:00Z">
          <w:r w:rsidRPr="001852F1" w:rsidDel="00FA4239">
            <w:rPr>
              <w:color w:val="FF0000"/>
            </w:rPr>
            <w:delText xml:space="preserve">    cito:hasCitationId &lt;https://w3id.org/oc/virtual/citation/1-1</w:delText>
          </w:r>
        </w:del>
      </w:ins>
      <w:ins w:id="709" w:author="David Shotton" w:date="2017-11-09T16:30:00Z">
        <w:del w:id="710" w:author="Silvio Peroni" w:date="2018-01-17T12:52:00Z">
          <w:r w:rsidR="00E957F6" w:rsidDel="00FA4239">
            <w:rPr>
              <w:color w:val="FF0000"/>
            </w:rPr>
            <w:delText>8</w:delText>
          </w:r>
        </w:del>
      </w:ins>
      <w:ins w:id="711" w:author="David Shotton" w:date="2017-11-09T15:37:00Z">
        <w:del w:id="712" w:author="Silvio Peroni" w:date="2018-01-17T12:52:00Z">
          <w:r w:rsidRPr="001852F1" w:rsidDel="00FA4239">
            <w:rPr>
              <w:color w:val="FF0000"/>
            </w:rPr>
            <w:delText>&gt; ;</w:delText>
          </w:r>
        </w:del>
      </w:ins>
    </w:p>
    <w:p w14:paraId="2A6D2DC6" w14:textId="742430A3" w:rsidR="00F77573" w:rsidDel="00FA4239" w:rsidRDefault="00F77573">
      <w:pPr>
        <w:spacing w:before="60" w:after="60"/>
        <w:jc w:val="both"/>
        <w:rPr>
          <w:ins w:id="713" w:author="David Shotton" w:date="2017-11-09T15:37:00Z"/>
          <w:del w:id="714" w:author="Silvio Peroni" w:date="2018-01-17T12:52:00Z"/>
        </w:rPr>
        <w:pPrChange w:id="715" w:author="Silvio Peroni" w:date="2018-01-17T12:52:00Z">
          <w:pPr>
            <w:pStyle w:val="Paragrafoelenco"/>
            <w:shd w:val="clear" w:color="auto" w:fill="FFFFFF"/>
            <w:spacing w:before="60" w:after="240"/>
            <w:ind w:left="1440"/>
            <w:jc w:val="both"/>
          </w:pPr>
        </w:pPrChange>
      </w:pPr>
      <w:ins w:id="716" w:author="David Shotton" w:date="2017-11-09T15:37:00Z">
        <w:del w:id="717" w:author="Silvio Peroni" w:date="2018-01-17T12:52:00Z">
          <w:r w:rsidDel="00FA4239">
            <w:delText xml:space="preserve">    cito:hasCitationTimeSpan 1</w:delText>
          </w:r>
        </w:del>
      </w:ins>
      <w:ins w:id="718" w:author="David Shotton" w:date="2017-11-09T16:30:00Z">
        <w:del w:id="719" w:author="Silvio Peroni" w:date="2018-01-17T12:52:00Z">
          <w:r w:rsidR="00E957F6" w:rsidDel="00FA4239">
            <w:delText>0</w:delText>
          </w:r>
        </w:del>
      </w:ins>
      <w:ins w:id="720" w:author="David Shotton" w:date="2017-11-09T15:37:00Z">
        <w:del w:id="721" w:author="Silvio Peroni" w:date="2018-01-17T12:52:00Z">
          <w:r w:rsidDel="00FA4239">
            <w:delText xml:space="preserve"> ;</w:delText>
          </w:r>
          <w:r w:rsidDel="00FA4239">
            <w:tab/>
          </w:r>
        </w:del>
      </w:ins>
    </w:p>
    <w:p w14:paraId="3981C4EB" w14:textId="2B6AD1A8" w:rsidR="00F77573" w:rsidDel="00FA4239" w:rsidRDefault="00F77573">
      <w:pPr>
        <w:spacing w:before="60" w:after="60"/>
        <w:jc w:val="both"/>
        <w:rPr>
          <w:ins w:id="722" w:author="David Shotton" w:date="2017-11-09T15:37:00Z"/>
          <w:del w:id="723" w:author="Silvio Peroni" w:date="2018-01-17T12:52:00Z"/>
        </w:rPr>
        <w:pPrChange w:id="724" w:author="Silvio Peroni" w:date="2018-01-17T12:52:00Z">
          <w:pPr>
            <w:pStyle w:val="Paragrafoelenco"/>
            <w:shd w:val="clear" w:color="auto" w:fill="FFFFFF"/>
            <w:spacing w:before="60" w:after="240"/>
            <w:ind w:left="1440"/>
            <w:jc w:val="both"/>
          </w:pPr>
        </w:pPrChange>
      </w:pPr>
      <w:ins w:id="725" w:author="David Shotton" w:date="2017-11-09T15:37:00Z">
        <w:del w:id="726" w:author="Silvio Peroni" w:date="2018-01-17T12:52:00Z">
          <w:r w:rsidDel="00FA4239">
            <w:delText xml:space="preserve">    cito:hasCitingEntity &lt;https://w3id.org/oc/corpus/br/1&gt; ; </w:delText>
          </w:r>
        </w:del>
      </w:ins>
    </w:p>
    <w:p w14:paraId="426C49DB" w14:textId="727DAB99" w:rsidR="00F77573" w:rsidDel="00FA4239" w:rsidRDefault="00F77573">
      <w:pPr>
        <w:spacing w:before="60" w:after="60"/>
        <w:jc w:val="both"/>
        <w:rPr>
          <w:ins w:id="727" w:author="David Shotton" w:date="2017-11-09T15:37:00Z"/>
          <w:del w:id="728" w:author="Silvio Peroni" w:date="2018-01-17T12:52:00Z"/>
        </w:rPr>
        <w:pPrChange w:id="729" w:author="Silvio Peroni" w:date="2018-01-17T12:52:00Z">
          <w:pPr>
            <w:pStyle w:val="Paragrafoelenco"/>
            <w:shd w:val="clear" w:color="auto" w:fill="FFFFFF"/>
            <w:spacing w:before="60" w:after="240"/>
            <w:ind w:left="1440"/>
            <w:jc w:val="both"/>
          </w:pPr>
        </w:pPrChange>
      </w:pPr>
      <w:ins w:id="730" w:author="David Shotton" w:date="2017-11-09T15:37:00Z">
        <w:del w:id="731" w:author="Silvio Peroni" w:date="2018-01-17T12:52:00Z">
          <w:r w:rsidDel="00FA4239">
            <w:delText xml:space="preserve">    cito:hasCitedEntity &lt;https://w3id.org/oc/corpus/br/1</w:delText>
          </w:r>
        </w:del>
      </w:ins>
      <w:ins w:id="732" w:author="David Shotton" w:date="2017-11-09T16:30:00Z">
        <w:del w:id="733" w:author="Silvio Peroni" w:date="2018-01-17T12:52:00Z">
          <w:r w:rsidR="00E957F6" w:rsidDel="00FA4239">
            <w:delText>8</w:delText>
          </w:r>
        </w:del>
      </w:ins>
      <w:ins w:id="734" w:author="David Shotton" w:date="2017-11-09T15:37:00Z">
        <w:del w:id="735" w:author="Silvio Peroni" w:date="2018-01-17T12:52:00Z">
          <w:r w:rsidDel="00FA4239">
            <w:delText>&gt; .</w:delText>
          </w:r>
        </w:del>
      </w:ins>
    </w:p>
    <w:p w14:paraId="4F5A3245" w14:textId="5A2D0B5C" w:rsidR="00F77573" w:rsidDel="00FA4239" w:rsidRDefault="00F77573">
      <w:pPr>
        <w:spacing w:before="60" w:after="60"/>
        <w:jc w:val="both"/>
        <w:rPr>
          <w:ins w:id="736" w:author="David Shotton" w:date="2017-11-09T15:37:00Z"/>
          <w:del w:id="737" w:author="Silvio Peroni" w:date="2018-01-17T12:52:00Z"/>
        </w:rPr>
        <w:pPrChange w:id="738" w:author="Silvio Peroni" w:date="2018-01-17T12:52:00Z">
          <w:pPr>
            <w:pStyle w:val="Paragrafoelenco"/>
            <w:shd w:val="clear" w:color="auto" w:fill="FFFFFF"/>
            <w:spacing w:before="60" w:after="240"/>
            <w:ind w:left="1440"/>
            <w:jc w:val="both"/>
          </w:pPr>
        </w:pPrChange>
      </w:pPr>
    </w:p>
    <w:p w14:paraId="5247677E" w14:textId="0D19AF27" w:rsidR="00F77573" w:rsidDel="00FA4239" w:rsidRDefault="00F77573">
      <w:pPr>
        <w:spacing w:before="60" w:after="60"/>
        <w:jc w:val="both"/>
        <w:rPr>
          <w:ins w:id="739" w:author="David Shotton" w:date="2017-11-09T15:37:00Z"/>
          <w:del w:id="740" w:author="Silvio Peroni" w:date="2018-01-17T12:52:00Z"/>
        </w:rPr>
        <w:pPrChange w:id="741" w:author="Silvio Peroni" w:date="2018-01-17T12:52:00Z">
          <w:pPr>
            <w:pStyle w:val="Paragrafoelenco"/>
            <w:shd w:val="clear" w:color="auto" w:fill="FFFFFF"/>
            <w:spacing w:before="60" w:after="240"/>
            <w:ind w:left="1440"/>
            <w:jc w:val="both"/>
          </w:pPr>
        </w:pPrChange>
      </w:pPr>
      <w:commentRangeStart w:id="742"/>
      <w:ins w:id="743" w:author="David Shotton" w:date="2017-11-09T15:37:00Z">
        <w:del w:id="744" w:author="Silvio Peroni" w:date="2018-01-17T12:52:00Z">
          <w:r w:rsidDel="00FA4239">
            <w:delText>&lt;https://w3id.org/oc/corpus/br/1&gt; a fabio:Expression , fabio:JournalArticle ;</w:delText>
          </w:r>
        </w:del>
      </w:ins>
    </w:p>
    <w:p w14:paraId="185A323B" w14:textId="2D611FC5" w:rsidR="00F77573" w:rsidDel="00FA4239" w:rsidRDefault="00F77573">
      <w:pPr>
        <w:spacing w:before="60" w:after="60"/>
        <w:jc w:val="both"/>
        <w:rPr>
          <w:ins w:id="745" w:author="David Shotton" w:date="2017-11-09T15:37:00Z"/>
          <w:del w:id="746" w:author="Silvio Peroni" w:date="2018-01-17T12:52:00Z"/>
        </w:rPr>
        <w:pPrChange w:id="747" w:author="Silvio Peroni" w:date="2018-01-17T12:52:00Z">
          <w:pPr>
            <w:pStyle w:val="Paragrafoelenco"/>
            <w:shd w:val="clear" w:color="auto" w:fill="FFFFFF"/>
            <w:spacing w:before="60" w:after="240"/>
            <w:ind w:left="1440"/>
            <w:jc w:val="both"/>
          </w:pPr>
        </w:pPrChange>
      </w:pPr>
      <w:ins w:id="748" w:author="David Shotton" w:date="2017-11-09T15:37:00Z">
        <w:del w:id="749" w:author="Silvio Peroni" w:date="2018-01-17T12:52:00Z">
          <w:r w:rsidDel="00FA4239">
            <w:delText xml:space="preserve">    dcterms:title "ESMO-ESGO-ESTRO Consensus Conference on Endometrial Cancer" ;</w:delText>
          </w:r>
        </w:del>
      </w:ins>
    </w:p>
    <w:p w14:paraId="5745B2A9" w14:textId="020C8FAD" w:rsidR="00F77573" w:rsidDel="00FA4239" w:rsidRDefault="00F77573">
      <w:pPr>
        <w:spacing w:before="60" w:after="60"/>
        <w:jc w:val="both"/>
        <w:rPr>
          <w:ins w:id="750" w:author="David Shotton" w:date="2017-11-09T15:37:00Z"/>
          <w:del w:id="751" w:author="Silvio Peroni" w:date="2018-01-17T12:52:00Z"/>
        </w:rPr>
        <w:pPrChange w:id="752" w:author="Silvio Peroni" w:date="2018-01-17T12:52:00Z">
          <w:pPr>
            <w:pStyle w:val="Paragrafoelenco"/>
            <w:shd w:val="clear" w:color="auto" w:fill="FFFFFF"/>
            <w:spacing w:before="60" w:after="240"/>
            <w:ind w:left="1440"/>
            <w:jc w:val="both"/>
          </w:pPr>
        </w:pPrChange>
      </w:pPr>
      <w:ins w:id="753" w:author="David Shotton" w:date="2017-11-09T15:37:00Z">
        <w:del w:id="754" w:author="Silvio Peroni" w:date="2018-01-17T12:52:00Z">
          <w:r w:rsidDel="00FA4239">
            <w:delText xml:space="preserve">    fabio:hasSubtitle "Diagnosis, Treatment and Follow-up" ;</w:delText>
          </w:r>
        </w:del>
      </w:ins>
    </w:p>
    <w:p w14:paraId="27E3E433" w14:textId="487B6FDE" w:rsidR="00F77573" w:rsidDel="00FA4239" w:rsidRDefault="00F77573">
      <w:pPr>
        <w:spacing w:before="60" w:after="60"/>
        <w:jc w:val="both"/>
        <w:rPr>
          <w:ins w:id="755" w:author="David Shotton" w:date="2017-11-09T15:37:00Z"/>
          <w:del w:id="756" w:author="Silvio Peroni" w:date="2018-01-17T12:52:00Z"/>
        </w:rPr>
        <w:pPrChange w:id="757" w:author="Silvio Peroni" w:date="2018-01-17T12:52:00Z">
          <w:pPr>
            <w:pStyle w:val="Paragrafoelenco"/>
            <w:shd w:val="clear" w:color="auto" w:fill="FFFFFF"/>
            <w:spacing w:before="60" w:after="240"/>
            <w:ind w:left="1440"/>
            <w:jc w:val="both"/>
          </w:pPr>
        </w:pPrChange>
      </w:pPr>
      <w:ins w:id="758" w:author="David Shotton" w:date="2017-11-09T15:37:00Z">
        <w:del w:id="759" w:author="Silvio Peroni" w:date="2018-01-17T12:52:00Z">
          <w:r w:rsidDel="00FA4239">
            <w:delText xml:space="preserve">    fabio:hasPublicationYear "2016"^^xsd:gYear .</w:delText>
          </w:r>
        </w:del>
      </w:ins>
    </w:p>
    <w:p w14:paraId="6CB63418" w14:textId="427F6BF1" w:rsidR="00F77573" w:rsidDel="00FA4239" w:rsidRDefault="00F77573">
      <w:pPr>
        <w:spacing w:before="60" w:after="60"/>
        <w:jc w:val="both"/>
        <w:rPr>
          <w:ins w:id="760" w:author="David Shotton" w:date="2017-11-09T15:37:00Z"/>
          <w:del w:id="761" w:author="Silvio Peroni" w:date="2018-01-17T12:52:00Z"/>
        </w:rPr>
        <w:pPrChange w:id="762" w:author="Silvio Peroni" w:date="2018-01-17T12:52:00Z">
          <w:pPr>
            <w:pStyle w:val="Paragrafoelenco"/>
            <w:shd w:val="clear" w:color="auto" w:fill="FFFFFF"/>
            <w:spacing w:before="60" w:after="240"/>
            <w:ind w:left="1440"/>
            <w:jc w:val="both"/>
          </w:pPr>
        </w:pPrChange>
      </w:pPr>
    </w:p>
    <w:p w14:paraId="24F96612" w14:textId="254BEC0A" w:rsidR="00F77573" w:rsidDel="00FA4239" w:rsidRDefault="00F77573">
      <w:pPr>
        <w:spacing w:before="60" w:after="60"/>
        <w:jc w:val="both"/>
        <w:rPr>
          <w:ins w:id="763" w:author="David Shotton" w:date="2017-11-09T15:37:00Z"/>
          <w:del w:id="764" w:author="Silvio Peroni" w:date="2018-01-17T12:52:00Z"/>
        </w:rPr>
        <w:pPrChange w:id="765" w:author="Silvio Peroni" w:date="2018-01-17T12:52:00Z">
          <w:pPr>
            <w:pStyle w:val="Paragrafoelenco"/>
            <w:shd w:val="clear" w:color="auto" w:fill="FFFFFF"/>
            <w:spacing w:before="60" w:after="240"/>
            <w:ind w:left="1440"/>
            <w:jc w:val="both"/>
          </w:pPr>
        </w:pPrChange>
      </w:pPr>
      <w:ins w:id="766" w:author="David Shotton" w:date="2017-11-09T15:37:00Z">
        <w:del w:id="767" w:author="Silvio Peroni" w:date="2018-01-17T12:52:00Z">
          <w:r w:rsidDel="00FA4239">
            <w:delText>&lt;https://w3id.org/oc/corpus/br/1</w:delText>
          </w:r>
        </w:del>
      </w:ins>
      <w:ins w:id="768" w:author="David Shotton" w:date="2017-11-09T16:30:00Z">
        <w:del w:id="769" w:author="Silvio Peroni" w:date="2018-01-17T12:52:00Z">
          <w:r w:rsidR="000F6656" w:rsidDel="00FA4239">
            <w:delText>8</w:delText>
          </w:r>
        </w:del>
      </w:ins>
      <w:ins w:id="770" w:author="David Shotton" w:date="2017-11-09T15:37:00Z">
        <w:del w:id="771" w:author="Silvio Peroni" w:date="2018-01-17T12:52:00Z">
          <w:r w:rsidDel="00FA4239">
            <w:delText>&gt; a fabio:Expression , fabio:JournalArticle ;</w:delText>
          </w:r>
        </w:del>
      </w:ins>
    </w:p>
    <w:p w14:paraId="0ECD8301" w14:textId="346C2206" w:rsidR="00F77573" w:rsidDel="00FA4239" w:rsidRDefault="00F77573">
      <w:pPr>
        <w:spacing w:before="60" w:after="60"/>
        <w:jc w:val="both"/>
        <w:rPr>
          <w:ins w:id="772" w:author="David Shotton" w:date="2017-11-09T15:37:00Z"/>
          <w:del w:id="773" w:author="Silvio Peroni" w:date="2018-01-17T12:52:00Z"/>
        </w:rPr>
        <w:pPrChange w:id="774" w:author="Silvio Peroni" w:date="2018-01-17T12:52:00Z">
          <w:pPr>
            <w:pStyle w:val="Paragrafoelenco"/>
            <w:shd w:val="clear" w:color="auto" w:fill="FFFFFF"/>
            <w:spacing w:before="60" w:after="240"/>
            <w:ind w:left="1440"/>
            <w:jc w:val="both"/>
          </w:pPr>
        </w:pPrChange>
      </w:pPr>
      <w:ins w:id="775" w:author="David Shotton" w:date="2017-11-09T15:37:00Z">
        <w:del w:id="776" w:author="Silvio Peroni" w:date="2018-01-17T12:52:00Z">
          <w:r w:rsidDel="00FA4239">
            <w:delText xml:space="preserve">    dcterms:title "</w:delText>
          </w:r>
        </w:del>
      </w:ins>
      <w:ins w:id="777" w:author="David Shotton" w:date="2017-11-09T16:30:00Z">
        <w:del w:id="778" w:author="Silvio Peroni" w:date="2018-01-17T12:52:00Z">
          <w:r w:rsidR="000F6656" w:rsidRPr="000F6656" w:rsidDel="00FA4239">
            <w:delText>Immunophenotypic diversity of endometrial adenocarcinomas: implications for differential diagnosis</w:delText>
          </w:r>
        </w:del>
      </w:ins>
      <w:ins w:id="779" w:author="David Shotton" w:date="2017-11-09T15:37:00Z">
        <w:del w:id="780" w:author="Silvio Peroni" w:date="2018-01-17T12:52:00Z">
          <w:r w:rsidDel="00FA4239">
            <w:delText>" ;</w:delText>
          </w:r>
        </w:del>
      </w:ins>
    </w:p>
    <w:p w14:paraId="7D277542" w14:textId="7FB9874E" w:rsidR="00F77573" w:rsidDel="00FA4239" w:rsidRDefault="00F77573">
      <w:pPr>
        <w:spacing w:before="60" w:after="60"/>
        <w:jc w:val="both"/>
        <w:rPr>
          <w:ins w:id="781" w:author="David Shotton" w:date="2017-11-09T15:37:00Z"/>
          <w:del w:id="782" w:author="Silvio Peroni" w:date="2018-01-17T12:52:00Z"/>
        </w:rPr>
        <w:pPrChange w:id="783" w:author="Silvio Peroni" w:date="2018-01-17T12:52:00Z">
          <w:pPr>
            <w:pStyle w:val="Paragrafoelenco"/>
            <w:shd w:val="clear" w:color="auto" w:fill="FFFFFF"/>
            <w:spacing w:before="60" w:after="240"/>
            <w:ind w:left="1440"/>
            <w:contextualSpacing w:val="0"/>
            <w:jc w:val="both"/>
          </w:pPr>
        </w:pPrChange>
      </w:pPr>
      <w:ins w:id="784" w:author="David Shotton" w:date="2017-11-09T15:37:00Z">
        <w:del w:id="785" w:author="Silvio Peroni" w:date="2018-01-17T12:52:00Z">
          <w:r w:rsidDel="00FA4239">
            <w:delText xml:space="preserve">    fabio:hasPublicationYear "200</w:delText>
          </w:r>
        </w:del>
      </w:ins>
      <w:ins w:id="786" w:author="David Shotton" w:date="2017-11-09T16:30:00Z">
        <w:del w:id="787" w:author="Silvio Peroni" w:date="2018-01-17T12:52:00Z">
          <w:r w:rsidR="000F6656" w:rsidDel="00FA4239">
            <w:delText>6</w:delText>
          </w:r>
        </w:del>
      </w:ins>
      <w:ins w:id="788" w:author="David Shotton" w:date="2017-11-09T15:37:00Z">
        <w:del w:id="789" w:author="Silvio Peroni" w:date="2018-01-17T12:52:00Z">
          <w:r w:rsidDel="00FA4239">
            <w:delText>"^^xsd:gYear .</w:delText>
          </w:r>
          <w:commentRangeEnd w:id="742"/>
          <w:r w:rsidDel="00FA4239">
            <w:rPr>
              <w:rStyle w:val="Rimandocommento"/>
              <w:rFonts w:eastAsiaTheme="minorHAnsi"/>
              <w:lang w:eastAsia="en-US"/>
            </w:rPr>
            <w:commentReference w:id="742"/>
          </w:r>
        </w:del>
      </w:ins>
    </w:p>
    <w:p w14:paraId="07A698B4" w14:textId="0F19C7B8" w:rsidR="003C282E" w:rsidRPr="00194402" w:rsidRDefault="003C282E" w:rsidP="00C63962">
      <w:pPr>
        <w:spacing w:before="60" w:after="60"/>
        <w:jc w:val="both"/>
      </w:pPr>
    </w:p>
    <w:p w14:paraId="2908D73E" w14:textId="77777777" w:rsidR="00281F8A" w:rsidRPr="00124465" w:rsidRDefault="00281F8A" w:rsidP="00806E45">
      <w:pPr>
        <w:pStyle w:val="Titolo2"/>
        <w:spacing w:before="60" w:after="60"/>
      </w:pPr>
    </w:p>
    <w:p w14:paraId="0F71E520" w14:textId="4AB07885" w:rsidR="00777E02" w:rsidRPr="00124465" w:rsidRDefault="00777E02" w:rsidP="00806E45">
      <w:pPr>
        <w:pStyle w:val="Titolo2"/>
        <w:spacing w:before="60" w:after="60"/>
      </w:pPr>
      <w:r w:rsidRPr="00124465">
        <w:t xml:space="preserve">URLs for provenance </w:t>
      </w:r>
      <w:r w:rsidR="00626F76" w:rsidRPr="00124465">
        <w:t>meta</w:t>
      </w:r>
      <w:r w:rsidRPr="00124465">
        <w:t>data</w:t>
      </w:r>
    </w:p>
    <w:p w14:paraId="7D83CA02" w14:textId="31C2D8F4" w:rsidR="00BD2A2A" w:rsidRPr="00124465" w:rsidRDefault="00BD2A2A" w:rsidP="00C63962">
      <w:pPr>
        <w:spacing w:before="60" w:after="60"/>
        <w:jc w:val="both"/>
      </w:pPr>
      <w:r w:rsidRPr="00124465">
        <w:t xml:space="preserve">Each of the </w:t>
      </w:r>
      <w:r w:rsidR="00356096" w:rsidRPr="00124465">
        <w:t xml:space="preserve">OCC </w:t>
      </w:r>
      <w:r w:rsidRPr="00124465">
        <w:t>bibliographic entities</w:t>
      </w:r>
      <w:r w:rsidR="00CF16A1" w:rsidRPr="00124465">
        <w:t xml:space="preserve"> and </w:t>
      </w:r>
      <w:ins w:id="790" w:author="Silvio Peroni" w:date="2018-01-17T12:54:00Z">
        <w:r w:rsidR="00AF3C5D" w:rsidRPr="00124465">
          <w:t>identifiers</w:t>
        </w:r>
        <w:r w:rsidR="00AF3C5D">
          <w:t xml:space="preserve"> (except the virtual entity and their related identifiers) </w:t>
        </w:r>
      </w:ins>
      <w:del w:id="791" w:author="Silvio Peroni" w:date="2018-01-17T12:54:00Z">
        <w:r w:rsidR="00CF16A1" w:rsidRPr="00124465" w:rsidDel="00AF3C5D">
          <w:delText>identifiers</w:delText>
        </w:r>
        <w:r w:rsidRPr="00124465" w:rsidDel="00AF3C5D">
          <w:delText xml:space="preserve"> </w:delText>
        </w:r>
      </w:del>
      <w:r w:rsidRPr="00124465">
        <w:t>ha</w:t>
      </w:r>
      <w:r w:rsidR="00CF16A1" w:rsidRPr="00124465">
        <w:t>s</w:t>
      </w:r>
      <w:r w:rsidRPr="00124465">
        <w:t xml:space="preserve"> associated </w:t>
      </w:r>
      <w:r w:rsidR="00356096" w:rsidRPr="00124465">
        <w:t xml:space="preserve">with it </w:t>
      </w:r>
      <w:r w:rsidRPr="00124465">
        <w:t xml:space="preserve">a particular provenance </w:t>
      </w:r>
      <w:r w:rsidR="00356096" w:rsidRPr="00124465">
        <w:t xml:space="preserve">RDF </w:t>
      </w:r>
      <w:r w:rsidRPr="00124465">
        <w:t xml:space="preserve">graph that record information about </w:t>
      </w:r>
      <w:r w:rsidR="006231E3" w:rsidRPr="00124465">
        <w:t xml:space="preserve">its </w:t>
      </w:r>
      <w:r w:rsidRPr="00124465">
        <w:t>creation, modification</w:t>
      </w:r>
      <w:r w:rsidR="006231E3" w:rsidRPr="00124465">
        <w:t xml:space="preserve"> and/</w:t>
      </w:r>
      <w:r w:rsidR="00356096" w:rsidRPr="00124465">
        <w:t>or</w:t>
      </w:r>
      <w:r w:rsidRPr="00124465">
        <w:t xml:space="preserve"> </w:t>
      </w:r>
      <w:r w:rsidR="00811DB9" w:rsidRPr="00124465">
        <w:t>merging</w:t>
      </w:r>
      <w:r w:rsidRPr="00124465">
        <w:t xml:space="preserve">. The URL for such </w:t>
      </w:r>
      <w:r w:rsidR="00482366" w:rsidRPr="00124465">
        <w:t xml:space="preserve">an entity </w:t>
      </w:r>
      <w:r w:rsidRPr="00124465">
        <w:t xml:space="preserve">provenance graph </w:t>
      </w:r>
      <w:r w:rsidR="00B4669D" w:rsidRPr="00124465">
        <w:t>ha</w:t>
      </w:r>
      <w:r w:rsidR="00482366" w:rsidRPr="00124465">
        <w:t>s</w:t>
      </w:r>
      <w:r w:rsidR="00B4669D" w:rsidRPr="00124465">
        <w:t xml:space="preserve"> </w:t>
      </w:r>
      <w:r w:rsidRPr="00124465">
        <w:t>the following</w:t>
      </w:r>
      <w:r w:rsidR="00B4669D" w:rsidRPr="00124465">
        <w:t xml:space="preserve"> structure</w:t>
      </w:r>
      <w:r w:rsidRPr="00124465">
        <w:t>:</w:t>
      </w:r>
    </w:p>
    <w:p w14:paraId="78362334" w14:textId="57D8DDE1" w:rsidR="00BD2A2A" w:rsidRPr="00124465" w:rsidRDefault="00BD2A2A" w:rsidP="00C63962">
      <w:pPr>
        <w:spacing w:before="60" w:after="60"/>
        <w:jc w:val="both"/>
      </w:pPr>
    </w:p>
    <w:p w14:paraId="4FF176EE" w14:textId="70C52AF4" w:rsidR="00BD2A2A" w:rsidRPr="00124465" w:rsidRDefault="003840FE" w:rsidP="00C63962">
      <w:pPr>
        <w:spacing w:before="60" w:after="60"/>
        <w:ind w:firstLine="708"/>
        <w:jc w:val="both"/>
      </w:pPr>
      <w:r w:rsidRPr="00124465">
        <w:t>[</w:t>
      </w:r>
      <w:proofErr w:type="gramStart"/>
      <w:r w:rsidRPr="00124465">
        <w:t>entity</w:t>
      </w:r>
      <w:proofErr w:type="gramEnd"/>
      <w:r w:rsidRPr="00124465">
        <w:t xml:space="preserve"> provenance URL] : [entity URL]/</w:t>
      </w:r>
      <w:proofErr w:type="spellStart"/>
      <w:r w:rsidRPr="00124465">
        <w:t>prov</w:t>
      </w:r>
      <w:proofErr w:type="spellEnd"/>
      <w:r w:rsidR="00D55F56" w:rsidRPr="00124465">
        <w:t>/</w:t>
      </w:r>
    </w:p>
    <w:p w14:paraId="2F75850D" w14:textId="77777777" w:rsidR="003840FE" w:rsidRPr="00124465" w:rsidRDefault="003840FE" w:rsidP="00C63962">
      <w:pPr>
        <w:spacing w:before="60" w:after="60"/>
        <w:jc w:val="both"/>
      </w:pPr>
    </w:p>
    <w:p w14:paraId="7D6C57CE" w14:textId="6B85F14A" w:rsidR="00BD2A2A" w:rsidRPr="00124465" w:rsidRDefault="005D75A0" w:rsidP="00C63962">
      <w:pPr>
        <w:spacing w:before="60" w:after="60"/>
        <w:jc w:val="both"/>
      </w:pPr>
      <w:r w:rsidRPr="00124465">
        <w:t xml:space="preserve">Such </w:t>
      </w:r>
      <w:r w:rsidR="00B07666" w:rsidRPr="00124465">
        <w:t xml:space="preserve">a </w:t>
      </w:r>
      <w:r w:rsidRPr="00124465">
        <w:t>graph c</w:t>
      </w:r>
      <w:r w:rsidR="00BD2A2A" w:rsidRPr="00124465">
        <w:t>ontain</w:t>
      </w:r>
      <w:r w:rsidR="00B07666" w:rsidRPr="00124465">
        <w:t>s</w:t>
      </w:r>
      <w:r w:rsidR="00BD2A2A" w:rsidRPr="00124465">
        <w:t xml:space="preserve"> all the provenance information related to the </w:t>
      </w:r>
      <w:r w:rsidRPr="00124465">
        <w:t>bibliographic entity</w:t>
      </w:r>
      <w:r w:rsidR="00B47B2D" w:rsidRPr="00124465">
        <w:t>/identifier</w:t>
      </w:r>
      <w:r w:rsidR="00BD2A2A" w:rsidRPr="00124465">
        <w:t xml:space="preserve"> </w:t>
      </w:r>
      <w:r w:rsidR="00B4669D" w:rsidRPr="00124465">
        <w:t>under</w:t>
      </w:r>
      <w:r w:rsidR="00BD2A2A" w:rsidRPr="00124465">
        <w:t xml:space="preserve"> consideration</w:t>
      </w:r>
      <w:r w:rsidR="008F0370">
        <w:t>,</w:t>
      </w:r>
      <w:r w:rsidR="00442F23">
        <w:t xml:space="preserve"> except </w:t>
      </w:r>
      <w:r w:rsidR="0027582A">
        <w:t>that relating to</w:t>
      </w:r>
      <w:r w:rsidR="00442F23">
        <w:t xml:space="preserve"> provenance agents</w:t>
      </w:r>
      <w:r w:rsidR="00BD2A2A" w:rsidRPr="00124465">
        <w:t>.</w:t>
      </w:r>
      <w:r w:rsidR="00170743" w:rsidRPr="00124465">
        <w:t xml:space="preserve"> </w:t>
      </w:r>
      <w:r w:rsidR="00B07666" w:rsidRPr="00124465">
        <w:t>For e</w:t>
      </w:r>
      <w:r w:rsidR="00170743" w:rsidRPr="00124465">
        <w:t>xample</w:t>
      </w:r>
      <w:r w:rsidR="00B07666" w:rsidRPr="00124465">
        <w:t xml:space="preserve">, </w:t>
      </w:r>
      <w:r w:rsidR="00645DDE" w:rsidRPr="00124465">
        <w:t xml:space="preserve">URL for </w:t>
      </w:r>
      <w:r w:rsidR="00B07666" w:rsidRPr="00124465">
        <w:t>the provenance graph for the 1</w:t>
      </w:r>
      <w:r w:rsidR="007906A7" w:rsidRPr="00124465">
        <w:t>5</w:t>
      </w:r>
      <w:r w:rsidR="006B2A3B">
        <w:t>th</w:t>
      </w:r>
      <w:r w:rsidR="00B07666" w:rsidRPr="00124465">
        <w:t xml:space="preserve"> bibliographic resource in the corpus</w:t>
      </w:r>
      <w:r w:rsidR="00645DDE" w:rsidRPr="00124465">
        <w:t xml:space="preserve"> i</w:t>
      </w:r>
      <w:r w:rsidR="00170743" w:rsidRPr="00124465">
        <w:t>s:</w:t>
      </w:r>
    </w:p>
    <w:p w14:paraId="2C922890" w14:textId="2E6EECB2" w:rsidR="00F826D2" w:rsidRPr="00124465" w:rsidRDefault="004C52FC" w:rsidP="00C63962">
      <w:pPr>
        <w:pStyle w:val="Paragrafoelenco"/>
        <w:numPr>
          <w:ilvl w:val="0"/>
          <w:numId w:val="27"/>
        </w:numPr>
        <w:spacing w:before="60" w:after="60"/>
        <w:contextualSpacing w:val="0"/>
        <w:jc w:val="both"/>
      </w:pPr>
      <w:r w:rsidRPr="004C52FC">
        <w:t>https://w3id.org/oc/corpus/br/15/prov/</w:t>
      </w:r>
    </w:p>
    <w:p w14:paraId="15B5F3B0" w14:textId="77777777" w:rsidR="00645DDE" w:rsidRPr="00124465" w:rsidRDefault="00645DDE" w:rsidP="00C63962">
      <w:pPr>
        <w:spacing w:before="60" w:after="60"/>
        <w:jc w:val="both"/>
      </w:pPr>
    </w:p>
    <w:p w14:paraId="55259746" w14:textId="048F8447" w:rsidR="007B4231" w:rsidRDefault="0016554A" w:rsidP="007B4231">
      <w:pPr>
        <w:spacing w:before="60" w:after="60"/>
        <w:jc w:val="both"/>
      </w:pPr>
      <w:r>
        <w:t>T</w:t>
      </w:r>
      <w:r w:rsidR="007B4231">
        <w:t xml:space="preserve">he only exception to the aforementioned </w:t>
      </w:r>
      <w:r w:rsidR="005F6F05">
        <w:t xml:space="preserve">graph </w:t>
      </w:r>
      <w:r w:rsidR="007B4231">
        <w:t>URL construction concerns the graph</w:t>
      </w:r>
      <w:r w:rsidR="00EA3740">
        <w:t xml:space="preserve"> containing provenance information about</w:t>
      </w:r>
      <w:r w:rsidR="007B4231">
        <w:t xml:space="preserve"> provenance agents</w:t>
      </w:r>
      <w:r w:rsidR="00A02D65">
        <w:t xml:space="preserve"> (curators, metadata providers, etc.)</w:t>
      </w:r>
      <w:r w:rsidR="007B4231">
        <w:t xml:space="preserve">, since they can be involved in several curatorial activities of different bibliographic </w:t>
      </w:r>
      <w:r w:rsidR="000C4368">
        <w:t>entities</w:t>
      </w:r>
      <w:r w:rsidR="0025147D">
        <w:t xml:space="preserve"> or identifiers</w:t>
      </w:r>
      <w:r w:rsidR="007B4231">
        <w:t xml:space="preserve"> </w:t>
      </w:r>
      <w:r w:rsidR="00A55532">
        <w:t xml:space="preserve">within </w:t>
      </w:r>
      <w:r w:rsidR="007B4231">
        <w:t>the OCC</w:t>
      </w:r>
      <w:r w:rsidR="00EA3740">
        <w:t xml:space="preserve"> and, thus, are not necessary tied </w:t>
      </w:r>
      <w:r w:rsidR="00A55532">
        <w:t xml:space="preserve">to </w:t>
      </w:r>
      <w:r w:rsidR="00EA3740">
        <w:t xml:space="preserve">one specific </w:t>
      </w:r>
      <w:r w:rsidR="0025147D">
        <w:t>entity</w:t>
      </w:r>
      <w:r w:rsidR="007B4231">
        <w:t xml:space="preserve">. </w:t>
      </w:r>
      <w:r w:rsidR="007B4231">
        <w:lastRenderedPageBreak/>
        <w:t>For this reason</w:t>
      </w:r>
      <w:r w:rsidR="00EA3740">
        <w:t>,</w:t>
      </w:r>
      <w:r w:rsidR="004533CA">
        <w:t xml:space="preserve"> we </w:t>
      </w:r>
      <w:r w:rsidR="002F4A25">
        <w:t xml:space="preserve">store provenance agent metadata in the </w:t>
      </w:r>
      <w:r w:rsidR="007B4231">
        <w:t xml:space="preserve">more appropriate general </w:t>
      </w:r>
      <w:r w:rsidR="002F4A25">
        <w:t xml:space="preserve">provenance </w:t>
      </w:r>
      <w:r w:rsidR="007B4231">
        <w:t>graph,</w:t>
      </w:r>
      <w:r w:rsidR="002F4A25">
        <w:t xml:space="preserve"> namely</w:t>
      </w:r>
      <w:r w:rsidR="007B4231">
        <w:t>:</w:t>
      </w:r>
    </w:p>
    <w:p w14:paraId="1E294A53" w14:textId="77777777" w:rsidR="007B4231" w:rsidRDefault="007B4231" w:rsidP="007B4231">
      <w:pPr>
        <w:spacing w:before="60" w:after="60"/>
        <w:jc w:val="both"/>
      </w:pPr>
    </w:p>
    <w:p w14:paraId="311514B1" w14:textId="77777777" w:rsidR="007B4231" w:rsidRDefault="007B4231" w:rsidP="007B4231">
      <w:pPr>
        <w:spacing w:before="60" w:after="60"/>
        <w:jc w:val="both"/>
      </w:pPr>
      <w:r>
        <w:tab/>
        <w:t>[</w:t>
      </w:r>
      <w:proofErr w:type="gramStart"/>
      <w:r>
        <w:t>corpus</w:t>
      </w:r>
      <w:proofErr w:type="gramEnd"/>
      <w:r>
        <w:t xml:space="preserve"> provenance URL]: [corpus URL]</w:t>
      </w:r>
      <w:proofErr w:type="spellStart"/>
      <w:r>
        <w:t>prov</w:t>
      </w:r>
      <w:proofErr w:type="spellEnd"/>
      <w:r>
        <w:t>/</w:t>
      </w:r>
    </w:p>
    <w:p w14:paraId="0137CFA5" w14:textId="77777777" w:rsidR="007B4231" w:rsidRDefault="007B4231" w:rsidP="00C63962">
      <w:pPr>
        <w:spacing w:before="60" w:after="60"/>
        <w:jc w:val="both"/>
      </w:pPr>
    </w:p>
    <w:p w14:paraId="760ED05B" w14:textId="6B3B0B68" w:rsidR="00F826D2" w:rsidRPr="00124465" w:rsidRDefault="00022DCA" w:rsidP="00C63962">
      <w:pPr>
        <w:spacing w:before="60" w:after="60"/>
        <w:jc w:val="both"/>
      </w:pPr>
      <w:r w:rsidRPr="00124465">
        <w:t xml:space="preserve">OCC </w:t>
      </w:r>
      <w:r w:rsidR="00F826D2" w:rsidRPr="00124465">
        <w:t xml:space="preserve">provenance </w:t>
      </w:r>
      <w:r w:rsidR="00E034E8" w:rsidRPr="00124465">
        <w:t>meta</w:t>
      </w:r>
      <w:r w:rsidR="00F826D2" w:rsidRPr="00124465">
        <w:t>data</w:t>
      </w:r>
      <w:r w:rsidR="0072211F" w:rsidRPr="00124465">
        <w:t xml:space="preserve"> </w:t>
      </w:r>
      <w:r w:rsidR="00E034E8" w:rsidRPr="00124465">
        <w:t xml:space="preserve">entities </w:t>
      </w:r>
      <w:r w:rsidR="00DC256F" w:rsidRPr="00124465">
        <w:t xml:space="preserve">(i.e. snapshots, </w:t>
      </w:r>
      <w:r w:rsidR="00641626" w:rsidRPr="00124465">
        <w:t xml:space="preserve">curatorial </w:t>
      </w:r>
      <w:r w:rsidR="0072211F" w:rsidRPr="00124465">
        <w:t>activities</w:t>
      </w:r>
      <w:r w:rsidR="00293E19">
        <w:t>,</w:t>
      </w:r>
      <w:r w:rsidR="0072211F" w:rsidRPr="00124465">
        <w:t xml:space="preserve"> </w:t>
      </w:r>
      <w:r w:rsidR="00EA3740">
        <w:t xml:space="preserve">provenance agents </w:t>
      </w:r>
      <w:r w:rsidR="00232BCC" w:rsidRPr="00124465">
        <w:t xml:space="preserve">and </w:t>
      </w:r>
      <w:r w:rsidR="00293E19">
        <w:t>curatorial roles</w:t>
      </w:r>
      <w:r w:rsidR="0072211F" w:rsidRPr="00124465">
        <w:t>)</w:t>
      </w:r>
      <w:r w:rsidR="00F826D2" w:rsidRPr="00124465">
        <w:t xml:space="preserve"> </w:t>
      </w:r>
      <w:r w:rsidR="00232BCC" w:rsidRPr="00124465">
        <w:t xml:space="preserve">relating to </w:t>
      </w:r>
      <w:r w:rsidR="00F826D2" w:rsidRPr="00124465">
        <w:t xml:space="preserve">a </w:t>
      </w:r>
      <w:r w:rsidR="00232BCC" w:rsidRPr="00124465">
        <w:t xml:space="preserve">particular </w:t>
      </w:r>
      <w:r w:rsidR="00C97E21" w:rsidRPr="00124465">
        <w:t xml:space="preserve">OCC </w:t>
      </w:r>
      <w:r w:rsidR="006039B9" w:rsidRPr="00124465">
        <w:t xml:space="preserve">bibliographic </w:t>
      </w:r>
      <w:r w:rsidR="00F826D2" w:rsidRPr="00124465">
        <w:t>entity</w:t>
      </w:r>
      <w:r w:rsidR="0080038E" w:rsidRPr="00124465">
        <w:t xml:space="preserve"> or identifier</w:t>
      </w:r>
      <w:r w:rsidR="00366F07" w:rsidRPr="00124465">
        <w:t xml:space="preserve"> </w:t>
      </w:r>
      <w:r w:rsidR="00C167D9">
        <w:t>use</w:t>
      </w:r>
      <w:r w:rsidR="00C167D9" w:rsidRPr="00124465">
        <w:t xml:space="preserve"> </w:t>
      </w:r>
      <w:r w:rsidR="00F826D2" w:rsidRPr="00124465">
        <w:t>the following convention for their URLs:</w:t>
      </w:r>
    </w:p>
    <w:p w14:paraId="2B85CDFE" w14:textId="32811BA5" w:rsidR="00F826D2" w:rsidRDefault="0025441A" w:rsidP="00C63962">
      <w:pPr>
        <w:spacing w:before="60" w:after="60"/>
        <w:jc w:val="both"/>
      </w:pPr>
      <w:r>
        <w:tab/>
      </w:r>
    </w:p>
    <w:p w14:paraId="3D40638A" w14:textId="77777777" w:rsidR="008E2255" w:rsidRDefault="0025441A" w:rsidP="008E2255">
      <w:pPr>
        <w:spacing w:before="60" w:after="60"/>
        <w:ind w:firstLine="708"/>
        <w:jc w:val="both"/>
        <w:rPr>
          <w:ins w:id="792" w:author="Silvio Peroni" w:date="2018-01-17T13:00:00Z"/>
        </w:rPr>
      </w:pPr>
      <w:r w:rsidRPr="00124465">
        <w:t>[</w:t>
      </w:r>
      <w:proofErr w:type="gramStart"/>
      <w:r w:rsidRPr="00124465">
        <w:t>provenance</w:t>
      </w:r>
      <w:proofErr w:type="gramEnd"/>
      <w:r w:rsidRPr="00124465">
        <w:t xml:space="preserve"> </w:t>
      </w:r>
      <w:r>
        <w:t>agent</w:t>
      </w:r>
      <w:r w:rsidRPr="00124465">
        <w:t xml:space="preserve"> URL] : </w:t>
      </w:r>
    </w:p>
    <w:p w14:paraId="204C846D" w14:textId="6A378377" w:rsidR="0025441A" w:rsidRDefault="0025441A" w:rsidP="008E2255">
      <w:pPr>
        <w:spacing w:before="60" w:after="60"/>
        <w:ind w:firstLine="708"/>
        <w:jc w:val="both"/>
      </w:pPr>
      <w:r w:rsidRPr="00124465">
        <w:t>[</w:t>
      </w:r>
      <w:proofErr w:type="gramStart"/>
      <w:r>
        <w:t>corpus</w:t>
      </w:r>
      <w:proofErr w:type="gramEnd"/>
      <w:r w:rsidRPr="00124465">
        <w:t xml:space="preserve"> provenance URL]</w:t>
      </w:r>
      <w:r w:rsidR="004D231C">
        <w:t>pa</w:t>
      </w:r>
      <w:r w:rsidRPr="00124465">
        <w:t>/</w:t>
      </w:r>
      <w:ins w:id="793" w:author="Silvio Peroni" w:date="2018-01-17T12:58:00Z">
        <w:r w:rsidR="008E2255">
          <w:t>[</w:t>
        </w:r>
      </w:ins>
      <w:ins w:id="794" w:author="Silvio Peroni" w:date="2018-01-17T12:59:00Z">
        <w:r w:rsidR="008E2255">
          <w:t xml:space="preserve">optional </w:t>
        </w:r>
      </w:ins>
      <w:ins w:id="795" w:author="Silvio Peroni" w:date="2018-01-17T13:00:00Z">
        <w:r w:rsidR="008E2255">
          <w:t>prefix</w:t>
        </w:r>
      </w:ins>
      <w:ins w:id="796" w:author="Silvio Peroni" w:date="2018-01-17T12:58:00Z">
        <w:r w:rsidR="008E2255">
          <w:t>]</w:t>
        </w:r>
      </w:ins>
      <w:r w:rsidRPr="00124465">
        <w:t>[iterative number]</w:t>
      </w:r>
    </w:p>
    <w:p w14:paraId="1E0E5ED0" w14:textId="77777777" w:rsidR="0025441A" w:rsidRPr="00124465" w:rsidRDefault="0025441A" w:rsidP="00C63962">
      <w:pPr>
        <w:spacing w:before="60" w:after="60"/>
        <w:jc w:val="both"/>
      </w:pPr>
    </w:p>
    <w:p w14:paraId="43376FBE" w14:textId="5E5825A0" w:rsidR="00C10D13" w:rsidRPr="00124465" w:rsidRDefault="00810053" w:rsidP="00C63962">
      <w:pPr>
        <w:spacing w:before="60" w:after="60"/>
        <w:ind w:firstLine="708"/>
        <w:jc w:val="both"/>
      </w:pPr>
      <w:r w:rsidRPr="00124465">
        <w:t>[</w:t>
      </w:r>
      <w:proofErr w:type="gramStart"/>
      <w:r w:rsidR="0025441A">
        <w:t>other</w:t>
      </w:r>
      <w:proofErr w:type="gramEnd"/>
      <w:r w:rsidR="0025441A">
        <w:t xml:space="preserve"> </w:t>
      </w:r>
      <w:r w:rsidRPr="00124465">
        <w:t xml:space="preserve">provenance </w:t>
      </w:r>
      <w:r w:rsidR="00384702" w:rsidRPr="00124465">
        <w:t xml:space="preserve">metadata entity </w:t>
      </w:r>
      <w:r w:rsidRPr="00124465">
        <w:t xml:space="preserve">URL] : </w:t>
      </w:r>
    </w:p>
    <w:p w14:paraId="5DE3B85E" w14:textId="20D8A8B8" w:rsidR="00711650" w:rsidRPr="00124465" w:rsidRDefault="00F826D2" w:rsidP="00C63962">
      <w:pPr>
        <w:spacing w:before="60" w:after="60"/>
        <w:ind w:firstLine="708"/>
        <w:jc w:val="both"/>
      </w:pPr>
      <w:r w:rsidRPr="00124465">
        <w:t>[</w:t>
      </w:r>
      <w:proofErr w:type="gramStart"/>
      <w:r w:rsidR="00890AD6" w:rsidRPr="00124465">
        <w:t>entity</w:t>
      </w:r>
      <w:proofErr w:type="gramEnd"/>
      <w:r w:rsidR="00711650" w:rsidRPr="00124465">
        <w:t xml:space="preserve"> provenance URL]</w:t>
      </w:r>
      <w:r w:rsidR="00FE0DCC" w:rsidRPr="00124465">
        <w:t>[</w:t>
      </w:r>
      <w:proofErr w:type="gramStart"/>
      <w:r w:rsidR="002C55BC" w:rsidRPr="00124465">
        <w:t>provenance</w:t>
      </w:r>
      <w:proofErr w:type="gramEnd"/>
      <w:r w:rsidR="002C55BC" w:rsidRPr="00124465">
        <w:t xml:space="preserve"> </w:t>
      </w:r>
      <w:r w:rsidR="00384702" w:rsidRPr="00124465">
        <w:t>metadata entity</w:t>
      </w:r>
      <w:r w:rsidR="002C55BC" w:rsidRPr="00124465">
        <w:t xml:space="preserve"> </w:t>
      </w:r>
      <w:r w:rsidR="00FE0DCC" w:rsidRPr="00124465">
        <w:t>short name]</w:t>
      </w:r>
      <w:r w:rsidRPr="00124465">
        <w:t>/[iterative number]</w:t>
      </w:r>
    </w:p>
    <w:p w14:paraId="6DB0F483" w14:textId="77777777" w:rsidR="00F826D2" w:rsidRPr="00124465" w:rsidRDefault="00F826D2" w:rsidP="00C63962">
      <w:pPr>
        <w:spacing w:before="60" w:after="60"/>
        <w:jc w:val="both"/>
      </w:pPr>
    </w:p>
    <w:p w14:paraId="305B54A7" w14:textId="57F08F5C" w:rsidR="00070D87" w:rsidRDefault="00F826D2" w:rsidP="00C63962">
      <w:pPr>
        <w:spacing w:before="60" w:after="60"/>
        <w:jc w:val="both"/>
      </w:pPr>
      <w:proofErr w:type="gramStart"/>
      <w:r w:rsidRPr="00124465">
        <w:t>where</w:t>
      </w:r>
      <w:proofErr w:type="gramEnd"/>
      <w:r w:rsidR="00FE0DCC" w:rsidRPr="00124465">
        <w:t xml:space="preserve"> </w:t>
      </w:r>
      <w:r w:rsidR="00A64ADE" w:rsidRPr="00124465">
        <w:rPr>
          <w:i/>
        </w:rPr>
        <w:t xml:space="preserve">provenance </w:t>
      </w:r>
      <w:r w:rsidR="00384702" w:rsidRPr="00124465">
        <w:rPr>
          <w:i/>
        </w:rPr>
        <w:t xml:space="preserve">metadata entity </w:t>
      </w:r>
      <w:r w:rsidR="00FE0DCC" w:rsidRPr="00124465">
        <w:rPr>
          <w:i/>
        </w:rPr>
        <w:t>short name</w:t>
      </w:r>
      <w:r w:rsidR="00FE0DCC" w:rsidRPr="00124465">
        <w:t xml:space="preserve"> and</w:t>
      </w:r>
      <w:r w:rsidRPr="00124465">
        <w:t xml:space="preserve"> </w:t>
      </w:r>
      <w:r w:rsidRPr="00124465">
        <w:rPr>
          <w:i/>
        </w:rPr>
        <w:t>iterative number</w:t>
      </w:r>
      <w:r w:rsidRPr="00124465">
        <w:t xml:space="preserve"> </w:t>
      </w:r>
      <w:r w:rsidR="00FE0DCC" w:rsidRPr="00124465">
        <w:t>are</w:t>
      </w:r>
      <w:r w:rsidRPr="00124465">
        <w:t xml:space="preserve"> assigned </w:t>
      </w:r>
      <w:r w:rsidR="00E02F3E" w:rsidRPr="00124465">
        <w:t>as</w:t>
      </w:r>
      <w:r w:rsidRPr="00124465">
        <w:t xml:space="preserve"> explained for </w:t>
      </w:r>
      <w:r w:rsidR="007724C9" w:rsidRPr="00124465">
        <w:t>the other</w:t>
      </w:r>
      <w:r w:rsidRPr="00124465">
        <w:t xml:space="preserve"> entities</w:t>
      </w:r>
      <w:r w:rsidR="007724C9" w:rsidRPr="00124465">
        <w:t xml:space="preserve"> in the corpus</w:t>
      </w:r>
      <w:ins w:id="797" w:author="Silvio Peroni" w:date="2018-01-17T13:00:00Z">
        <w:r w:rsidR="008E2255">
          <w:t xml:space="preserve">, while the </w:t>
        </w:r>
        <w:r w:rsidR="008E2255">
          <w:rPr>
            <w:i/>
          </w:rPr>
          <w:t>optional prefix</w:t>
        </w:r>
        <w:r w:rsidR="008E2255">
          <w:t xml:space="preserve"> is as defined</w:t>
        </w:r>
      </w:ins>
      <w:ins w:id="798" w:author="Silvio Peroni" w:date="2018-01-17T13:02:00Z">
        <w:r w:rsidR="008E2255">
          <w:t xml:space="preserve"> as a lowercase alphabetic sequence of ASCII characters ended with a dash</w:t>
        </w:r>
      </w:ins>
      <w:ins w:id="799" w:author="Silvio Peroni" w:date="2018-01-17T13:00:00Z">
        <w:r w:rsidR="008E2255">
          <w:t xml:space="preserve"> </w:t>
        </w:r>
      </w:ins>
      <w:ins w:id="800" w:author="Silvio Peroni" w:date="2018-01-17T13:02:00Z">
        <w:r w:rsidR="008E2255">
          <w:t xml:space="preserve">(as for </w:t>
        </w:r>
      </w:ins>
      <w:ins w:id="801" w:author="Silvio Peroni" w:date="2018-01-17T13:00:00Z">
        <w:r w:rsidR="008E2255">
          <w:t>in the corpus identifier</w:t>
        </w:r>
      </w:ins>
      <w:ins w:id="802" w:author="Silvio Peroni" w:date="2018-01-17T13:02:00Z">
        <w:r w:rsidR="008E2255">
          <w:t>)</w:t>
        </w:r>
      </w:ins>
      <w:ins w:id="803" w:author="Silvio Peroni" w:date="2018-01-17T13:00:00Z">
        <w:r w:rsidR="008E2255">
          <w:t>.</w:t>
        </w:r>
      </w:ins>
      <w:del w:id="804" w:author="Silvio Peroni" w:date="2018-01-17T13:00:00Z">
        <w:r w:rsidRPr="00124465" w:rsidDel="008E2255">
          <w:delText>.</w:delText>
        </w:r>
      </w:del>
      <w:r w:rsidRPr="00124465">
        <w:t xml:space="preserve"> </w:t>
      </w:r>
    </w:p>
    <w:p w14:paraId="03454446" w14:textId="77777777" w:rsidR="000A3449" w:rsidRPr="00124465" w:rsidRDefault="000A3449" w:rsidP="00C63962">
      <w:pPr>
        <w:spacing w:before="60" w:after="60"/>
        <w:jc w:val="both"/>
      </w:pPr>
    </w:p>
    <w:p w14:paraId="51811A75" w14:textId="500200D1" w:rsidR="00E02F3E" w:rsidRPr="00124465" w:rsidRDefault="007953D2" w:rsidP="00C63962">
      <w:pPr>
        <w:spacing w:before="60" w:after="60"/>
        <w:jc w:val="both"/>
      </w:pPr>
      <w:r w:rsidRPr="00124465">
        <w:t xml:space="preserve">For example, the </w:t>
      </w:r>
      <w:r w:rsidR="000A3449">
        <w:t>second</w:t>
      </w:r>
      <w:r w:rsidR="00E02F3E" w:rsidRPr="00124465">
        <w:t xml:space="preserve"> </w:t>
      </w:r>
      <w:r w:rsidRPr="00124465">
        <w:t xml:space="preserve">curatorial </w:t>
      </w:r>
      <w:r w:rsidR="00E02F3E" w:rsidRPr="00124465">
        <w:t xml:space="preserve">activity related to the </w:t>
      </w:r>
      <w:r w:rsidR="000A3449">
        <w:t>fifteenth</w:t>
      </w:r>
      <w:r w:rsidR="00E02DCE" w:rsidRPr="00124465">
        <w:t xml:space="preserve"> bibliographic resource</w:t>
      </w:r>
      <w:r w:rsidR="004F05B4">
        <w:t xml:space="preserve"> and the </w:t>
      </w:r>
      <w:r w:rsidR="000A3449">
        <w:t>third</w:t>
      </w:r>
      <w:r w:rsidR="004F05B4">
        <w:t xml:space="preserve"> provenance agent </w:t>
      </w:r>
      <w:ins w:id="805" w:author="Silvio Peroni" w:date="2018-01-17T13:02:00Z">
        <w:r w:rsidR="009757C3">
          <w:t xml:space="preserve">(with no optional prefix specified) </w:t>
        </w:r>
      </w:ins>
      <w:r w:rsidR="000A3449">
        <w:t xml:space="preserve">involved </w:t>
      </w:r>
      <w:r w:rsidR="004F05B4">
        <w:t>in that curatorial activity have the following URLs</w:t>
      </w:r>
      <w:r w:rsidR="00E02DCE" w:rsidRPr="00124465">
        <w:t>:</w:t>
      </w:r>
    </w:p>
    <w:p w14:paraId="362FCF11" w14:textId="177DD061" w:rsidR="00070D87" w:rsidRDefault="004C52FC" w:rsidP="00C63962">
      <w:pPr>
        <w:pStyle w:val="Paragrafoelenco"/>
        <w:numPr>
          <w:ilvl w:val="0"/>
          <w:numId w:val="10"/>
        </w:numPr>
        <w:spacing w:before="60" w:after="60"/>
        <w:contextualSpacing w:val="0"/>
        <w:jc w:val="both"/>
      </w:pPr>
      <w:r w:rsidRPr="004C52FC">
        <w:t>https://w3id.org/oc/corpus/br/15/prov/ca/2</w:t>
      </w:r>
    </w:p>
    <w:p w14:paraId="71C79297" w14:textId="40FE82B3" w:rsidR="004F05B4" w:rsidRDefault="004C52FC" w:rsidP="00C63962">
      <w:pPr>
        <w:pStyle w:val="Paragrafoelenco"/>
        <w:numPr>
          <w:ilvl w:val="0"/>
          <w:numId w:val="10"/>
        </w:numPr>
        <w:spacing w:before="60" w:after="60"/>
        <w:contextualSpacing w:val="0"/>
        <w:jc w:val="both"/>
      </w:pPr>
      <w:r w:rsidRPr="004C52FC">
        <w:t>https://w3id.org/oc/corpus/prov/pa/3</w:t>
      </w:r>
    </w:p>
    <w:p w14:paraId="1212D2A9" w14:textId="77777777" w:rsidR="0053359C" w:rsidRDefault="0053359C" w:rsidP="00C63962">
      <w:pPr>
        <w:spacing w:before="60" w:after="60"/>
        <w:jc w:val="both"/>
      </w:pPr>
    </w:p>
    <w:p w14:paraId="098B9A8A" w14:textId="6BBC42D6" w:rsidR="00293E19" w:rsidRDefault="0053359C" w:rsidP="00C63962">
      <w:pPr>
        <w:spacing w:before="60" w:after="60"/>
        <w:jc w:val="both"/>
      </w:pPr>
      <w:r w:rsidRPr="0053359C">
        <w:t xml:space="preserve">Please note that </w:t>
      </w:r>
      <w:r>
        <w:t xml:space="preserve">all </w:t>
      </w:r>
      <w:r w:rsidRPr="0053359C">
        <w:t>the</w:t>
      </w:r>
      <w:r>
        <w:t xml:space="preserve"> </w:t>
      </w:r>
      <w:r w:rsidRPr="0053359C">
        <w:t>provenance entities</w:t>
      </w:r>
      <w:r w:rsidR="00010B28">
        <w:t xml:space="preserve"> (except the</w:t>
      </w:r>
      <w:r w:rsidR="008D40EF">
        <w:t xml:space="preserve"> information about the</w:t>
      </w:r>
      <w:r w:rsidR="00010B28">
        <w:t xml:space="preserve"> provenance agents</w:t>
      </w:r>
      <w:r w:rsidR="008D40EF">
        <w:t xml:space="preserve">, such </w:t>
      </w:r>
      <w:r w:rsidR="000C040A">
        <w:t xml:space="preserve">as </w:t>
      </w:r>
      <w:r w:rsidR="008D40EF">
        <w:t>their names</w:t>
      </w:r>
      <w:r w:rsidR="00010B28">
        <w:t>)</w:t>
      </w:r>
      <w:r w:rsidRPr="0053359C">
        <w:t xml:space="preserve"> </w:t>
      </w:r>
      <w:r w:rsidR="00322BEA">
        <w:t>are</w:t>
      </w:r>
      <w:r>
        <w:t xml:space="preserve"> assigned to the </w:t>
      </w:r>
      <w:r w:rsidRPr="0053359C">
        <w:t xml:space="preserve">provenance </w:t>
      </w:r>
      <w:r>
        <w:t>dataset</w:t>
      </w:r>
      <w:r w:rsidRPr="0053359C">
        <w:t xml:space="preserve"> </w:t>
      </w:r>
      <w:r w:rsidR="00EE3BC9">
        <w:t xml:space="preserve">graph </w:t>
      </w:r>
      <w:r>
        <w:t xml:space="preserve">associated </w:t>
      </w:r>
      <w:r w:rsidR="003E0ADB">
        <w:t xml:space="preserve">with </w:t>
      </w:r>
      <w:r>
        <w:t xml:space="preserve">the </w:t>
      </w:r>
      <w:r w:rsidRPr="0053359C">
        <w:t xml:space="preserve">entity of the corpus </w:t>
      </w:r>
      <w:r>
        <w:t xml:space="preserve">for which they provide provenance information (e.g. </w:t>
      </w:r>
      <w:r w:rsidR="004C52FC">
        <w:t>“</w:t>
      </w:r>
      <w:r w:rsidR="004C52FC" w:rsidRPr="004C52FC">
        <w:t>https://w3id.org/oc/corpus/br/15/prov/ca/2</w:t>
      </w:r>
      <w:r w:rsidR="004C52FC">
        <w:t xml:space="preserve">” </w:t>
      </w:r>
      <w:r>
        <w:t>is stored in</w:t>
      </w:r>
      <w:r w:rsidR="00FE414F">
        <w:t xml:space="preserve"> provenance graph</w:t>
      </w:r>
      <w:r w:rsidR="004C52FC">
        <w:t xml:space="preserve"> “</w:t>
      </w:r>
      <w:r w:rsidR="004C52FC" w:rsidRPr="004C52FC">
        <w:t>https://w3id.org/oc/corpus/br/15/prov/</w:t>
      </w:r>
      <w:r w:rsidR="004C52FC">
        <w:t>”</w:t>
      </w:r>
      <w:r>
        <w:t>).</w:t>
      </w:r>
      <w:r w:rsidR="00F859C4">
        <w:t xml:space="preserve"> This has been done so as to </w:t>
      </w:r>
      <w:r w:rsidR="00FE414F">
        <w:t xml:space="preserve">make it easy to </w:t>
      </w:r>
      <w:r w:rsidR="00F859C4">
        <w:t xml:space="preserve">retrieve all the provenance information related to a </w:t>
      </w:r>
      <w:r w:rsidR="004A4BDD">
        <w:t xml:space="preserve">particular </w:t>
      </w:r>
      <w:r w:rsidR="00F859C4">
        <w:t>entity</w:t>
      </w:r>
      <w:r w:rsidR="005A65F4">
        <w:t xml:space="preserve"> simply </w:t>
      </w:r>
      <w:r w:rsidR="00FE414F">
        <w:t xml:space="preserve">by </w:t>
      </w:r>
      <w:r w:rsidR="005A65F4">
        <w:t xml:space="preserve">accessing all the statements in the </w:t>
      </w:r>
      <w:r w:rsidR="00FE414F">
        <w:t xml:space="preserve">relevant </w:t>
      </w:r>
      <w:r w:rsidR="005A65F4">
        <w:t>provenance graph.</w:t>
      </w:r>
    </w:p>
    <w:p w14:paraId="724D3846" w14:textId="09DC7CDB" w:rsidR="00AB7540" w:rsidRPr="00124465" w:rsidRDefault="00CB6841" w:rsidP="00AB7540">
      <w:pPr>
        <w:pStyle w:val="Titolo1"/>
      </w:pPr>
      <w:r w:rsidRPr="00124465">
        <w:t>M</w:t>
      </w:r>
      <w:r w:rsidR="00AB7540" w:rsidRPr="00124465">
        <w:t xml:space="preserve">etadata </w:t>
      </w:r>
      <w:r w:rsidRPr="00124465">
        <w:t xml:space="preserve">elements </w:t>
      </w:r>
      <w:r w:rsidR="00AB7540" w:rsidRPr="00124465">
        <w:t xml:space="preserve">associated </w:t>
      </w:r>
      <w:r w:rsidR="00C826D0" w:rsidRPr="00124465">
        <w:t xml:space="preserve">with </w:t>
      </w:r>
      <w:r w:rsidR="000E508E" w:rsidRPr="00124465">
        <w:t xml:space="preserve">OCC </w:t>
      </w:r>
      <w:r w:rsidR="00AB7540" w:rsidRPr="00124465">
        <w:t>datasets and distributions</w:t>
      </w:r>
    </w:p>
    <w:p w14:paraId="2097C986" w14:textId="723E48DB" w:rsidR="00FE2D46" w:rsidRPr="00124465" w:rsidRDefault="0073271B" w:rsidP="00C63962">
      <w:pPr>
        <w:spacing w:before="60" w:after="60"/>
        <w:jc w:val="both"/>
      </w:pPr>
      <w:r w:rsidRPr="00124465">
        <w:t>In this section</w:t>
      </w:r>
      <w:ins w:id="806" w:author="David Shotton" w:date="2017-10-31T13:05:00Z">
        <w:r w:rsidR="00427ED4">
          <w:t>,</w:t>
        </w:r>
      </w:ins>
      <w:r w:rsidRPr="00124465">
        <w:t xml:space="preserve"> we introduce all the metadata </w:t>
      </w:r>
      <w:r w:rsidR="00A86AD6" w:rsidRPr="00124465">
        <w:t>elements</w:t>
      </w:r>
      <w:r w:rsidRPr="00124465">
        <w:t xml:space="preserve"> </w:t>
      </w:r>
      <w:r w:rsidR="001C6008" w:rsidRPr="00124465">
        <w:t xml:space="preserve">that </w:t>
      </w:r>
      <w:r w:rsidR="00FE2D46" w:rsidRPr="00124465">
        <w:t>may</w:t>
      </w:r>
      <w:r w:rsidR="001C6008" w:rsidRPr="00124465">
        <w:t xml:space="preserve"> be associated with </w:t>
      </w:r>
      <w:r w:rsidRPr="00124465">
        <w:t xml:space="preserve">each dataset </w:t>
      </w:r>
      <w:r w:rsidR="001C6008" w:rsidRPr="00124465">
        <w:t xml:space="preserve">or </w:t>
      </w:r>
      <w:r w:rsidRPr="00124465">
        <w:t>distribution</w:t>
      </w:r>
      <w:r w:rsidR="001C6008" w:rsidRPr="00124465">
        <w:t xml:space="preserve">. </w:t>
      </w:r>
      <w:r w:rsidRPr="00124465">
        <w:t xml:space="preserve"> </w:t>
      </w:r>
    </w:p>
    <w:p w14:paraId="44F1B2C3" w14:textId="2EB607DE" w:rsidR="00163EFE" w:rsidRPr="00124465" w:rsidRDefault="00163EFE" w:rsidP="00806E45">
      <w:pPr>
        <w:spacing w:before="60" w:after="60"/>
      </w:pPr>
    </w:p>
    <w:p w14:paraId="63B693B1" w14:textId="265C3C15" w:rsidR="0076007F" w:rsidRPr="00124465" w:rsidRDefault="00FE2D46" w:rsidP="00806E45">
      <w:pPr>
        <w:pStyle w:val="Titolo2"/>
        <w:spacing w:before="60" w:after="60"/>
      </w:pPr>
      <w:r w:rsidRPr="00124465">
        <w:t xml:space="preserve">Metadata </w:t>
      </w:r>
      <w:r w:rsidR="00AF39DF" w:rsidRPr="00124465">
        <w:t xml:space="preserve">elements </w:t>
      </w:r>
      <w:r w:rsidRPr="00124465">
        <w:t>that may be associated with a</w:t>
      </w:r>
      <w:r w:rsidR="008B5551" w:rsidRPr="00124465">
        <w:t xml:space="preserve">ny </w:t>
      </w:r>
      <w:r w:rsidR="00D9004A">
        <w:t xml:space="preserve">OCC </w:t>
      </w:r>
      <w:r w:rsidR="0089160A" w:rsidRPr="00124465">
        <w:t xml:space="preserve">dataset </w:t>
      </w:r>
      <w:r w:rsidR="00315EB4" w:rsidRPr="00124465">
        <w:br/>
      </w:r>
      <w:r w:rsidR="0089160A" w:rsidRPr="00124465">
        <w:t>(graph: https://w3id.org/oc/corpus/[entity short name]</w:t>
      </w:r>
      <w:r w:rsidR="009A568F" w:rsidRPr="00124465">
        <w:t>/</w:t>
      </w:r>
      <w:r w:rsidR="0089160A" w:rsidRPr="00124465">
        <w:t>)</w:t>
      </w:r>
    </w:p>
    <w:p w14:paraId="58BDC613" w14:textId="32FFF556" w:rsidR="0089160A" w:rsidRPr="00124465" w:rsidRDefault="004608D2" w:rsidP="00806E45">
      <w:pPr>
        <w:pStyle w:val="Paragrafoelenco"/>
        <w:numPr>
          <w:ilvl w:val="0"/>
          <w:numId w:val="10"/>
        </w:numPr>
        <w:spacing w:before="60" w:after="60"/>
        <w:contextualSpacing w:val="0"/>
      </w:pPr>
      <w:proofErr w:type="gramStart"/>
      <w:r w:rsidRPr="00124465">
        <w:t>has</w:t>
      </w:r>
      <w:proofErr w:type="gramEnd"/>
      <w:r w:rsidRPr="00124465">
        <w:t xml:space="preserve"> title: </w:t>
      </w:r>
      <w:r w:rsidRPr="00124465">
        <w:rPr>
          <w:i/>
        </w:rPr>
        <w:t>literal</w:t>
      </w:r>
      <w:r w:rsidRPr="00124465">
        <w:br/>
        <w:t xml:space="preserve">The title of the </w:t>
      </w:r>
      <w:r w:rsidR="005554D9" w:rsidRPr="00124465">
        <w:t>dataset</w:t>
      </w:r>
      <w:r w:rsidRPr="00124465">
        <w:t>.</w:t>
      </w:r>
    </w:p>
    <w:p w14:paraId="54DCFFB9" w14:textId="7417685A" w:rsidR="004608D2" w:rsidRPr="00124465" w:rsidRDefault="004608D2" w:rsidP="00806E45">
      <w:pPr>
        <w:pStyle w:val="Paragrafoelenco"/>
        <w:numPr>
          <w:ilvl w:val="0"/>
          <w:numId w:val="10"/>
        </w:numPr>
        <w:spacing w:before="60" w:after="60"/>
        <w:contextualSpacing w:val="0"/>
      </w:pPr>
      <w:proofErr w:type="gramStart"/>
      <w:r w:rsidRPr="00124465">
        <w:t>has</w:t>
      </w:r>
      <w:proofErr w:type="gramEnd"/>
      <w:r w:rsidRPr="00124465">
        <w:t xml:space="preserve"> description: </w:t>
      </w:r>
      <w:r w:rsidRPr="00124465">
        <w:rPr>
          <w:i/>
        </w:rPr>
        <w:t>literal</w:t>
      </w:r>
      <w:r w:rsidRPr="00124465">
        <w:br/>
        <w:t xml:space="preserve">A short </w:t>
      </w:r>
      <w:r w:rsidR="00FE2D46" w:rsidRPr="00124465">
        <w:t xml:space="preserve">textual </w:t>
      </w:r>
      <w:r w:rsidRPr="00124465">
        <w:t xml:space="preserve">description of the content of the </w:t>
      </w:r>
      <w:r w:rsidR="005554D9" w:rsidRPr="00124465">
        <w:t>dataset</w:t>
      </w:r>
      <w:r w:rsidRPr="00124465">
        <w:t>.</w:t>
      </w:r>
    </w:p>
    <w:p w14:paraId="5F9EC540" w14:textId="05C35B2A" w:rsidR="004608D2" w:rsidRPr="00124465" w:rsidRDefault="004608D2" w:rsidP="00806E45">
      <w:pPr>
        <w:pStyle w:val="Paragrafoelenco"/>
        <w:numPr>
          <w:ilvl w:val="0"/>
          <w:numId w:val="10"/>
        </w:numPr>
        <w:spacing w:before="60" w:after="60"/>
        <w:contextualSpacing w:val="0"/>
      </w:pPr>
      <w:proofErr w:type="gramStart"/>
      <w:r w:rsidRPr="00124465">
        <w:lastRenderedPageBreak/>
        <w:t>has</w:t>
      </w:r>
      <w:proofErr w:type="gramEnd"/>
      <w:r w:rsidRPr="00124465">
        <w:t xml:space="preserve"> </w:t>
      </w:r>
      <w:r w:rsidR="00D15967" w:rsidRPr="00124465">
        <w:t>release</w:t>
      </w:r>
      <w:r w:rsidRPr="00124465">
        <w:t xml:space="preserve"> date: </w:t>
      </w:r>
      <w:r w:rsidRPr="00124465">
        <w:rPr>
          <w:i/>
        </w:rPr>
        <w:t>date</w:t>
      </w:r>
      <w:r w:rsidRPr="00124465">
        <w:br/>
        <w:t xml:space="preserve">The date of publication of </w:t>
      </w:r>
      <w:r w:rsidR="004046E0" w:rsidRPr="00124465">
        <w:t xml:space="preserve">a particular </w:t>
      </w:r>
      <w:r w:rsidR="005554D9" w:rsidRPr="00124465">
        <w:t>dataset</w:t>
      </w:r>
      <w:r w:rsidR="00CB1FA0" w:rsidRPr="00124465">
        <w:t xml:space="preserve"> </w:t>
      </w:r>
      <w:r w:rsidR="000E508E" w:rsidRPr="00124465">
        <w:t>by</w:t>
      </w:r>
      <w:r w:rsidR="00CB1FA0" w:rsidRPr="00124465">
        <w:t xml:space="preserve"> the OCC</w:t>
      </w:r>
      <w:r w:rsidRPr="00124465">
        <w:t>.</w:t>
      </w:r>
    </w:p>
    <w:p w14:paraId="58BE0C4D" w14:textId="7C6C376E" w:rsidR="004608D2" w:rsidRPr="00124465" w:rsidRDefault="004608D2" w:rsidP="00806E45">
      <w:pPr>
        <w:pStyle w:val="Paragrafoelenco"/>
        <w:numPr>
          <w:ilvl w:val="0"/>
          <w:numId w:val="10"/>
        </w:numPr>
        <w:spacing w:before="60" w:after="60"/>
        <w:contextualSpacing w:val="0"/>
      </w:pPr>
      <w:proofErr w:type="gramStart"/>
      <w:r w:rsidRPr="00124465">
        <w:t>has</w:t>
      </w:r>
      <w:proofErr w:type="gramEnd"/>
      <w:r w:rsidRPr="00124465">
        <w:t xml:space="preserve"> modification date: </w:t>
      </w:r>
      <w:r w:rsidRPr="00124465">
        <w:rPr>
          <w:i/>
        </w:rPr>
        <w:t>date</w:t>
      </w:r>
      <w:r w:rsidRPr="00124465">
        <w:br/>
        <w:t xml:space="preserve">The date describing when the </w:t>
      </w:r>
      <w:r w:rsidR="005554D9" w:rsidRPr="00124465">
        <w:t xml:space="preserve">dataset </w:t>
      </w:r>
      <w:r w:rsidRPr="00124465">
        <w:t>has been modified.</w:t>
      </w:r>
    </w:p>
    <w:p w14:paraId="3FF3DDE3" w14:textId="7BC9AF00" w:rsidR="00820818" w:rsidRPr="00124465" w:rsidRDefault="00820818" w:rsidP="00806E45">
      <w:pPr>
        <w:pStyle w:val="Paragrafoelenco"/>
        <w:numPr>
          <w:ilvl w:val="0"/>
          <w:numId w:val="10"/>
        </w:numPr>
        <w:spacing w:before="60" w:after="60"/>
        <w:contextualSpacing w:val="0"/>
      </w:pPr>
      <w:proofErr w:type="gramStart"/>
      <w:r w:rsidRPr="00124465">
        <w:t>has</w:t>
      </w:r>
      <w:proofErr w:type="gramEnd"/>
      <w:r w:rsidRPr="00124465">
        <w:t xml:space="preserve"> keyword: </w:t>
      </w:r>
      <w:r w:rsidRPr="00124465">
        <w:rPr>
          <w:i/>
        </w:rPr>
        <w:t>literal</w:t>
      </w:r>
      <w:r w:rsidRPr="00124465">
        <w:br/>
        <w:t xml:space="preserve">A </w:t>
      </w:r>
      <w:ins w:id="807" w:author="David Shotton" w:date="2017-10-31T13:06:00Z">
        <w:del w:id="808" w:author="Silvio Peroni" w:date="2018-01-17T10:54:00Z">
          <w:r w:rsidR="004B171E" w:rsidDel="00F44999">
            <w:delText>One or more</w:delText>
          </w:r>
          <w:r w:rsidR="004B171E" w:rsidRPr="00124465" w:rsidDel="00F44999">
            <w:delText xml:space="preserve"> </w:delText>
          </w:r>
        </w:del>
      </w:ins>
      <w:r w:rsidRPr="00124465">
        <w:t>keyword</w:t>
      </w:r>
      <w:ins w:id="809" w:author="David Shotton" w:date="2017-10-31T13:06:00Z">
        <w:del w:id="810" w:author="Silvio Peroni" w:date="2018-01-17T10:54:00Z">
          <w:r w:rsidR="004B171E" w:rsidDel="00F44999">
            <w:delText>s</w:delText>
          </w:r>
        </w:del>
        <w:r w:rsidR="004B171E">
          <w:t xml:space="preserve"> or phrase</w:t>
        </w:r>
        <w:del w:id="811" w:author="Silvio Peroni" w:date="2018-01-17T10:54:00Z">
          <w:r w:rsidR="004B171E" w:rsidDel="00F44999">
            <w:delText>s</w:delText>
          </w:r>
        </w:del>
      </w:ins>
      <w:r w:rsidRPr="00124465">
        <w:t xml:space="preserve"> describing the content of the </w:t>
      </w:r>
      <w:r w:rsidR="005554D9" w:rsidRPr="00124465">
        <w:t>dataset</w:t>
      </w:r>
      <w:r w:rsidRPr="00124465">
        <w:t>.</w:t>
      </w:r>
    </w:p>
    <w:p w14:paraId="1ED9AC5C" w14:textId="611D0D75" w:rsidR="005D52B5" w:rsidRPr="00124465" w:rsidRDefault="00BD02D8" w:rsidP="005D52B5">
      <w:pPr>
        <w:pStyle w:val="Paragrafoelenco"/>
        <w:numPr>
          <w:ilvl w:val="0"/>
          <w:numId w:val="10"/>
        </w:numPr>
        <w:spacing w:before="60" w:after="60"/>
        <w:contextualSpacing w:val="0"/>
      </w:pPr>
      <w:proofErr w:type="gramStart"/>
      <w:r w:rsidRPr="00124465">
        <w:t>has</w:t>
      </w:r>
      <w:proofErr w:type="gramEnd"/>
      <w:r w:rsidRPr="00124465">
        <w:t xml:space="preserve"> subject: </w:t>
      </w:r>
      <w:r w:rsidRPr="00124465">
        <w:rPr>
          <w:i/>
        </w:rPr>
        <w:t>concept</w:t>
      </w:r>
      <w:r w:rsidRPr="00124465">
        <w:br/>
        <w:t xml:space="preserve">A concept describing the primary subject of the </w:t>
      </w:r>
      <w:r w:rsidR="005554D9" w:rsidRPr="00124465">
        <w:t>dataset</w:t>
      </w:r>
      <w:r w:rsidRPr="00124465">
        <w:t>.</w:t>
      </w:r>
      <w:r w:rsidR="005D52B5" w:rsidRPr="005D52B5">
        <w:t xml:space="preserve"> </w:t>
      </w:r>
    </w:p>
    <w:p w14:paraId="54D8F8EC" w14:textId="1FB60BC8" w:rsidR="00BD02D8" w:rsidRPr="00124465" w:rsidRDefault="005D52B5" w:rsidP="005D52B5">
      <w:pPr>
        <w:pStyle w:val="Paragrafoelenco"/>
        <w:numPr>
          <w:ilvl w:val="0"/>
          <w:numId w:val="10"/>
        </w:numPr>
        <w:spacing w:before="60" w:after="60"/>
        <w:contextualSpacing w:val="0"/>
      </w:pPr>
      <w:proofErr w:type="gramStart"/>
      <w:r w:rsidRPr="00124465">
        <w:t>has</w:t>
      </w:r>
      <w:proofErr w:type="gramEnd"/>
      <w:r w:rsidRPr="00124465">
        <w:t xml:space="preserve"> distribution: </w:t>
      </w:r>
      <w:r w:rsidRPr="00124465">
        <w:rPr>
          <w:i/>
        </w:rPr>
        <w:t>distribution</w:t>
      </w:r>
      <w:r w:rsidRPr="00124465">
        <w:br/>
        <w:t>A distribution of the dataset.</w:t>
      </w:r>
    </w:p>
    <w:p w14:paraId="2DCA921E" w14:textId="77777777" w:rsidR="004F4376" w:rsidRPr="00124465" w:rsidRDefault="004F4376" w:rsidP="00806E45">
      <w:pPr>
        <w:pStyle w:val="Titolo2"/>
        <w:spacing w:before="60" w:after="60"/>
      </w:pPr>
    </w:p>
    <w:p w14:paraId="12768D8C" w14:textId="779831BD" w:rsidR="008B5551" w:rsidRPr="00124465" w:rsidRDefault="002F7123" w:rsidP="00806E45">
      <w:pPr>
        <w:pStyle w:val="Titolo2"/>
        <w:spacing w:before="60" w:after="60"/>
      </w:pPr>
      <w:r w:rsidRPr="00124465">
        <w:t xml:space="preserve">Metadata </w:t>
      </w:r>
      <w:r w:rsidR="00AF39DF" w:rsidRPr="00124465">
        <w:t xml:space="preserve">elements </w:t>
      </w:r>
      <w:r w:rsidRPr="00124465">
        <w:t>that may be associated with the m</w:t>
      </w:r>
      <w:r w:rsidR="008B5551" w:rsidRPr="00124465">
        <w:t xml:space="preserve">ain </w:t>
      </w:r>
      <w:r w:rsidRPr="00124465">
        <w:t xml:space="preserve">OCC </w:t>
      </w:r>
      <w:r w:rsidR="008B5551" w:rsidRPr="00124465">
        <w:t xml:space="preserve">dataset </w:t>
      </w:r>
      <w:r w:rsidR="00315EB4" w:rsidRPr="00124465">
        <w:br/>
      </w:r>
      <w:r w:rsidR="008B5551" w:rsidRPr="00124465">
        <w:t>(graph: https://w3id.org</w:t>
      </w:r>
      <w:r w:rsidR="0072245F" w:rsidRPr="00124465">
        <w:t>/</w:t>
      </w:r>
      <w:r w:rsidR="008B5551" w:rsidRPr="00124465">
        <w:t>oc/corpus</w:t>
      </w:r>
      <w:r w:rsidR="009A568F" w:rsidRPr="00124465">
        <w:t>/</w:t>
      </w:r>
      <w:r w:rsidR="008B5551" w:rsidRPr="00124465">
        <w:t>)</w:t>
      </w:r>
    </w:p>
    <w:p w14:paraId="0F2B7D67" w14:textId="2151B290" w:rsidR="008B5551" w:rsidRPr="00124465" w:rsidRDefault="00684EBE" w:rsidP="00806E45">
      <w:pPr>
        <w:spacing w:before="60" w:after="60"/>
      </w:pPr>
      <w:r w:rsidRPr="00124465">
        <w:t>All the attributes for datasets defined in the previous section</w:t>
      </w:r>
      <w:r w:rsidR="00EC035D" w:rsidRPr="00124465">
        <w:t>,</w:t>
      </w:r>
      <w:r w:rsidRPr="00124465">
        <w:t xml:space="preserve"> plus the following ones:</w:t>
      </w:r>
    </w:p>
    <w:p w14:paraId="7F4A5BD3" w14:textId="72009CE9" w:rsidR="00684EBE" w:rsidRPr="00124465" w:rsidRDefault="00684EBE" w:rsidP="00806E45">
      <w:pPr>
        <w:pStyle w:val="Paragrafoelenco"/>
        <w:numPr>
          <w:ilvl w:val="0"/>
          <w:numId w:val="10"/>
        </w:numPr>
        <w:spacing w:before="60" w:after="60"/>
        <w:contextualSpacing w:val="0"/>
      </w:pPr>
      <w:proofErr w:type="gramStart"/>
      <w:r w:rsidRPr="00124465">
        <w:t>has</w:t>
      </w:r>
      <w:proofErr w:type="gramEnd"/>
      <w:r w:rsidRPr="00124465">
        <w:t xml:space="preserve"> landing page: </w:t>
      </w:r>
      <w:r w:rsidRPr="00124465">
        <w:rPr>
          <w:i/>
        </w:rPr>
        <w:t>document</w:t>
      </w:r>
      <w:r w:rsidRPr="00124465">
        <w:br/>
        <w:t xml:space="preserve">An HTML page </w:t>
      </w:r>
      <w:r w:rsidR="009C46F7">
        <w:t xml:space="preserve">(indicated by its URL) </w:t>
      </w:r>
      <w:r w:rsidRPr="00124465">
        <w:t xml:space="preserve">representing a </w:t>
      </w:r>
      <w:proofErr w:type="spellStart"/>
      <w:ins w:id="812" w:author="David Shotton" w:date="2017-10-31T13:12:00Z">
        <w:r w:rsidR="00D9359D">
          <w:t>browsable</w:t>
        </w:r>
        <w:proofErr w:type="spellEnd"/>
        <w:r w:rsidR="00D9359D" w:rsidRPr="00124465">
          <w:t xml:space="preserve"> </w:t>
        </w:r>
      </w:ins>
      <w:r w:rsidRPr="00124465">
        <w:t xml:space="preserve">page for the </w:t>
      </w:r>
      <w:r w:rsidR="00910E1B">
        <w:t>corpus</w:t>
      </w:r>
      <w:r w:rsidRPr="00124465">
        <w:t>.</w:t>
      </w:r>
    </w:p>
    <w:p w14:paraId="7FB77284" w14:textId="6E380973" w:rsidR="00684EBE" w:rsidRPr="00124465" w:rsidRDefault="005554D9" w:rsidP="00806E45">
      <w:pPr>
        <w:pStyle w:val="Paragrafoelenco"/>
        <w:numPr>
          <w:ilvl w:val="0"/>
          <w:numId w:val="10"/>
        </w:numPr>
        <w:spacing w:before="60" w:after="60"/>
        <w:contextualSpacing w:val="0"/>
      </w:pPr>
      <w:proofErr w:type="gramStart"/>
      <w:r w:rsidRPr="00124465">
        <w:t>has</w:t>
      </w:r>
      <w:proofErr w:type="gramEnd"/>
      <w:r w:rsidRPr="00124465">
        <w:t xml:space="preserve"> sub-dataset: </w:t>
      </w:r>
      <w:r w:rsidRPr="00124465">
        <w:rPr>
          <w:i/>
        </w:rPr>
        <w:t>dataset</w:t>
      </w:r>
      <w:r w:rsidRPr="00124465">
        <w:br/>
      </w:r>
      <w:r w:rsidR="005864D9">
        <w:t>A</w:t>
      </w:r>
      <w:r w:rsidR="005864D9" w:rsidRPr="00124465">
        <w:t xml:space="preserve"> </w:t>
      </w:r>
      <w:r w:rsidRPr="00124465">
        <w:t xml:space="preserve">link to a subset of the whole </w:t>
      </w:r>
      <w:r w:rsidR="005864D9">
        <w:t xml:space="preserve">corpus </w:t>
      </w:r>
      <w:r w:rsidRPr="00124465">
        <w:t>dataset.</w:t>
      </w:r>
    </w:p>
    <w:p w14:paraId="38131997" w14:textId="76CF7537" w:rsidR="00021800" w:rsidRPr="00124465" w:rsidRDefault="005554D9" w:rsidP="005D52B5">
      <w:pPr>
        <w:pStyle w:val="Paragrafoelenco"/>
        <w:numPr>
          <w:ilvl w:val="0"/>
          <w:numId w:val="10"/>
        </w:numPr>
        <w:spacing w:before="60" w:after="60"/>
        <w:contextualSpacing w:val="0"/>
      </w:pPr>
      <w:proofErr w:type="gramStart"/>
      <w:r w:rsidRPr="00124465">
        <w:t>has</w:t>
      </w:r>
      <w:proofErr w:type="gramEnd"/>
      <w:r w:rsidRPr="00124465">
        <w:t xml:space="preserve"> SPARQL endpoint: </w:t>
      </w:r>
      <w:r w:rsidR="00397D85" w:rsidRPr="00124465">
        <w:rPr>
          <w:i/>
        </w:rPr>
        <w:t>URL</w:t>
      </w:r>
      <w:r w:rsidRPr="00124465">
        <w:br/>
        <w:t xml:space="preserve">The link to the SPARQL endpoint for querying the </w:t>
      </w:r>
      <w:r w:rsidR="005864D9">
        <w:t>corpus</w:t>
      </w:r>
      <w:r w:rsidRPr="00124465">
        <w:t>.</w:t>
      </w:r>
      <w:r w:rsidR="005D52B5" w:rsidRPr="00124465" w:rsidDel="005D52B5">
        <w:t xml:space="preserve"> </w:t>
      </w:r>
    </w:p>
    <w:p w14:paraId="335F5574" w14:textId="77777777" w:rsidR="009A5D72" w:rsidRPr="009A5D72" w:rsidRDefault="009A5D72" w:rsidP="007D5BA0"/>
    <w:p w14:paraId="78ADF9A9" w14:textId="0A4C47CB" w:rsidR="0076007F" w:rsidRPr="00124465" w:rsidRDefault="00F642DA" w:rsidP="00806E45">
      <w:pPr>
        <w:pStyle w:val="Titolo2"/>
        <w:spacing w:before="60" w:after="60"/>
      </w:pPr>
      <w:r w:rsidRPr="00124465">
        <w:t>Metadata elements that may be associated with a d</w:t>
      </w:r>
      <w:r w:rsidR="00932263" w:rsidRPr="00124465">
        <w:t>istribution</w:t>
      </w:r>
      <w:r w:rsidR="000E1D18" w:rsidRPr="00124465">
        <w:t xml:space="preserve"> </w:t>
      </w:r>
      <w:r w:rsidR="00315EB4" w:rsidRPr="00124465">
        <w:br/>
      </w:r>
      <w:r w:rsidR="000E1D18" w:rsidRPr="00124465">
        <w:t>(graph: https://w3id.org/oc/corpus</w:t>
      </w:r>
      <w:r w:rsidR="004F210B" w:rsidRPr="00124465">
        <w:t>/</w:t>
      </w:r>
      <w:r w:rsidR="0029689E">
        <w:t xml:space="preserve">[entity </w:t>
      </w:r>
      <w:r w:rsidR="00EE5BA2">
        <w:t xml:space="preserve">short name or </w:t>
      </w:r>
      <w:r w:rsidR="00EE5BA2" w:rsidRPr="00AA19D8">
        <w:rPr>
          <w:i/>
        </w:rPr>
        <w:t>none</w:t>
      </w:r>
      <w:r w:rsidR="00EE5BA2">
        <w:t xml:space="preserve"> for the main corpus</w:t>
      </w:r>
      <w:r w:rsidR="0029689E">
        <w:t>]/</w:t>
      </w:r>
      <w:r w:rsidR="004F210B" w:rsidRPr="00124465">
        <w:t>di</w:t>
      </w:r>
      <w:r w:rsidR="009A568F" w:rsidRPr="00124465">
        <w:t>/</w:t>
      </w:r>
      <w:r w:rsidR="000E1D18" w:rsidRPr="00124465">
        <w:t>)</w:t>
      </w:r>
    </w:p>
    <w:p w14:paraId="1E0804E2" w14:textId="0F997F66" w:rsidR="00EE4C87" w:rsidRPr="00124465" w:rsidRDefault="00EE4C87" w:rsidP="00806E45">
      <w:pPr>
        <w:pStyle w:val="Paragrafoelenco"/>
        <w:numPr>
          <w:ilvl w:val="0"/>
          <w:numId w:val="18"/>
        </w:numPr>
        <w:spacing w:before="60" w:after="60"/>
        <w:contextualSpacing w:val="0"/>
      </w:pPr>
      <w:proofErr w:type="gramStart"/>
      <w:r w:rsidRPr="00124465">
        <w:t>has</w:t>
      </w:r>
      <w:proofErr w:type="gramEnd"/>
      <w:r w:rsidRPr="00124465">
        <w:t xml:space="preserve"> title: </w:t>
      </w:r>
      <w:r w:rsidRPr="00124465">
        <w:rPr>
          <w:i/>
        </w:rPr>
        <w:t>literal</w:t>
      </w:r>
      <w:r w:rsidRPr="00124465">
        <w:br/>
        <w:t xml:space="preserve">The title of the </w:t>
      </w:r>
      <w:r w:rsidR="00192203" w:rsidRPr="00124465">
        <w:t>di</w:t>
      </w:r>
      <w:r w:rsidR="003A2BD5" w:rsidRPr="00124465">
        <w:t>s</w:t>
      </w:r>
      <w:r w:rsidR="00192203" w:rsidRPr="00124465">
        <w:t>tribution</w:t>
      </w:r>
      <w:r w:rsidRPr="00124465">
        <w:t>.</w:t>
      </w:r>
    </w:p>
    <w:p w14:paraId="24102D9F" w14:textId="52DC1571" w:rsidR="00932263" w:rsidRPr="00124465" w:rsidRDefault="00EE4C87" w:rsidP="00806E45">
      <w:pPr>
        <w:pStyle w:val="Paragrafoelenco"/>
        <w:numPr>
          <w:ilvl w:val="0"/>
          <w:numId w:val="18"/>
        </w:numPr>
        <w:spacing w:before="60" w:after="60"/>
        <w:contextualSpacing w:val="0"/>
      </w:pPr>
      <w:proofErr w:type="gramStart"/>
      <w:r w:rsidRPr="00124465">
        <w:t>has</w:t>
      </w:r>
      <w:proofErr w:type="gramEnd"/>
      <w:r w:rsidRPr="00124465">
        <w:t xml:space="preserve"> description: </w:t>
      </w:r>
      <w:r w:rsidRPr="00124465">
        <w:rPr>
          <w:i/>
        </w:rPr>
        <w:t>literal</w:t>
      </w:r>
      <w:r w:rsidRPr="00124465">
        <w:br/>
        <w:t xml:space="preserve">A short </w:t>
      </w:r>
      <w:r w:rsidR="00F642DA" w:rsidRPr="00124465">
        <w:t xml:space="preserve">textual </w:t>
      </w:r>
      <w:r w:rsidRPr="00124465">
        <w:t xml:space="preserve">description of the content of the </w:t>
      </w:r>
      <w:r w:rsidR="00192203" w:rsidRPr="00124465">
        <w:t>distribution</w:t>
      </w:r>
      <w:r w:rsidRPr="00124465">
        <w:t>.</w:t>
      </w:r>
    </w:p>
    <w:p w14:paraId="3366615D" w14:textId="5E923D21" w:rsidR="00EE4C87" w:rsidRPr="00124465" w:rsidRDefault="00EE4C87"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D15967" w:rsidRPr="00124465">
        <w:t>release</w:t>
      </w:r>
      <w:r w:rsidRPr="00124465">
        <w:t xml:space="preserve"> date: </w:t>
      </w:r>
      <w:r w:rsidRPr="00124465">
        <w:rPr>
          <w:i/>
        </w:rPr>
        <w:t>date</w:t>
      </w:r>
      <w:r w:rsidRPr="00124465">
        <w:br/>
        <w:t xml:space="preserve">The first date of publication of the </w:t>
      </w:r>
      <w:r w:rsidR="00192203" w:rsidRPr="00124465">
        <w:t>distribution</w:t>
      </w:r>
      <w:r w:rsidRPr="00124465">
        <w:t>.</w:t>
      </w:r>
    </w:p>
    <w:p w14:paraId="57A01585" w14:textId="7CA468FD" w:rsidR="00EE4C87" w:rsidRPr="00124465" w:rsidRDefault="00EE4C87" w:rsidP="00806E45">
      <w:pPr>
        <w:pStyle w:val="Paragrafoelenco"/>
        <w:numPr>
          <w:ilvl w:val="0"/>
          <w:numId w:val="18"/>
        </w:numPr>
        <w:spacing w:before="60" w:after="60"/>
        <w:contextualSpacing w:val="0"/>
      </w:pPr>
      <w:proofErr w:type="gramStart"/>
      <w:r w:rsidRPr="00124465">
        <w:t>has</w:t>
      </w:r>
      <w:proofErr w:type="gramEnd"/>
      <w:r w:rsidRPr="00124465">
        <w:t xml:space="preserve"> license:</w:t>
      </w:r>
      <w:r w:rsidRPr="00124465">
        <w:rPr>
          <w:i/>
        </w:rPr>
        <w:t xml:space="preserve"> document</w:t>
      </w:r>
      <w:r w:rsidRPr="00124465">
        <w:br/>
        <w:t xml:space="preserve">The resource describing the </w:t>
      </w:r>
      <w:ins w:id="813" w:author="David Shotton" w:date="2017-10-31T13:16:00Z">
        <w:r w:rsidR="00B85E4E">
          <w:t>license</w:t>
        </w:r>
        <w:r w:rsidR="00B85E4E" w:rsidRPr="00124465">
          <w:t xml:space="preserve"> </w:t>
        </w:r>
      </w:ins>
      <w:r w:rsidRPr="00124465">
        <w:t xml:space="preserve">associated </w:t>
      </w:r>
      <w:r w:rsidR="00055957">
        <w:t>with</w:t>
      </w:r>
      <w:r w:rsidRPr="00124465">
        <w:t xml:space="preserve"> the data in the distribution.</w:t>
      </w:r>
    </w:p>
    <w:p w14:paraId="69C13F76" w14:textId="1C121CB3" w:rsidR="00D9605C" w:rsidRPr="00124465" w:rsidRDefault="00D9605C" w:rsidP="00806E45">
      <w:pPr>
        <w:pStyle w:val="Paragrafoelenco"/>
        <w:numPr>
          <w:ilvl w:val="0"/>
          <w:numId w:val="18"/>
        </w:numPr>
        <w:spacing w:before="60" w:after="60"/>
        <w:contextualSpacing w:val="0"/>
      </w:pPr>
      <w:proofErr w:type="gramStart"/>
      <w:r w:rsidRPr="00124465">
        <w:t>has</w:t>
      </w:r>
      <w:proofErr w:type="gramEnd"/>
      <w:r w:rsidRPr="00124465">
        <w:t xml:space="preserve"> </w:t>
      </w:r>
      <w:del w:id="814" w:author="Silvio Peroni" w:date="2018-01-17T13:33:00Z">
        <w:r w:rsidRPr="00124465" w:rsidDel="00BD6904">
          <w:delText xml:space="preserve">download </w:delText>
        </w:r>
      </w:del>
      <w:ins w:id="815" w:author="Silvio Peroni" w:date="2018-01-17T13:33:00Z">
        <w:r w:rsidR="00BD6904">
          <w:t>distribution document</w:t>
        </w:r>
      </w:ins>
      <w:del w:id="816" w:author="Silvio Peroni" w:date="2018-01-17T13:34:00Z">
        <w:r w:rsidRPr="00124465" w:rsidDel="00BD6904">
          <w:delText>URL</w:delText>
        </w:r>
      </w:del>
      <w:r w:rsidRPr="00124465">
        <w:t xml:space="preserve">: </w:t>
      </w:r>
      <w:commentRangeStart w:id="817"/>
      <w:del w:id="818" w:author="David Shotton" w:date="2017-10-31T13:38:00Z">
        <w:r w:rsidRPr="00124465" w:rsidDel="00A678DA">
          <w:rPr>
            <w:i/>
          </w:rPr>
          <w:delText>document</w:delText>
        </w:r>
      </w:del>
      <w:ins w:id="819" w:author="David Shotton" w:date="2017-10-31T13:38:00Z">
        <w:del w:id="820" w:author="Silvio Peroni" w:date="2018-01-17T13:34:00Z">
          <w:r w:rsidR="00A678DA" w:rsidDel="00BD6904">
            <w:rPr>
              <w:i/>
            </w:rPr>
            <w:delText>URL</w:delText>
          </w:r>
          <w:commentRangeEnd w:id="817"/>
          <w:r w:rsidR="00C437D9" w:rsidDel="00BD6904">
            <w:rPr>
              <w:rStyle w:val="Rimandocommento"/>
            </w:rPr>
            <w:commentReference w:id="817"/>
          </w:r>
        </w:del>
      </w:ins>
      <w:ins w:id="821" w:author="Silvio Peroni" w:date="2018-01-17T13:34:00Z">
        <w:r w:rsidR="00BD6904">
          <w:rPr>
            <w:i/>
          </w:rPr>
          <w:t>document</w:t>
        </w:r>
      </w:ins>
      <w:r w:rsidRPr="00124465">
        <w:br/>
      </w:r>
      <w:ins w:id="822" w:author="David Shotton" w:date="2017-10-31T13:36:00Z">
        <w:r w:rsidR="00D6136A">
          <w:t>The</w:t>
        </w:r>
      </w:ins>
      <w:ins w:id="823" w:author="David Shotton" w:date="2017-10-31T16:14:00Z">
        <w:r w:rsidR="00BF3DEF">
          <w:t xml:space="preserve"> </w:t>
        </w:r>
        <w:del w:id="824" w:author="Silvio Peroni" w:date="2018-01-17T13:34:00Z">
          <w:r w:rsidR="00BF3DEF" w:rsidDel="00BD6904">
            <w:delText>URL</w:delText>
          </w:r>
        </w:del>
      </w:ins>
      <w:ins w:id="825" w:author="Silvio Peroni" w:date="2018-01-17T13:34:00Z">
        <w:r w:rsidR="00BD6904">
          <w:t>document</w:t>
        </w:r>
      </w:ins>
      <w:ins w:id="826" w:author="David Shotton" w:date="2017-10-31T16:14:00Z">
        <w:del w:id="827" w:author="Silvio Peroni" w:date="2018-01-17T13:34:00Z">
          <w:r w:rsidR="00BF3DEF" w:rsidDel="00BD6904">
            <w:delText xml:space="preserve"> for a</w:delText>
          </w:r>
        </w:del>
      </w:ins>
      <w:del w:id="828" w:author="Silvio Peroni" w:date="2018-01-17T13:34:00Z">
        <w:r w:rsidR="00570AB0" w:rsidDel="00BD6904">
          <w:delText xml:space="preserve">URL for a </w:delText>
        </w:r>
      </w:del>
      <w:ins w:id="829" w:author="David Shotton" w:date="2017-10-31T13:36:00Z">
        <w:del w:id="830" w:author="Silvio Peroni" w:date="2018-01-17T13:34:00Z">
          <w:r w:rsidR="00D6136A" w:rsidDel="00BD6904">
            <w:delText xml:space="preserve">Web </w:delText>
          </w:r>
          <w:r w:rsidR="00EA5FD0" w:rsidDel="00BD6904">
            <w:delText>resource</w:delText>
          </w:r>
        </w:del>
      </w:ins>
      <w:ins w:id="831" w:author="Silvio Peroni" w:date="2018-01-17T13:34:00Z">
        <w:r w:rsidR="00BD6904">
          <w:t xml:space="preserve"> where</w:t>
        </w:r>
      </w:ins>
      <w:ins w:id="832" w:author="David Shotton" w:date="2017-10-31T13:36:00Z">
        <w:r w:rsidR="00EA5FD0">
          <w:t xml:space="preserve"> </w:t>
        </w:r>
        <w:del w:id="833" w:author="Silvio Peroni" w:date="2018-01-17T13:34:00Z">
          <w:r w:rsidR="00EA5FD0" w:rsidDel="00BD6904">
            <w:delText xml:space="preserve">from which </w:delText>
          </w:r>
        </w:del>
        <w:r w:rsidR="00EA5FD0">
          <w:t xml:space="preserve">the distribution </w:t>
        </w:r>
      </w:ins>
      <w:ins w:id="834" w:author="Silvio Peroni" w:date="2018-01-17T13:34:00Z">
        <w:r w:rsidR="00BD6904">
          <w:t>is stored</w:t>
        </w:r>
      </w:ins>
      <w:ins w:id="835" w:author="David Shotton" w:date="2017-10-31T13:36:00Z">
        <w:del w:id="836" w:author="Silvio Peroni" w:date="2018-01-17T13:34:00Z">
          <w:r w:rsidR="00EA5FD0" w:rsidDel="00BD6904">
            <w:delText xml:space="preserve">can be </w:delText>
          </w:r>
          <w:commentRangeStart w:id="837"/>
          <w:r w:rsidR="00EA5FD0" w:rsidDel="00BD6904">
            <w:delText>downloaded</w:delText>
          </w:r>
        </w:del>
      </w:ins>
      <w:commentRangeEnd w:id="837"/>
      <w:ins w:id="838" w:author="David Shotton" w:date="2017-10-31T13:38:00Z">
        <w:del w:id="839" w:author="Silvio Peroni" w:date="2018-01-17T13:34:00Z">
          <w:r w:rsidR="00A678DA" w:rsidDel="00BD6904">
            <w:rPr>
              <w:rStyle w:val="Rimandocommento"/>
            </w:rPr>
            <w:commentReference w:id="837"/>
          </w:r>
        </w:del>
      </w:ins>
      <w:ins w:id="840" w:author="David Shotton" w:date="2017-10-31T13:39:00Z">
        <w:del w:id="841" w:author="Silvio Peroni" w:date="2018-01-17T13:35:00Z">
          <w:r w:rsidR="00C437D9" w:rsidDel="005B65CC">
            <w:delText xml:space="preserve"> in</w:delText>
          </w:r>
        </w:del>
      </w:ins>
      <w:ins w:id="842" w:author="David Shotton" w:date="2017-10-31T13:36:00Z">
        <w:del w:id="843" w:author="Silvio Peroni" w:date="2018-01-17T13:35:00Z">
          <w:r w:rsidR="00EA5FD0" w:rsidDel="005B65CC">
            <w:delText xml:space="preserve"> </w:delText>
          </w:r>
        </w:del>
      </w:ins>
      <w:del w:id="844" w:author="Silvio Peroni" w:date="2018-01-17T13:35:00Z">
        <w:r w:rsidRPr="00124465" w:rsidDel="005B65CC">
          <w:delText>The resource which is the representation of the distribution in a certain format</w:delText>
        </w:r>
      </w:del>
      <w:r w:rsidRPr="00124465">
        <w:t>.</w:t>
      </w:r>
    </w:p>
    <w:p w14:paraId="78013291" w14:textId="36CADEF0" w:rsidR="00D9605C" w:rsidRPr="00124465" w:rsidRDefault="00D9605C"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430A9E" w:rsidRPr="00124465">
        <w:t>file</w:t>
      </w:r>
      <w:r w:rsidRPr="00124465">
        <w:t xml:space="preserve"> type: </w:t>
      </w:r>
      <w:r w:rsidR="00734994" w:rsidRPr="00124465">
        <w:rPr>
          <w:i/>
        </w:rPr>
        <w:t>media type</w:t>
      </w:r>
      <w:r w:rsidRPr="00124465">
        <w:br/>
        <w:t xml:space="preserve">The </w:t>
      </w:r>
      <w:r w:rsidR="003A3608" w:rsidRPr="00124465">
        <w:t>file</w:t>
      </w:r>
      <w:r w:rsidR="0033368E" w:rsidRPr="00124465">
        <w:t xml:space="preserve"> type of the </w:t>
      </w:r>
      <w:del w:id="845" w:author="Silvio Peroni" w:date="2018-01-17T13:35:00Z">
        <w:r w:rsidR="009C61BD" w:rsidDel="00476914">
          <w:delText xml:space="preserve">downloadable </w:delText>
        </w:r>
      </w:del>
      <w:r w:rsidR="0033368E" w:rsidRPr="00124465">
        <w:t xml:space="preserve">representation </w:t>
      </w:r>
      <w:r w:rsidR="00C82033">
        <w:t>of</w:t>
      </w:r>
      <w:r w:rsidR="0033368E" w:rsidRPr="00124465">
        <w:t xml:space="preserve"> the distribution (according to IANA </w:t>
      </w:r>
      <w:r w:rsidR="00F73A64" w:rsidRPr="00124465">
        <w:t xml:space="preserve">media </w:t>
      </w:r>
      <w:r w:rsidR="0033368E" w:rsidRPr="00124465">
        <w:t>types)</w:t>
      </w:r>
      <w:r w:rsidR="00982496" w:rsidRPr="00124465">
        <w:t>.</w:t>
      </w:r>
    </w:p>
    <w:p w14:paraId="6374A0EB" w14:textId="7CC7CA4B" w:rsidR="00A353C5" w:rsidRPr="00124465" w:rsidRDefault="00A353C5" w:rsidP="00806E45">
      <w:pPr>
        <w:pStyle w:val="Paragrafoelenco"/>
        <w:numPr>
          <w:ilvl w:val="0"/>
          <w:numId w:val="18"/>
        </w:numPr>
        <w:spacing w:before="60" w:after="60"/>
        <w:contextualSpacing w:val="0"/>
      </w:pPr>
      <w:proofErr w:type="gramStart"/>
      <w:r w:rsidRPr="00124465">
        <w:t>has</w:t>
      </w:r>
      <w:proofErr w:type="gramEnd"/>
      <w:r w:rsidRPr="00124465">
        <w:t xml:space="preserve"> byte size: </w:t>
      </w:r>
      <w:r w:rsidRPr="00124465">
        <w:rPr>
          <w:i/>
        </w:rPr>
        <w:t>literal</w:t>
      </w:r>
      <w:r w:rsidRPr="00124465">
        <w:br/>
        <w:t xml:space="preserve">The size in bytes of the </w:t>
      </w:r>
      <w:del w:id="846" w:author="Silvio Peroni" w:date="2018-01-17T13:35:00Z">
        <w:r w:rsidR="009C61BD" w:rsidDel="00476914">
          <w:delText xml:space="preserve">downloadable </w:delText>
        </w:r>
      </w:del>
      <w:r w:rsidRPr="00124465">
        <w:t>distribution.</w:t>
      </w:r>
    </w:p>
    <w:p w14:paraId="14DA0F46" w14:textId="77777777" w:rsidR="00F73A64" w:rsidRPr="00124465" w:rsidRDefault="00F73A64" w:rsidP="00806E45">
      <w:pPr>
        <w:pStyle w:val="Titolo1"/>
        <w:spacing w:before="60" w:after="60"/>
      </w:pPr>
    </w:p>
    <w:p w14:paraId="7AEEADA4" w14:textId="5BED6445" w:rsidR="002F39F0" w:rsidRPr="00124465" w:rsidRDefault="005A092F" w:rsidP="00806E45">
      <w:pPr>
        <w:pStyle w:val="Titolo1"/>
        <w:spacing w:before="60" w:after="60"/>
      </w:pPr>
      <w:r w:rsidRPr="00124465">
        <w:t>M</w:t>
      </w:r>
      <w:r w:rsidR="00515C9C" w:rsidRPr="00124465">
        <w:t xml:space="preserve">etadata </w:t>
      </w:r>
      <w:r w:rsidR="00CB6841" w:rsidRPr="00124465">
        <w:t xml:space="preserve">elements </w:t>
      </w:r>
      <w:r w:rsidR="004F318A" w:rsidRPr="00124465">
        <w:t xml:space="preserve">associated </w:t>
      </w:r>
      <w:r w:rsidR="00CB6841" w:rsidRPr="00124465">
        <w:t xml:space="preserve">with an individual </w:t>
      </w:r>
      <w:r w:rsidR="00B339B4" w:rsidRPr="00124465">
        <w:t>bibliographic entity</w:t>
      </w:r>
      <w:r w:rsidR="004F318A" w:rsidRPr="00124465">
        <w:t xml:space="preserve"> </w:t>
      </w:r>
    </w:p>
    <w:p w14:paraId="72FB11C8" w14:textId="4BB7CBC1" w:rsidR="0073271B" w:rsidRPr="00124465" w:rsidRDefault="0073271B" w:rsidP="00AA19D8">
      <w:pPr>
        <w:spacing w:before="60" w:after="60"/>
        <w:jc w:val="both"/>
      </w:pPr>
      <w:r w:rsidRPr="00124465">
        <w:t>In this section</w:t>
      </w:r>
      <w:ins w:id="847" w:author="David Shotton" w:date="2017-10-31T13:40:00Z">
        <w:r w:rsidR="00D52161">
          <w:t>,</w:t>
        </w:r>
      </w:ins>
      <w:r w:rsidRPr="00124465">
        <w:t xml:space="preserve"> we introduce all the metadata </w:t>
      </w:r>
      <w:r w:rsidR="00F73A64" w:rsidRPr="00124465">
        <w:t xml:space="preserve">elements that may be associated with </w:t>
      </w:r>
      <w:r w:rsidRPr="00124465">
        <w:t xml:space="preserve">each </w:t>
      </w:r>
      <w:r w:rsidR="0012359F" w:rsidRPr="00124465">
        <w:t xml:space="preserve">of the following </w:t>
      </w:r>
      <w:r w:rsidR="00CB40F4" w:rsidRPr="00124465">
        <w:t xml:space="preserve">OCC </w:t>
      </w:r>
      <w:r w:rsidRPr="00124465">
        <w:t>bibliographic entit</w:t>
      </w:r>
      <w:r w:rsidR="00673F77">
        <w:t>ies</w:t>
      </w:r>
      <w:r w:rsidR="00CB40F4" w:rsidRPr="00124465">
        <w:t>.</w:t>
      </w:r>
      <w:r w:rsidRPr="00124465">
        <w:t xml:space="preserve"> </w:t>
      </w:r>
    </w:p>
    <w:p w14:paraId="73CFB928" w14:textId="77777777" w:rsidR="004F4376" w:rsidRPr="00124465" w:rsidRDefault="004F4376" w:rsidP="00806E45">
      <w:pPr>
        <w:pStyle w:val="Titolo2"/>
        <w:spacing w:before="60" w:after="60"/>
      </w:pPr>
    </w:p>
    <w:p w14:paraId="72D1D7F4" w14:textId="5CA090BC" w:rsidR="007579F1" w:rsidRPr="00124465" w:rsidRDefault="00E70B2A"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12359F" w:rsidRPr="00124465">
        <w:t>ny</w:t>
      </w:r>
      <w:r w:rsidR="007579F1" w:rsidRPr="00124465">
        <w:t xml:space="preserve"> </w:t>
      </w:r>
      <w:r w:rsidR="00365C78" w:rsidRPr="00124465">
        <w:t>OCC bibliographic entity</w:t>
      </w:r>
    </w:p>
    <w:p w14:paraId="77569EF4" w14:textId="15A62C4D" w:rsidR="007579F1" w:rsidRDefault="007579F1" w:rsidP="00806E45">
      <w:pPr>
        <w:pStyle w:val="Paragrafoelenco"/>
        <w:numPr>
          <w:ilvl w:val="0"/>
          <w:numId w:val="5"/>
        </w:numPr>
        <w:spacing w:before="60" w:after="60"/>
        <w:contextualSpacing w:val="0"/>
      </w:pPr>
      <w:proofErr w:type="gramStart"/>
      <w:r w:rsidRPr="00124465">
        <w:t>has</w:t>
      </w:r>
      <w:proofErr w:type="gramEnd"/>
      <w:r w:rsidRPr="00124465">
        <w:t xml:space="preserve"> identifier: </w:t>
      </w:r>
      <w:r w:rsidRPr="00124465">
        <w:rPr>
          <w:i/>
        </w:rPr>
        <w:t>id</w:t>
      </w:r>
      <w:r w:rsidR="00B62398" w:rsidRPr="00124465">
        <w:rPr>
          <w:i/>
        </w:rPr>
        <w:t>entifier</w:t>
      </w:r>
      <w:r w:rsidRPr="00124465">
        <w:br/>
      </w:r>
      <w:r w:rsidR="006D6B9C" w:rsidRPr="00124465">
        <w:t>In addition to the</w:t>
      </w:r>
      <w:r w:rsidR="009C61BD">
        <w:t xml:space="preserve"> internal</w:t>
      </w:r>
      <w:r w:rsidR="006D6B9C" w:rsidRPr="00124465">
        <w:t xml:space="preserve"> </w:t>
      </w:r>
      <w:r w:rsidR="006D6B9C" w:rsidRPr="00124465">
        <w:rPr>
          <w:b/>
        </w:rPr>
        <w:t>corpus identifier</w:t>
      </w:r>
      <w:r w:rsidR="006D6B9C" w:rsidRPr="00124465">
        <w:t xml:space="preserve"> assigned to the entity upon initial </w:t>
      </w:r>
      <w:proofErr w:type="spellStart"/>
      <w:r w:rsidR="006D6B9C" w:rsidRPr="00124465">
        <w:t>curation</w:t>
      </w:r>
      <w:proofErr w:type="spellEnd"/>
      <w:r w:rsidR="006D6B9C" w:rsidRPr="00124465">
        <w:t xml:space="preserve"> into the OCC (format: </w:t>
      </w:r>
      <w:r w:rsidRPr="00124465">
        <w:t>[entity short name]/[</w:t>
      </w:r>
      <w:del w:id="848" w:author="Silvio Peroni" w:date="2018-01-17T13:05:00Z">
        <w:r w:rsidRPr="00124465" w:rsidDel="00294C19">
          <w:delText>iterative number</w:delText>
        </w:r>
      </w:del>
      <w:ins w:id="849" w:author="Silvio Peroni" w:date="2018-01-17T13:05:00Z">
        <w:r w:rsidR="00294C19">
          <w:t>local identifier</w:t>
        </w:r>
      </w:ins>
      <w:r w:rsidRPr="00124465">
        <w:t>]</w:t>
      </w:r>
      <w:r w:rsidR="00FC026F" w:rsidRPr="00124465">
        <w:t>, as specified above), o</w:t>
      </w:r>
      <w:r w:rsidR="00B373F7" w:rsidRPr="00124465">
        <w:t>ther</w:t>
      </w:r>
      <w:r w:rsidR="00CB5A79" w:rsidRPr="00124465">
        <w:t xml:space="preserve"> external</w:t>
      </w:r>
      <w:r w:rsidR="00B373F7" w:rsidRPr="00124465">
        <w:t xml:space="preserve"> </w:t>
      </w:r>
      <w:r w:rsidR="00FC026F" w:rsidRPr="00124465">
        <w:t xml:space="preserve">third-party </w:t>
      </w:r>
      <w:r w:rsidR="00B373F7" w:rsidRPr="00124465">
        <w:t>identifiers can be specified through this attribute (</w:t>
      </w:r>
      <w:r w:rsidR="00516F9A" w:rsidRPr="00124465">
        <w:t xml:space="preserve">e.g. </w:t>
      </w:r>
      <w:r w:rsidR="00B373F7" w:rsidRPr="00124465">
        <w:t xml:space="preserve">DOI, ORCID, </w:t>
      </w:r>
      <w:proofErr w:type="spellStart"/>
      <w:r w:rsidR="00B373F7" w:rsidRPr="00124465">
        <w:t>PubMedID</w:t>
      </w:r>
      <w:proofErr w:type="spellEnd"/>
      <w:r w:rsidR="00B373F7" w:rsidRPr="00124465">
        <w:t>)</w:t>
      </w:r>
      <w:r w:rsidR="005516C0" w:rsidRPr="00124465">
        <w:t>.</w:t>
      </w:r>
    </w:p>
    <w:p w14:paraId="749EDFAF" w14:textId="77777777" w:rsidR="005F05E3" w:rsidRDefault="005F05E3" w:rsidP="004F4376">
      <w:pPr>
        <w:pStyle w:val="Titolo2"/>
        <w:spacing w:before="60" w:after="60"/>
      </w:pPr>
    </w:p>
    <w:p w14:paraId="4E7477B4" w14:textId="6290C319" w:rsidR="004F4376" w:rsidRPr="00124465" w:rsidRDefault="00D006B4" w:rsidP="004F4376">
      <w:pPr>
        <w:pStyle w:val="Titolo2"/>
        <w:spacing w:before="60" w:after="60"/>
      </w:pPr>
      <w:r w:rsidRPr="00124465">
        <w:t xml:space="preserve">Metadata elements </w:t>
      </w:r>
      <w:r w:rsidR="00BC6BDD" w:rsidRPr="00BA1E09">
        <w:t xml:space="preserve">that may be </w:t>
      </w:r>
      <w:r w:rsidRPr="00124465">
        <w:t xml:space="preserve">associated with </w:t>
      </w:r>
      <w:r>
        <w:t>a b</w:t>
      </w:r>
      <w:r w:rsidR="004F4376" w:rsidRPr="00124465">
        <w:t xml:space="preserve">ibliographic resource </w:t>
      </w:r>
      <w:r w:rsidR="00FF21BE">
        <w:br/>
      </w:r>
      <w:r w:rsidR="004F4376" w:rsidRPr="00124465">
        <w:t>(graph: https://w3id.org/oc/corpus/br</w:t>
      </w:r>
      <w:r w:rsidR="0073502F" w:rsidRPr="00124465">
        <w:t>/</w:t>
      </w:r>
      <w:r w:rsidR="004F4376" w:rsidRPr="00124465">
        <w:t>)</w:t>
      </w:r>
    </w:p>
    <w:p w14:paraId="65210709" w14:textId="00FD15B2" w:rsidR="004F4376" w:rsidRPr="00124465" w:rsidRDefault="004F4376" w:rsidP="004F4376">
      <w:pPr>
        <w:pStyle w:val="Paragrafoelenco"/>
        <w:numPr>
          <w:ilvl w:val="0"/>
          <w:numId w:val="6"/>
        </w:numPr>
        <w:spacing w:before="60" w:after="60"/>
        <w:contextualSpacing w:val="0"/>
      </w:pPr>
      <w:proofErr w:type="gramStart"/>
      <w:r w:rsidRPr="00124465">
        <w:t>has</w:t>
      </w:r>
      <w:proofErr w:type="gramEnd"/>
      <w:r w:rsidRPr="00124465">
        <w:t xml:space="preserve"> type: </w:t>
      </w:r>
      <w:r w:rsidRPr="00124465">
        <w:rPr>
          <w:i/>
        </w:rPr>
        <w:t>thing</w:t>
      </w:r>
      <w:r w:rsidRPr="00124465">
        <w:br/>
        <w:t xml:space="preserve">The type of the bibliographic resource, </w:t>
      </w:r>
      <w:r w:rsidR="007B77EA">
        <w:t xml:space="preserve">conforming </w:t>
      </w:r>
      <w:r w:rsidRPr="00124465">
        <w:t>to those introduced above.</w:t>
      </w:r>
    </w:p>
    <w:p w14:paraId="3F17CB85" w14:textId="77777777" w:rsidR="004F4376" w:rsidRDefault="004F4376" w:rsidP="004F4376">
      <w:pPr>
        <w:pStyle w:val="Paragrafoelenco"/>
        <w:numPr>
          <w:ilvl w:val="0"/>
          <w:numId w:val="6"/>
        </w:numPr>
        <w:spacing w:before="60" w:after="60"/>
        <w:contextualSpacing w:val="0"/>
      </w:pPr>
      <w:proofErr w:type="gramStart"/>
      <w:r w:rsidRPr="00124465">
        <w:t>has</w:t>
      </w:r>
      <w:proofErr w:type="gramEnd"/>
      <w:r w:rsidRPr="00124465">
        <w:t xml:space="preserve"> title: </w:t>
      </w:r>
      <w:r w:rsidRPr="00124465">
        <w:rPr>
          <w:i/>
        </w:rPr>
        <w:t>literal</w:t>
      </w:r>
      <w:r w:rsidRPr="00124465">
        <w:br/>
        <w:t>The title of the bibliographic resource.</w:t>
      </w:r>
    </w:p>
    <w:p w14:paraId="10BE3684" w14:textId="10A7BEAF" w:rsidR="00EF3067" w:rsidRPr="00124465" w:rsidRDefault="00EF3067" w:rsidP="004F4376">
      <w:pPr>
        <w:pStyle w:val="Paragrafoelenco"/>
        <w:numPr>
          <w:ilvl w:val="0"/>
          <w:numId w:val="6"/>
        </w:numPr>
        <w:spacing w:before="60" w:after="60"/>
        <w:contextualSpacing w:val="0"/>
      </w:pPr>
      <w:proofErr w:type="gramStart"/>
      <w:r>
        <w:t>has</w:t>
      </w:r>
      <w:proofErr w:type="gramEnd"/>
      <w:r>
        <w:t xml:space="preserve"> subtitle: </w:t>
      </w:r>
      <w:r>
        <w:rPr>
          <w:i/>
        </w:rPr>
        <w:t>literal</w:t>
      </w:r>
      <w:r>
        <w:br/>
        <w:t>The subtitle of the bibliographic resource.</w:t>
      </w:r>
    </w:p>
    <w:p w14:paraId="0EE792B3" w14:textId="17DCD606" w:rsidR="004F4376" w:rsidRPr="00124465" w:rsidRDefault="004F4376" w:rsidP="004F4376">
      <w:pPr>
        <w:pStyle w:val="Paragrafoelenco"/>
        <w:numPr>
          <w:ilvl w:val="0"/>
          <w:numId w:val="6"/>
        </w:numPr>
        <w:spacing w:before="60" w:after="60"/>
        <w:contextualSpacing w:val="0"/>
      </w:pPr>
      <w:proofErr w:type="gramStart"/>
      <w:r w:rsidRPr="00124465">
        <w:t>is</w:t>
      </w:r>
      <w:proofErr w:type="gramEnd"/>
      <w:r w:rsidRPr="00124465">
        <w:t xml:space="preserve"> part of: </w:t>
      </w:r>
      <w:r w:rsidRPr="00124465">
        <w:rPr>
          <w:i/>
        </w:rPr>
        <w:t>bibliographic resource (</w:t>
      </w:r>
      <w:proofErr w:type="spellStart"/>
      <w:r w:rsidRPr="00124465">
        <w:rPr>
          <w:i/>
        </w:rPr>
        <w:t>br</w:t>
      </w:r>
      <w:proofErr w:type="spellEnd"/>
      <w:r w:rsidRPr="00124465">
        <w:rPr>
          <w:i/>
        </w:rPr>
        <w:t>)</w:t>
      </w:r>
      <w:r w:rsidRPr="00124465">
        <w:br/>
        <w:t>The corpus identifier of the bibliographic resource (</w:t>
      </w:r>
      <w:r w:rsidR="000176BF">
        <w:t xml:space="preserve">e.g. </w:t>
      </w:r>
      <w:r w:rsidRPr="00124465">
        <w:t>issue, volume, journal, conference proceedings) that is a container for the subject bibliographic resource.</w:t>
      </w:r>
    </w:p>
    <w:p w14:paraId="64F38749" w14:textId="77777777" w:rsidR="004F4376" w:rsidRDefault="004F4376" w:rsidP="004F4376">
      <w:pPr>
        <w:pStyle w:val="Paragrafoelenco"/>
        <w:numPr>
          <w:ilvl w:val="0"/>
          <w:numId w:val="6"/>
        </w:numPr>
        <w:spacing w:before="60" w:after="60"/>
        <w:contextualSpacing w:val="0"/>
        <w:rPr>
          <w:ins w:id="850" w:author="David Shotton" w:date="2017-10-31T13:41:00Z"/>
        </w:rPr>
      </w:pPr>
      <w:proofErr w:type="gramStart"/>
      <w:r w:rsidRPr="00124465">
        <w:t>cites</w:t>
      </w:r>
      <w:proofErr w:type="gramEnd"/>
      <w:r w:rsidRPr="00124465">
        <w:t xml:space="preserve">: </w:t>
      </w:r>
      <w:r w:rsidRPr="00124465">
        <w:rPr>
          <w:i/>
        </w:rPr>
        <w:t>bibliographic resource (</w:t>
      </w:r>
      <w:proofErr w:type="spellStart"/>
      <w:r w:rsidRPr="00124465">
        <w:rPr>
          <w:i/>
        </w:rPr>
        <w:t>br</w:t>
      </w:r>
      <w:proofErr w:type="spellEnd"/>
      <w:r w:rsidRPr="00124465">
        <w:rPr>
          <w:i/>
        </w:rPr>
        <w:t>)</w:t>
      </w:r>
      <w:r w:rsidRPr="00124465">
        <w:t xml:space="preserve"> </w:t>
      </w:r>
      <w:r w:rsidRPr="00124465">
        <w:br/>
        <w:t>The corpus identifier of the bibliographic resource cited by the subject bibliographic resource.</w:t>
      </w:r>
    </w:p>
    <w:p w14:paraId="24EF14A0" w14:textId="0995E961" w:rsidR="0062549E" w:rsidRPr="008B0DAF" w:rsidRDefault="00402E12" w:rsidP="008B0DAF">
      <w:pPr>
        <w:pStyle w:val="Paragrafoelenco"/>
        <w:numPr>
          <w:ilvl w:val="0"/>
          <w:numId w:val="6"/>
        </w:numPr>
        <w:spacing w:before="60" w:after="60"/>
        <w:contextualSpacing w:val="0"/>
        <w:rPr>
          <w:ins w:id="851" w:author="David Shotton" w:date="2017-10-31T14:00:00Z"/>
        </w:rPr>
      </w:pPr>
      <w:proofErr w:type="gramStart"/>
      <w:r>
        <w:t>has</w:t>
      </w:r>
      <w:proofErr w:type="gramEnd"/>
      <w:r w:rsidRPr="00124465">
        <w:t xml:space="preserve"> part: </w:t>
      </w:r>
      <w:ins w:id="852" w:author="David Shotton" w:date="2017-10-31T13:59:00Z">
        <w:del w:id="853" w:author="Silvio Peroni" w:date="2018-01-17T10:55:00Z">
          <w:r w:rsidR="0062549E" w:rsidDel="008B0DAF">
            <w:delText>reference</w:delText>
          </w:r>
        </w:del>
      </w:ins>
      <w:ins w:id="854" w:author="Silvio Peroni" w:date="2018-01-17T10:55:00Z">
        <w:r w:rsidR="008B0DAF">
          <w:t>bibliographic</w:t>
        </w:r>
      </w:ins>
      <w:ins w:id="855" w:author="David Shotton" w:date="2017-10-31T13:59:00Z">
        <w:r w:rsidR="0062549E">
          <w:t xml:space="preserve"> </w:t>
        </w:r>
      </w:ins>
      <w:ins w:id="856" w:author="David Shotton" w:date="2017-10-31T16:17:00Z">
        <w:r w:rsidR="00936357">
          <w:t>entry</w:t>
        </w:r>
      </w:ins>
      <w:ins w:id="857" w:author="David Shotton" w:date="2017-10-31T13:59:00Z">
        <w:r w:rsidR="0062549E">
          <w:t xml:space="preserve"> </w:t>
        </w:r>
        <w:r w:rsidR="0062549E" w:rsidRPr="008B0DAF">
          <w:rPr>
            <w:i/>
            <w:rPrChange w:id="858" w:author="Silvio Peroni" w:date="2018-01-17T10:55:00Z">
              <w:rPr/>
            </w:rPrChange>
          </w:rPr>
          <w:t>(</w:t>
        </w:r>
        <w:del w:id="859" w:author="Silvio Peroni" w:date="2018-01-17T10:55:00Z">
          <w:r w:rsidR="0062549E" w:rsidRPr="008B0DAF" w:rsidDel="008B0DAF">
            <w:rPr>
              <w:i/>
              <w:rPrChange w:id="860" w:author="Silvio Peroni" w:date="2018-01-17T10:55:00Z">
                <w:rPr/>
              </w:rPrChange>
            </w:rPr>
            <w:delText>r</w:delText>
          </w:r>
        </w:del>
      </w:ins>
      <w:ins w:id="861" w:author="David Shotton" w:date="2017-10-31T16:17:00Z">
        <w:del w:id="862" w:author="Silvio Peroni" w:date="2018-01-17T10:55:00Z">
          <w:r w:rsidR="00936357" w:rsidRPr="008B0DAF" w:rsidDel="008B0DAF">
            <w:rPr>
              <w:i/>
            </w:rPr>
            <w:delText>e</w:delText>
          </w:r>
        </w:del>
      </w:ins>
      <w:ins w:id="863" w:author="Silvio Peroni" w:date="2018-01-17T10:55:00Z">
        <w:r w:rsidR="008B0DAF" w:rsidRPr="008B0DAF">
          <w:rPr>
            <w:i/>
            <w:rPrChange w:id="864" w:author="Silvio Peroni" w:date="2018-01-17T10:55:00Z">
              <w:rPr/>
            </w:rPrChange>
          </w:rPr>
          <w:t>be</w:t>
        </w:r>
      </w:ins>
      <w:ins w:id="865" w:author="David Shotton" w:date="2017-10-31T13:59:00Z">
        <w:r w:rsidR="0062549E" w:rsidRPr="008B0DAF">
          <w:rPr>
            <w:i/>
          </w:rPr>
          <w:t xml:space="preserve">) </w:t>
        </w:r>
      </w:ins>
    </w:p>
    <w:p w14:paraId="71D82FD4" w14:textId="55191D70" w:rsidR="0062514B" w:rsidRDefault="0062514B" w:rsidP="0062549E">
      <w:pPr>
        <w:pStyle w:val="Paragrafoelenco"/>
        <w:spacing w:before="60" w:after="60"/>
        <w:contextualSpacing w:val="0"/>
        <w:rPr>
          <w:ins w:id="866" w:author="David Shotton" w:date="2017-10-31T14:00:00Z"/>
        </w:rPr>
      </w:pPr>
      <w:del w:id="867" w:author="Silvio Peroni" w:date="2018-01-17T10:55:00Z">
        <w:r w:rsidRPr="008B0DAF" w:rsidDel="008B0DAF">
          <w:rPr>
            <w:dstrike/>
          </w:rPr>
          <w:delText>The literal text of a</w:delText>
        </w:r>
        <w:r w:rsidDel="008B0DAF">
          <w:delText xml:space="preserve"> </w:delText>
        </w:r>
      </w:del>
      <w:proofErr w:type="gramStart"/>
      <w:ins w:id="868" w:author="David Shotton" w:date="2017-10-31T16:15:00Z">
        <w:r w:rsidR="00BF3DEF">
          <w:t xml:space="preserve">A </w:t>
        </w:r>
      </w:ins>
      <w:ins w:id="869" w:author="David Shotton" w:date="2017-10-31T14:03:00Z">
        <w:r w:rsidR="00F16326">
          <w:t xml:space="preserve">bibliographic </w:t>
        </w:r>
      </w:ins>
      <w:r>
        <w:t xml:space="preserve">reference </w:t>
      </w:r>
      <w:ins w:id="870" w:author="David Shotton" w:date="2017-10-31T16:11:00Z">
        <w:r w:rsidR="009F0C7F">
          <w:t xml:space="preserve">entry </w:t>
        </w:r>
      </w:ins>
      <w:r>
        <w:t>within the bibliographic resource</w:t>
      </w:r>
      <w:ins w:id="871" w:author="David Shotton" w:date="2017-10-31T14:03:00Z">
        <w:r w:rsidR="00F16326">
          <w:t>.</w:t>
        </w:r>
      </w:ins>
      <w:proofErr w:type="gramEnd"/>
    </w:p>
    <w:p w14:paraId="6D99E671" w14:textId="1595B855" w:rsidR="004F4376" w:rsidRPr="00124465" w:rsidRDefault="004F4376" w:rsidP="004F4376">
      <w:pPr>
        <w:pStyle w:val="Paragrafoelenco"/>
        <w:numPr>
          <w:ilvl w:val="0"/>
          <w:numId w:val="6"/>
        </w:numPr>
        <w:spacing w:before="60" w:after="60"/>
        <w:contextualSpacing w:val="0"/>
      </w:pPr>
      <w:proofErr w:type="gramStart"/>
      <w:r w:rsidRPr="00124465">
        <w:t>has</w:t>
      </w:r>
      <w:proofErr w:type="gramEnd"/>
      <w:r w:rsidRPr="00124465">
        <w:t xml:space="preserve"> publication </w:t>
      </w:r>
      <w:r w:rsidR="00850E45" w:rsidRPr="00124465">
        <w:t>year</w:t>
      </w:r>
      <w:r w:rsidRPr="00124465">
        <w:t xml:space="preserve">: </w:t>
      </w:r>
      <w:proofErr w:type="spellStart"/>
      <w:r w:rsidRPr="00124465">
        <w:rPr>
          <w:i/>
        </w:rPr>
        <w:t>gYear</w:t>
      </w:r>
      <w:proofErr w:type="spellEnd"/>
      <w:r w:rsidR="00850E45" w:rsidRPr="00124465">
        <w:t xml:space="preserve"> </w:t>
      </w:r>
      <w:r w:rsidRPr="00124465">
        <w:br/>
        <w:t xml:space="preserve">The </w:t>
      </w:r>
      <w:r w:rsidR="00850E45" w:rsidRPr="00124465">
        <w:t>year</w:t>
      </w:r>
      <w:r w:rsidRPr="00124465">
        <w:t xml:space="preserve"> of publication of the bibliographic resource.</w:t>
      </w:r>
    </w:p>
    <w:p w14:paraId="442A5E9C" w14:textId="0E0B749E" w:rsidR="004F4376" w:rsidRPr="00124465" w:rsidRDefault="004F4376" w:rsidP="004F4376">
      <w:pPr>
        <w:pStyle w:val="Paragrafoelenco"/>
        <w:numPr>
          <w:ilvl w:val="0"/>
          <w:numId w:val="6"/>
        </w:numPr>
        <w:spacing w:before="60" w:after="60"/>
        <w:contextualSpacing w:val="0"/>
      </w:pPr>
      <w:proofErr w:type="gramStart"/>
      <w:r w:rsidRPr="00124465">
        <w:t>is</w:t>
      </w:r>
      <w:proofErr w:type="gramEnd"/>
      <w:r w:rsidRPr="00124465">
        <w:t xml:space="preserve"> </w:t>
      </w:r>
      <w:r w:rsidRPr="008B0DAF">
        <w:t>embodied</w:t>
      </w:r>
      <w:r w:rsidRPr="00124465">
        <w:t xml:space="preserve"> as: </w:t>
      </w:r>
      <w:r w:rsidRPr="00124465">
        <w:rPr>
          <w:i/>
        </w:rPr>
        <w:t xml:space="preserve">resource </w:t>
      </w:r>
      <w:r w:rsidRPr="008B0DAF">
        <w:rPr>
          <w:i/>
        </w:rPr>
        <w:t>embodiment</w:t>
      </w:r>
      <w:r w:rsidRPr="00124465">
        <w:rPr>
          <w:i/>
        </w:rPr>
        <w:t xml:space="preserve"> (</w:t>
      </w:r>
      <w:r w:rsidRPr="008B0DAF">
        <w:rPr>
          <w:i/>
        </w:rPr>
        <w:t>re</w:t>
      </w:r>
      <w:r w:rsidRPr="00124465">
        <w:rPr>
          <w:i/>
        </w:rPr>
        <w:t>)</w:t>
      </w:r>
      <w:r w:rsidRPr="00124465">
        <w:br/>
        <w:t xml:space="preserve">The corpus identifier of the resource </w:t>
      </w:r>
      <w:r w:rsidRPr="008B0DAF">
        <w:t>embodiment</w:t>
      </w:r>
      <w:r w:rsidRPr="00124465">
        <w:t xml:space="preserve"> defining the format in which the bibliographic resource has been </w:t>
      </w:r>
      <w:r w:rsidRPr="00B35E39">
        <w:t>embodied</w:t>
      </w:r>
      <w:r w:rsidRPr="00124465">
        <w:t>, which can be either print or digital.</w:t>
      </w:r>
    </w:p>
    <w:p w14:paraId="287C4D55" w14:textId="38A30C28" w:rsidR="004F4376" w:rsidRPr="00124465" w:rsidRDefault="004F4376" w:rsidP="004F4376">
      <w:pPr>
        <w:pStyle w:val="Paragrafoelenco"/>
        <w:numPr>
          <w:ilvl w:val="0"/>
          <w:numId w:val="7"/>
        </w:numPr>
        <w:spacing w:before="60" w:after="60"/>
        <w:contextualSpacing w:val="0"/>
      </w:pPr>
      <w:proofErr w:type="gramStart"/>
      <w:r w:rsidRPr="00124465">
        <w:t>has</w:t>
      </w:r>
      <w:proofErr w:type="gramEnd"/>
      <w:r w:rsidRPr="00124465">
        <w:t xml:space="preserve"> number: </w:t>
      </w:r>
      <w:r w:rsidRPr="00124465">
        <w:rPr>
          <w:i/>
        </w:rPr>
        <w:t>literal</w:t>
      </w:r>
      <w:r w:rsidRPr="00124465">
        <w:br/>
        <w:t>The number identifying the bibliographic resource as a particular item within a larger collection (e.g. an article number within a journal issue, a volume number of a journal, a chapter number within a book).</w:t>
      </w:r>
    </w:p>
    <w:p w14:paraId="58A197DE" w14:textId="62CB3E42" w:rsidR="00D85244" w:rsidRPr="00124465" w:rsidRDefault="004F4376" w:rsidP="00D85244">
      <w:pPr>
        <w:pStyle w:val="Paragrafoelenco"/>
        <w:numPr>
          <w:ilvl w:val="0"/>
          <w:numId w:val="14"/>
        </w:numPr>
        <w:spacing w:before="60" w:after="60"/>
        <w:contextualSpacing w:val="0"/>
      </w:pPr>
      <w:proofErr w:type="gramStart"/>
      <w:r w:rsidRPr="00124465">
        <w:t>has</w:t>
      </w:r>
      <w:proofErr w:type="gramEnd"/>
      <w:r w:rsidRPr="00124465">
        <w:t xml:space="preserve"> edition: </w:t>
      </w:r>
      <w:r w:rsidRPr="00124465">
        <w:rPr>
          <w:i/>
        </w:rPr>
        <w:t>literal</w:t>
      </w:r>
      <w:r w:rsidRPr="00124465">
        <w:br/>
        <w:t>An identifier for one of several alternative editions of a particular bibliographic resource.</w:t>
      </w:r>
      <w:r w:rsidR="00D85244" w:rsidRPr="00D85244">
        <w:t xml:space="preserve"> </w:t>
      </w:r>
    </w:p>
    <w:p w14:paraId="02FF27E6" w14:textId="14CA79AC" w:rsidR="004F4376" w:rsidRDefault="00D85244" w:rsidP="004F4376">
      <w:pPr>
        <w:pStyle w:val="Paragrafoelenco"/>
        <w:numPr>
          <w:ilvl w:val="0"/>
          <w:numId w:val="7"/>
        </w:numPr>
        <w:spacing w:before="60" w:after="60"/>
        <w:contextualSpacing w:val="0"/>
        <w:rPr>
          <w:ins w:id="872" w:author="Silvio Peroni" w:date="2018-01-17T13:47:00Z"/>
        </w:rPr>
      </w:pPr>
      <w:proofErr w:type="gramStart"/>
      <w:r>
        <w:t>has</w:t>
      </w:r>
      <w:proofErr w:type="gramEnd"/>
      <w:r>
        <w:t xml:space="preserve"> contributor</w:t>
      </w:r>
      <w:r w:rsidRPr="00124465">
        <w:t>:</w:t>
      </w:r>
      <w:r w:rsidRPr="00124465">
        <w:rPr>
          <w:i/>
        </w:rPr>
        <w:t xml:space="preserve"> agent role (</w:t>
      </w:r>
      <w:proofErr w:type="spellStart"/>
      <w:r w:rsidRPr="00124465">
        <w:rPr>
          <w:i/>
        </w:rPr>
        <w:t>ar</w:t>
      </w:r>
      <w:proofErr w:type="spellEnd"/>
      <w:r w:rsidRPr="00124465">
        <w:rPr>
          <w:i/>
        </w:rPr>
        <w:t>)</w:t>
      </w:r>
      <w:r w:rsidRPr="00124465">
        <w:br/>
        <w:t>The role (e.g. author</w:t>
      </w:r>
      <w:r>
        <w:t>,</w:t>
      </w:r>
      <w:r w:rsidRPr="00124465">
        <w:t xml:space="preserve"> editor</w:t>
      </w:r>
      <w:r>
        <w:t>, or publisher</w:t>
      </w:r>
      <w:r w:rsidRPr="00124465">
        <w:t xml:space="preserve">) </w:t>
      </w:r>
      <w:r w:rsidR="00CE2116">
        <w:t>of one of the contributors of</w:t>
      </w:r>
      <w:r>
        <w:t xml:space="preserve"> this</w:t>
      </w:r>
      <w:r w:rsidRPr="00124465">
        <w:t xml:space="preserve"> bibliographic resource.</w:t>
      </w:r>
    </w:p>
    <w:p w14:paraId="54996C64" w14:textId="77777777" w:rsidR="0066419D" w:rsidRDefault="0066419D">
      <w:pPr>
        <w:spacing w:before="60" w:after="60"/>
        <w:rPr>
          <w:ins w:id="873" w:author="Silvio Peroni" w:date="2018-01-17T13:47:00Z"/>
        </w:rPr>
        <w:pPrChange w:id="874" w:author="Silvio Peroni" w:date="2018-01-17T13:47:00Z">
          <w:pPr>
            <w:pStyle w:val="Paragrafoelenco"/>
            <w:numPr>
              <w:numId w:val="7"/>
            </w:numPr>
            <w:spacing w:before="60" w:after="60"/>
            <w:ind w:hanging="360"/>
            <w:contextualSpacing w:val="0"/>
          </w:pPr>
        </w:pPrChange>
      </w:pPr>
    </w:p>
    <w:p w14:paraId="4787A298" w14:textId="5FEC4795" w:rsidR="0066419D" w:rsidRPr="0043202D" w:rsidRDefault="0043202D">
      <w:pPr>
        <w:spacing w:before="60" w:after="60"/>
        <w:pPrChange w:id="875" w:author="Silvio Peroni" w:date="2018-01-17T13:47:00Z">
          <w:pPr>
            <w:pStyle w:val="Paragrafoelenco"/>
            <w:numPr>
              <w:numId w:val="7"/>
            </w:numPr>
            <w:spacing w:before="60" w:after="60"/>
            <w:ind w:hanging="360"/>
            <w:contextualSpacing w:val="0"/>
          </w:pPr>
        </w:pPrChange>
      </w:pPr>
      <w:ins w:id="876" w:author="Silvio Peroni" w:date="2018-01-17T13:47:00Z">
        <w:r>
          <w:t xml:space="preserve">It is work mentioning that, due to the precise specification of these metadata, the name of the authors and all the information about the venues related to a certain publication, are not directly accessible as literal values associated to the bibliographic resource in consideration. </w:t>
        </w:r>
      </w:ins>
      <w:ins w:id="877" w:author="Silvio Peroni" w:date="2018-01-17T13:48:00Z">
        <w:r>
          <w:t xml:space="preserve">However, they are reachable by following the </w:t>
        </w:r>
      </w:ins>
      <w:ins w:id="878" w:author="Silvio Peroni" w:date="2018-01-17T13:49:00Z">
        <w:r>
          <w:t>metadata elements indicated for any bibliographic resource</w:t>
        </w:r>
      </w:ins>
      <w:ins w:id="879" w:author="Silvio Peroni" w:date="2018-01-17T13:50:00Z">
        <w:r>
          <w:t xml:space="preserve"> – for instance, its authors can be reached by accessing the agent role </w:t>
        </w:r>
        <w:r>
          <w:lastRenderedPageBreak/>
          <w:t xml:space="preserve">entities specified by means of the </w:t>
        </w:r>
        <w:r>
          <w:rPr>
            <w:i/>
          </w:rPr>
          <w:t>has contributor</w:t>
        </w:r>
        <w:r>
          <w:t xml:space="preserve"> element, while the journal </w:t>
        </w:r>
      </w:ins>
      <w:ins w:id="880" w:author="Silvio Peroni" w:date="2018-01-17T13:51:00Z">
        <w:r>
          <w:t xml:space="preserve">(as well as the volume and the issue) </w:t>
        </w:r>
      </w:ins>
      <w:ins w:id="881" w:author="Silvio Peroni" w:date="2018-01-17T13:50:00Z">
        <w:r>
          <w:t xml:space="preserve">where the bibliographic resource </w:t>
        </w:r>
      </w:ins>
      <w:ins w:id="882" w:author="Silvio Peroni" w:date="2018-01-17T13:49:00Z">
        <w:r>
          <w:t xml:space="preserve">has been published can be obtained by looking at the </w:t>
        </w:r>
      </w:ins>
      <w:ins w:id="883" w:author="Silvio Peroni" w:date="2018-01-17T13:51:00Z">
        <w:r>
          <w:t>entities</w:t>
        </w:r>
      </w:ins>
      <w:ins w:id="884" w:author="Silvio Peroni" w:date="2018-01-17T13:49:00Z">
        <w:r>
          <w:t xml:space="preserve"> specified by means of the </w:t>
        </w:r>
      </w:ins>
      <w:ins w:id="885" w:author="Silvio Peroni" w:date="2018-01-17T13:51:00Z">
        <w:r>
          <w:rPr>
            <w:i/>
          </w:rPr>
          <w:t>is part of</w:t>
        </w:r>
        <w:r>
          <w:t xml:space="preserve"> element.</w:t>
        </w:r>
      </w:ins>
    </w:p>
    <w:p w14:paraId="4F377CA1" w14:textId="77777777" w:rsidR="004F4376" w:rsidRPr="00124465" w:rsidRDefault="004F4376" w:rsidP="00806E45">
      <w:pPr>
        <w:pStyle w:val="Titolo2"/>
        <w:spacing w:before="60" w:after="60"/>
      </w:pPr>
    </w:p>
    <w:p w14:paraId="328CFE56" w14:textId="58F53720" w:rsidR="00164A0E" w:rsidRPr="00124465" w:rsidRDefault="00094D42"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C9415D">
        <w:t xml:space="preserve"> responsible</w:t>
      </w:r>
      <w:r>
        <w:t xml:space="preserve"> </w:t>
      </w:r>
      <w:r w:rsidR="0006520A">
        <w:t>a</w:t>
      </w:r>
      <w:r w:rsidR="00164A0E" w:rsidRPr="00124465">
        <w:t>gent</w:t>
      </w:r>
      <w:r w:rsidR="0071238A">
        <w:t>’s</w:t>
      </w:r>
      <w:r w:rsidR="00164A0E" w:rsidRPr="00124465">
        <w:t xml:space="preserve"> role </w:t>
      </w:r>
      <w:r w:rsidR="007727E0">
        <w:br/>
      </w:r>
      <w:r w:rsidR="00164A0E" w:rsidRPr="00124465">
        <w:t>(</w:t>
      </w:r>
      <w:r w:rsidR="00BE0B6C" w:rsidRPr="00124465">
        <w:t>graph: https://w3id.org/oc/corpus/</w:t>
      </w:r>
      <w:r w:rsidR="00164A0E" w:rsidRPr="00124465">
        <w:t>ar</w:t>
      </w:r>
      <w:r w:rsidR="0073502F" w:rsidRPr="00124465">
        <w:t>/</w:t>
      </w:r>
      <w:r w:rsidR="00164A0E" w:rsidRPr="00124465">
        <w:t>)</w:t>
      </w:r>
    </w:p>
    <w:p w14:paraId="6605FBF6" w14:textId="14B5B0F1" w:rsidR="00164A0E" w:rsidRPr="00124465" w:rsidRDefault="004C6188" w:rsidP="00806E45">
      <w:pPr>
        <w:pStyle w:val="Paragrafoelenco"/>
        <w:numPr>
          <w:ilvl w:val="0"/>
          <w:numId w:val="15"/>
        </w:numPr>
        <w:spacing w:before="60" w:after="60"/>
        <w:contextualSpacing w:val="0"/>
      </w:pPr>
      <w:proofErr w:type="gramStart"/>
      <w:r w:rsidRPr="00124465">
        <w:t>has</w:t>
      </w:r>
      <w:proofErr w:type="gramEnd"/>
      <w:r w:rsidRPr="00124465">
        <w:t xml:space="preserve"> role type</w:t>
      </w:r>
      <w:r w:rsidR="00843713" w:rsidRPr="00124465">
        <w:t xml:space="preserve">: </w:t>
      </w:r>
      <w:r w:rsidR="00843713" w:rsidRPr="00124465">
        <w:rPr>
          <w:i/>
        </w:rPr>
        <w:t>thing</w:t>
      </w:r>
      <w:r w:rsidR="00BA42DF" w:rsidRPr="00124465">
        <w:br/>
        <w:t xml:space="preserve">The specific type of role </w:t>
      </w:r>
      <w:r w:rsidR="00CD43A9" w:rsidRPr="00124465">
        <w:t xml:space="preserve">under </w:t>
      </w:r>
      <w:r w:rsidR="00BA42DF" w:rsidRPr="00124465">
        <w:t>consideration (e.g. author</w:t>
      </w:r>
      <w:r w:rsidR="004C6159">
        <w:t>,</w:t>
      </w:r>
      <w:r w:rsidR="00BA42DF" w:rsidRPr="00124465">
        <w:t xml:space="preserve"> editor</w:t>
      </w:r>
      <w:r w:rsidR="004C6159">
        <w:t xml:space="preserve"> or publisher</w:t>
      </w:r>
      <w:r w:rsidR="00BA42DF" w:rsidRPr="00124465">
        <w:t>).</w:t>
      </w:r>
    </w:p>
    <w:p w14:paraId="0604468D" w14:textId="570DABAB" w:rsidR="00CC1AD8" w:rsidRDefault="004C6159" w:rsidP="004C6159">
      <w:pPr>
        <w:pStyle w:val="Paragrafoelenco"/>
        <w:numPr>
          <w:ilvl w:val="0"/>
          <w:numId w:val="15"/>
        </w:numPr>
        <w:spacing w:before="60" w:after="60"/>
        <w:contextualSpacing w:val="0"/>
      </w:pPr>
      <w:proofErr w:type="gramStart"/>
      <w:r>
        <w:t>is</w:t>
      </w:r>
      <w:proofErr w:type="gramEnd"/>
      <w:r>
        <w:t xml:space="preserve"> held by</w:t>
      </w:r>
      <w:r w:rsidR="00843713" w:rsidRPr="00124465">
        <w:t xml:space="preserve">: </w:t>
      </w:r>
      <w:r>
        <w:rPr>
          <w:i/>
        </w:rPr>
        <w:t>responsible agent</w:t>
      </w:r>
      <w:r w:rsidR="001F4AA4" w:rsidRPr="00124465">
        <w:rPr>
          <w:i/>
        </w:rPr>
        <w:t xml:space="preserve"> (</w:t>
      </w:r>
      <w:proofErr w:type="spellStart"/>
      <w:r>
        <w:rPr>
          <w:i/>
        </w:rPr>
        <w:t>ra</w:t>
      </w:r>
      <w:proofErr w:type="spellEnd"/>
      <w:r w:rsidR="001F4AA4" w:rsidRPr="00124465">
        <w:rPr>
          <w:i/>
        </w:rPr>
        <w:t>)</w:t>
      </w:r>
      <w:r w:rsidR="00BA42DF" w:rsidRPr="00124465">
        <w:br/>
      </w:r>
      <w:r>
        <w:t>The agent holding this role with respect to a particular bibliographic resource.</w:t>
      </w:r>
    </w:p>
    <w:p w14:paraId="6BB63657" w14:textId="6CA8CD50" w:rsidR="004C6159" w:rsidRPr="006F3080" w:rsidRDefault="00CC1AD8" w:rsidP="004C6159">
      <w:pPr>
        <w:pStyle w:val="Paragrafoelenco"/>
        <w:numPr>
          <w:ilvl w:val="0"/>
          <w:numId w:val="15"/>
        </w:numPr>
        <w:spacing w:before="60" w:after="60"/>
        <w:contextualSpacing w:val="0"/>
      </w:pPr>
      <w:proofErr w:type="gramStart"/>
      <w:r w:rsidRPr="006F3080">
        <w:t>has</w:t>
      </w:r>
      <w:proofErr w:type="gramEnd"/>
      <w:r w:rsidRPr="006F3080">
        <w:t xml:space="preserve"> next: </w:t>
      </w:r>
      <w:r w:rsidRPr="006F3080">
        <w:rPr>
          <w:i/>
        </w:rPr>
        <w:t>agent role (</w:t>
      </w:r>
      <w:proofErr w:type="spellStart"/>
      <w:r w:rsidRPr="006F3080">
        <w:rPr>
          <w:i/>
        </w:rPr>
        <w:t>ar</w:t>
      </w:r>
      <w:proofErr w:type="spellEnd"/>
      <w:r w:rsidRPr="006F3080">
        <w:rPr>
          <w:i/>
        </w:rPr>
        <w:t>)</w:t>
      </w:r>
      <w:r w:rsidRPr="006F3080">
        <w:br/>
        <w:t xml:space="preserve">The </w:t>
      </w:r>
      <w:r w:rsidR="008A2BA3" w:rsidRPr="006F3080">
        <w:t>following</w:t>
      </w:r>
      <w:r w:rsidRPr="006F3080">
        <w:t xml:space="preserve"> role </w:t>
      </w:r>
      <w:r w:rsidR="006F3080">
        <w:t>in</w:t>
      </w:r>
      <w:r w:rsidR="006F3080" w:rsidRPr="006F3080">
        <w:t xml:space="preserve"> </w:t>
      </w:r>
      <w:r w:rsidRPr="006F3080">
        <w:t xml:space="preserve">a sequence of </w:t>
      </w:r>
      <w:r w:rsidR="006F3080">
        <w:t>agents’ roles</w:t>
      </w:r>
      <w:r w:rsidRPr="006F3080">
        <w:t xml:space="preserve"> of the same type associated </w:t>
      </w:r>
      <w:r w:rsidR="007E39D0">
        <w:t xml:space="preserve">with </w:t>
      </w:r>
      <w:r w:rsidRPr="006F3080">
        <w:t>the same bibliographic resource (so as to define, for instance, its ordered list of authors).</w:t>
      </w:r>
    </w:p>
    <w:p w14:paraId="40A45C47" w14:textId="77777777" w:rsidR="0046658A" w:rsidRPr="00124465" w:rsidRDefault="0046658A" w:rsidP="00BC4D9F">
      <w:pPr>
        <w:spacing w:before="60" w:after="60"/>
      </w:pPr>
    </w:p>
    <w:p w14:paraId="46D1FE7D" w14:textId="77777777" w:rsidR="0046658A" w:rsidRPr="00124465" w:rsidRDefault="0046658A" w:rsidP="0046658A">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esponsible agent </w:t>
      </w:r>
      <w:r>
        <w:br/>
      </w:r>
      <w:r w:rsidRPr="00124465">
        <w:t>(graph: https://w3id.org/oc/corpus/ra/)</w:t>
      </w:r>
    </w:p>
    <w:p w14:paraId="011CDCE7" w14:textId="77777777" w:rsidR="0046658A" w:rsidRPr="00124465" w:rsidRDefault="0046658A" w:rsidP="0046658A">
      <w:pPr>
        <w:pStyle w:val="Paragrafoelenco"/>
        <w:numPr>
          <w:ilvl w:val="0"/>
          <w:numId w:val="14"/>
        </w:numPr>
        <w:spacing w:before="60" w:after="60"/>
        <w:contextualSpacing w:val="0"/>
      </w:pPr>
      <w:proofErr w:type="gramStart"/>
      <w:r w:rsidRPr="00124465">
        <w:t>has</w:t>
      </w:r>
      <w:proofErr w:type="gramEnd"/>
      <w:r w:rsidRPr="00124465">
        <w:t xml:space="preserve"> name string: </w:t>
      </w:r>
      <w:r w:rsidRPr="00124465">
        <w:rPr>
          <w:i/>
        </w:rPr>
        <w:t>literal</w:t>
      </w:r>
      <w:r w:rsidRPr="00124465">
        <w:br/>
        <w:t>The name of an agent (for people, usually in the format: given name followed by family name, separated by a space).</w:t>
      </w:r>
    </w:p>
    <w:p w14:paraId="4B533514" w14:textId="77777777" w:rsidR="0046658A" w:rsidRPr="00124465" w:rsidRDefault="0046658A" w:rsidP="0046658A">
      <w:pPr>
        <w:pStyle w:val="Paragrafoelenco"/>
        <w:numPr>
          <w:ilvl w:val="0"/>
          <w:numId w:val="14"/>
        </w:numPr>
        <w:spacing w:before="60" w:after="60"/>
        <w:contextualSpacing w:val="0"/>
      </w:pPr>
      <w:proofErr w:type="gramStart"/>
      <w:r w:rsidRPr="00124465">
        <w:t>has</w:t>
      </w:r>
      <w:proofErr w:type="gramEnd"/>
      <w:r w:rsidRPr="00124465">
        <w:t xml:space="preserve"> given name: </w:t>
      </w:r>
      <w:r w:rsidRPr="00124465">
        <w:rPr>
          <w:i/>
        </w:rPr>
        <w:t>literal</w:t>
      </w:r>
      <w:r w:rsidRPr="00124465">
        <w:br/>
        <w:t>The given name of an agent, if a person.</w:t>
      </w:r>
    </w:p>
    <w:p w14:paraId="52280BB8" w14:textId="77777777" w:rsidR="0046658A" w:rsidRDefault="0046658A" w:rsidP="0046658A">
      <w:pPr>
        <w:pStyle w:val="Paragrafoelenco"/>
        <w:numPr>
          <w:ilvl w:val="0"/>
          <w:numId w:val="14"/>
        </w:numPr>
        <w:spacing w:before="60" w:after="60"/>
        <w:contextualSpacing w:val="0"/>
      </w:pPr>
      <w:proofErr w:type="gramStart"/>
      <w:r w:rsidRPr="00124465">
        <w:t>has</w:t>
      </w:r>
      <w:proofErr w:type="gramEnd"/>
      <w:r w:rsidRPr="00124465">
        <w:t xml:space="preserve"> family name: </w:t>
      </w:r>
      <w:r w:rsidRPr="00124465">
        <w:rPr>
          <w:i/>
        </w:rPr>
        <w:t>literal</w:t>
      </w:r>
      <w:r w:rsidRPr="00124465">
        <w:br/>
        <w:t>The family name of an agent, if a person.</w:t>
      </w:r>
    </w:p>
    <w:p w14:paraId="78C8F1B8" w14:textId="77777777" w:rsidR="00E24884" w:rsidRDefault="00E24884" w:rsidP="00E24884">
      <w:pPr>
        <w:pStyle w:val="Titolo2"/>
        <w:spacing w:before="60" w:after="60"/>
      </w:pPr>
    </w:p>
    <w:p w14:paraId="3FC95072"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esource </w:t>
      </w:r>
      <w:r w:rsidRPr="000A6E7E">
        <w:t xml:space="preserve">embodiment </w:t>
      </w:r>
      <w:r>
        <w:br/>
      </w:r>
      <w:r w:rsidRPr="00124465">
        <w:t>(graph: https://w3id.org/oc/corpus/</w:t>
      </w:r>
      <w:r w:rsidRPr="000A6E7E">
        <w:t>re</w:t>
      </w:r>
      <w:r w:rsidRPr="00124465">
        <w:t>/)</w:t>
      </w:r>
    </w:p>
    <w:p w14:paraId="291FEB06" w14:textId="77777777"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type: </w:t>
      </w:r>
      <w:r w:rsidRPr="00124465">
        <w:rPr>
          <w:i/>
        </w:rPr>
        <w:t>thing</w:t>
      </w:r>
      <w:r w:rsidRPr="00124465">
        <w:br/>
        <w:t xml:space="preserve">It identifies the particular type of the </w:t>
      </w:r>
      <w:r w:rsidRPr="000A6E7E">
        <w:t>embodiment</w:t>
      </w:r>
      <w:r w:rsidRPr="00124465">
        <w:t>, either digital or print.</w:t>
      </w:r>
    </w:p>
    <w:p w14:paraId="48881534" w14:textId="77777777"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format: </w:t>
      </w:r>
      <w:r w:rsidRPr="00124465">
        <w:rPr>
          <w:i/>
        </w:rPr>
        <w:t>media type</w:t>
      </w:r>
      <w:r w:rsidRPr="00124465">
        <w:br/>
        <w:t xml:space="preserve">It allows one to specify the IANA media type of the </w:t>
      </w:r>
      <w:r w:rsidRPr="000A6E7E">
        <w:t>embodiment</w:t>
      </w:r>
      <w:r w:rsidRPr="00124465">
        <w:t>.</w:t>
      </w:r>
    </w:p>
    <w:p w14:paraId="27A2456F" w14:textId="77777777"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first page: </w:t>
      </w:r>
      <w:r w:rsidRPr="00124465">
        <w:rPr>
          <w:i/>
        </w:rPr>
        <w:t>literal</w:t>
      </w:r>
      <w:r w:rsidRPr="00124465">
        <w:br/>
        <w:t xml:space="preserve">The first page of the bibliographic resource according to the current </w:t>
      </w:r>
      <w:r w:rsidRPr="000A6E7E">
        <w:t>embodiment</w:t>
      </w:r>
      <w:r w:rsidRPr="00124465">
        <w:t>.</w:t>
      </w:r>
    </w:p>
    <w:p w14:paraId="174E6920" w14:textId="77777777"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last page: </w:t>
      </w:r>
      <w:r w:rsidRPr="00124465">
        <w:rPr>
          <w:i/>
        </w:rPr>
        <w:t>literal</w:t>
      </w:r>
      <w:r w:rsidRPr="00124465">
        <w:br/>
        <w:t xml:space="preserve">The last page of the bibliographic resource according to the current </w:t>
      </w:r>
      <w:r w:rsidRPr="000A6E7E">
        <w:t>embodimen</w:t>
      </w:r>
      <w:r w:rsidRPr="00124465">
        <w:t>t.</w:t>
      </w:r>
    </w:p>
    <w:p w14:paraId="3623B423" w14:textId="607F641E"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w:t>
      </w:r>
      <w:proofErr w:type="spellStart"/>
      <w:r w:rsidRPr="00124465">
        <w:t>url</w:t>
      </w:r>
      <w:proofErr w:type="spellEnd"/>
      <w:r w:rsidRPr="00124465">
        <w:t xml:space="preserve">: </w:t>
      </w:r>
      <w:r w:rsidRPr="00124465">
        <w:rPr>
          <w:i/>
        </w:rPr>
        <w:t>document</w:t>
      </w:r>
      <w:r w:rsidRPr="00124465">
        <w:br/>
        <w:t xml:space="preserve">The URL at which the </w:t>
      </w:r>
      <w:r w:rsidRPr="000A6E7E">
        <w:t>embodiment</w:t>
      </w:r>
      <w:r w:rsidRPr="00124465">
        <w:t xml:space="preserve"> of the bibliographic resource is available.</w:t>
      </w:r>
    </w:p>
    <w:p w14:paraId="12C26F72" w14:textId="77777777" w:rsidR="00E24884" w:rsidRPr="00124465" w:rsidRDefault="00E24884" w:rsidP="00E24884">
      <w:pPr>
        <w:spacing w:before="60" w:after="60"/>
      </w:pPr>
    </w:p>
    <w:p w14:paraId="483A1BE4" w14:textId="08216518"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b</w:t>
      </w:r>
      <w:r w:rsidRPr="00124465">
        <w:t>ibliographic entry</w:t>
      </w:r>
      <w:ins w:id="886" w:author="David Shotton" w:date="2017-10-31T14:14:00Z">
        <w:del w:id="887" w:author="Silvio Peroni" w:date="2018-01-17T10:57:00Z">
          <w:r w:rsidR="002876B2" w:rsidDel="000A6E7E">
            <w:delText xml:space="preserve">reference </w:delText>
          </w:r>
        </w:del>
      </w:ins>
      <w:ins w:id="888" w:author="David Shotton" w:date="2017-10-31T14:19:00Z">
        <w:del w:id="889" w:author="Silvio Peroni" w:date="2018-01-17T10:57:00Z">
          <w:r w:rsidR="00C24E73" w:rsidDel="000A6E7E">
            <w:delText>entry</w:delText>
          </w:r>
        </w:del>
      </w:ins>
      <w:r w:rsidRPr="00124465">
        <w:t xml:space="preserve"> </w:t>
      </w:r>
      <w:r>
        <w:br/>
      </w:r>
      <w:r w:rsidRPr="00124465">
        <w:t>(graph: https://w3id.org/oc/corpus/</w:t>
      </w:r>
      <w:ins w:id="890" w:author="David Shotton" w:date="2017-10-31T14:14:00Z">
        <w:del w:id="891" w:author="Silvio Peroni" w:date="2018-01-17T10:57:00Z">
          <w:r w:rsidR="00654087" w:rsidDel="000A6E7E">
            <w:delText>r</w:delText>
          </w:r>
        </w:del>
      </w:ins>
      <w:ins w:id="892" w:author="David Shotton" w:date="2017-10-31T14:19:00Z">
        <w:del w:id="893" w:author="Silvio Peroni" w:date="2018-01-17T10:57:00Z">
          <w:r w:rsidR="00C24E73" w:rsidDel="000A6E7E">
            <w:delText>e</w:delText>
          </w:r>
        </w:del>
      </w:ins>
      <w:r w:rsidRPr="00124465">
        <w:t>be/)</w:t>
      </w:r>
    </w:p>
    <w:p w14:paraId="3527C6E4" w14:textId="40C650B0" w:rsidR="00E24884" w:rsidRPr="00124465" w:rsidRDefault="00E24884" w:rsidP="00E24884">
      <w:pPr>
        <w:pStyle w:val="Paragrafoelenco"/>
        <w:numPr>
          <w:ilvl w:val="0"/>
          <w:numId w:val="5"/>
        </w:numPr>
        <w:spacing w:before="60" w:after="60"/>
        <w:contextualSpacing w:val="0"/>
      </w:pPr>
      <w:proofErr w:type="gramStart"/>
      <w:r w:rsidRPr="00124465">
        <w:t>has</w:t>
      </w:r>
      <w:proofErr w:type="gramEnd"/>
      <w:r w:rsidRPr="00124465">
        <w:t xml:space="preserve"> bibliographic entry </w:t>
      </w:r>
      <w:ins w:id="894" w:author="David Shotton" w:date="2017-10-31T14:14:00Z">
        <w:del w:id="895" w:author="Silvio Peroni" w:date="2018-01-17T10:57:00Z">
          <w:r w:rsidR="00654087" w:rsidDel="000A6E7E">
            <w:delText>reference</w:delText>
          </w:r>
          <w:r w:rsidR="00654087" w:rsidRPr="00124465" w:rsidDel="000A6E7E">
            <w:delText xml:space="preserve"> </w:delText>
          </w:r>
        </w:del>
      </w:ins>
      <w:r w:rsidRPr="00124465">
        <w:t xml:space="preserve">text: </w:t>
      </w:r>
      <w:r w:rsidRPr="00124465">
        <w:rPr>
          <w:i/>
        </w:rPr>
        <w:t>literal</w:t>
      </w:r>
      <w:r w:rsidRPr="00124465">
        <w:rPr>
          <w:i/>
        </w:rPr>
        <w:br/>
      </w:r>
      <w:r w:rsidRPr="00124465">
        <w:t>The literal text of a bibliographic entry (</w:t>
      </w:r>
      <w:r>
        <w:t xml:space="preserve">i.e. </w:t>
      </w:r>
      <w:r w:rsidRPr="00124465">
        <w:t xml:space="preserve">a reference) </w:t>
      </w:r>
      <w:r>
        <w:t xml:space="preserve">occurring </w:t>
      </w:r>
      <w:r w:rsidRPr="00124465">
        <w:t xml:space="preserve">in the reference list (or elsewhere) within a bibliographic resource, that references another bibliographic resource. </w:t>
      </w:r>
      <w:r w:rsidR="00711355">
        <w:br/>
      </w:r>
      <w:r w:rsidRPr="00124465">
        <w:t xml:space="preserve">The reference text should be recorded “as given” in the citing bibliographic resource, </w:t>
      </w:r>
      <w:r>
        <w:lastRenderedPageBreak/>
        <w:t xml:space="preserve">including any errors (e.g. </w:t>
      </w:r>
      <w:proofErr w:type="spellStart"/>
      <w:r>
        <w:t>mis</w:t>
      </w:r>
      <w:proofErr w:type="spellEnd"/>
      <w:r>
        <w:t xml:space="preserve">-spellings of authors’ names, or changes from “β” in the original published title to “beta” in the reference text) or omissions (e.g. omission of the title of the referenced bibliographic resource, or omission of sixth and subsequent authors’ names, as required by certain publishers), and </w:t>
      </w:r>
      <w:r w:rsidRPr="00124465">
        <w:t xml:space="preserve">in whatever format it has been made available. For instance, the reference text can be either as plain text or as a block of XML. </w:t>
      </w:r>
    </w:p>
    <w:p w14:paraId="5205E721" w14:textId="1032DD0A" w:rsidR="00E24884" w:rsidRDefault="00E24884" w:rsidP="00E24884">
      <w:pPr>
        <w:pStyle w:val="Paragrafoelenco"/>
        <w:numPr>
          <w:ilvl w:val="0"/>
          <w:numId w:val="5"/>
        </w:numPr>
        <w:spacing w:before="60" w:after="60"/>
        <w:contextualSpacing w:val="0"/>
        <w:rPr>
          <w:ins w:id="896" w:author="David Shotton" w:date="2017-10-31T17:34:00Z"/>
        </w:rPr>
      </w:pPr>
      <w:proofErr w:type="gramStart"/>
      <w:r w:rsidRPr="00124465">
        <w:t>references</w:t>
      </w:r>
      <w:proofErr w:type="gramEnd"/>
      <w:r w:rsidRPr="00124465">
        <w:t xml:space="preserve">: </w:t>
      </w:r>
      <w:r w:rsidRPr="00124465">
        <w:rPr>
          <w:i/>
        </w:rPr>
        <w:t>bibliographic resource (</w:t>
      </w:r>
      <w:proofErr w:type="spellStart"/>
      <w:r w:rsidRPr="00124465">
        <w:rPr>
          <w:i/>
        </w:rPr>
        <w:t>br</w:t>
      </w:r>
      <w:proofErr w:type="spellEnd"/>
      <w:r w:rsidRPr="00124465">
        <w:rPr>
          <w:i/>
        </w:rPr>
        <w:t>)</w:t>
      </w:r>
      <w:r w:rsidRPr="00124465">
        <w:br/>
        <w:t xml:space="preserve">The </w:t>
      </w:r>
      <w:del w:id="897" w:author="Silvio Peroni" w:date="2018-01-17T14:13:00Z">
        <w:r w:rsidRPr="00124465" w:rsidDel="00DD10D5">
          <w:delText xml:space="preserve">corpus identifier of the </w:delText>
        </w:r>
      </w:del>
      <w:r w:rsidRPr="00124465">
        <w:t>cited bibliographic resource to which this bibliographic entry relates.</w:t>
      </w:r>
    </w:p>
    <w:p w14:paraId="5C1D00C8" w14:textId="77777777" w:rsidR="00CC6197" w:rsidRDefault="00CC6197" w:rsidP="00586052">
      <w:pPr>
        <w:pStyle w:val="Paragrafoelenco"/>
        <w:spacing w:before="60" w:after="60"/>
        <w:contextualSpacing w:val="0"/>
        <w:rPr>
          <w:ins w:id="898" w:author="Silvio Peroni" w:date="2018-01-17T14:11:00Z"/>
        </w:rPr>
      </w:pPr>
    </w:p>
    <w:p w14:paraId="7F4179B8" w14:textId="77777777" w:rsidR="00DD10D5" w:rsidRDefault="00DD10D5" w:rsidP="00586052">
      <w:pPr>
        <w:pStyle w:val="Paragrafoelenco"/>
        <w:spacing w:before="60" w:after="60"/>
        <w:contextualSpacing w:val="0"/>
        <w:rPr>
          <w:ins w:id="899" w:author="Silvio Peroni" w:date="2018-01-17T14:11:00Z"/>
        </w:rPr>
      </w:pPr>
    </w:p>
    <w:p w14:paraId="1888329E" w14:textId="065DE5E8" w:rsidR="00DD10D5" w:rsidRPr="00124465" w:rsidRDefault="00DD10D5" w:rsidP="00DD10D5">
      <w:pPr>
        <w:pStyle w:val="Titolo1"/>
        <w:spacing w:before="60" w:after="60"/>
        <w:rPr>
          <w:ins w:id="900" w:author="Silvio Peroni" w:date="2018-01-17T14:11:00Z"/>
        </w:rPr>
      </w:pPr>
      <w:ins w:id="901" w:author="Silvio Peroni" w:date="2018-01-17T14:11:00Z">
        <w:r w:rsidRPr="00124465">
          <w:t xml:space="preserve">Metadata elements associated with an individual </w:t>
        </w:r>
        <w:r>
          <w:t>virtual</w:t>
        </w:r>
        <w:r w:rsidRPr="00124465">
          <w:t xml:space="preserve"> entity </w:t>
        </w:r>
      </w:ins>
    </w:p>
    <w:p w14:paraId="69ED0265" w14:textId="332C940A" w:rsidR="00DD10D5" w:rsidRDefault="00DD10D5">
      <w:pPr>
        <w:spacing w:before="60" w:after="60"/>
        <w:rPr>
          <w:ins w:id="902" w:author="Silvio Peroni" w:date="2018-01-17T14:11:00Z"/>
        </w:rPr>
        <w:pPrChange w:id="903" w:author="Silvio Peroni" w:date="2018-01-17T14:11:00Z">
          <w:pPr>
            <w:pStyle w:val="Paragrafoelenco"/>
            <w:spacing w:before="60" w:after="60"/>
            <w:contextualSpacing w:val="0"/>
          </w:pPr>
        </w:pPrChange>
      </w:pPr>
      <w:ins w:id="904" w:author="Silvio Peroni" w:date="2018-01-17T14:11:00Z">
        <w:r w:rsidRPr="00124465">
          <w:t>In this section</w:t>
        </w:r>
        <w:r>
          <w:t>,</w:t>
        </w:r>
        <w:r w:rsidRPr="00124465">
          <w:t xml:space="preserve"> we introduce all the metadata elements that may be associated with each of the following OCC </w:t>
        </w:r>
        <w:r>
          <w:t>virtual</w:t>
        </w:r>
        <w:r w:rsidRPr="00124465">
          <w:t xml:space="preserve"> entit</w:t>
        </w:r>
        <w:r>
          <w:t>ies</w:t>
        </w:r>
        <w:r w:rsidRPr="00124465">
          <w:t>.</w:t>
        </w:r>
      </w:ins>
    </w:p>
    <w:p w14:paraId="4481C1B2" w14:textId="77777777" w:rsidR="00DD10D5" w:rsidRPr="00124465" w:rsidRDefault="00DD10D5" w:rsidP="00586052">
      <w:pPr>
        <w:pStyle w:val="Paragrafoelenco"/>
        <w:spacing w:before="60" w:after="60"/>
        <w:contextualSpacing w:val="0"/>
      </w:pPr>
    </w:p>
    <w:p w14:paraId="496AAA53" w14:textId="3768405C" w:rsidR="00294C19" w:rsidRPr="00124465" w:rsidRDefault="00294C19" w:rsidP="00294C19">
      <w:pPr>
        <w:pStyle w:val="Titolo2"/>
        <w:spacing w:before="60" w:after="60"/>
        <w:rPr>
          <w:ins w:id="905" w:author="Silvio Peroni" w:date="2018-01-17T13:04:00Z"/>
        </w:rPr>
      </w:pPr>
      <w:ins w:id="906" w:author="Silvio Peroni" w:date="2018-01-17T13:04:00Z">
        <w:r w:rsidRPr="00124465">
          <w:t xml:space="preserve">Metadata elements </w:t>
        </w:r>
        <w:r w:rsidRPr="00BA1E09">
          <w:t xml:space="preserve">that may be </w:t>
        </w:r>
        <w:r w:rsidRPr="00124465">
          <w:t xml:space="preserve">associated with </w:t>
        </w:r>
        <w:r>
          <w:t>a</w:t>
        </w:r>
        <w:r w:rsidRPr="00124465">
          <w:t xml:space="preserve">ny OCC </w:t>
        </w:r>
        <w:r>
          <w:t>virtual</w:t>
        </w:r>
        <w:r w:rsidRPr="00124465">
          <w:t xml:space="preserve"> entity</w:t>
        </w:r>
      </w:ins>
    </w:p>
    <w:p w14:paraId="1C15034D" w14:textId="3898D278" w:rsidR="00294C19" w:rsidRDefault="00294C19" w:rsidP="00294C19">
      <w:pPr>
        <w:pStyle w:val="Paragrafoelenco"/>
        <w:numPr>
          <w:ilvl w:val="0"/>
          <w:numId w:val="5"/>
        </w:numPr>
        <w:spacing w:before="60" w:after="60"/>
        <w:contextualSpacing w:val="0"/>
        <w:rPr>
          <w:ins w:id="907" w:author="Silvio Peroni" w:date="2018-01-17T13:04:00Z"/>
        </w:rPr>
      </w:pPr>
      <w:proofErr w:type="gramStart"/>
      <w:ins w:id="908" w:author="Silvio Peroni" w:date="2018-01-17T13:04:00Z">
        <w:r w:rsidRPr="00124465">
          <w:t>has</w:t>
        </w:r>
        <w:proofErr w:type="gramEnd"/>
        <w:r w:rsidRPr="00124465">
          <w:t xml:space="preserve"> </w:t>
        </w:r>
      </w:ins>
      <w:ins w:id="909" w:author="Silvio Peroni" w:date="2018-01-17T13:08:00Z">
        <w:r w:rsidR="00402E23">
          <w:t xml:space="preserve">virtual </w:t>
        </w:r>
      </w:ins>
      <w:ins w:id="910" w:author="Silvio Peroni" w:date="2018-01-17T13:04:00Z">
        <w:r w:rsidRPr="00124465">
          <w:t xml:space="preserve">identifier: </w:t>
        </w:r>
      </w:ins>
      <w:ins w:id="911" w:author="Silvio Peroni" w:date="2018-01-17T13:08:00Z">
        <w:r w:rsidR="00402E23">
          <w:rPr>
            <w:i/>
          </w:rPr>
          <w:t>virtual i</w:t>
        </w:r>
      </w:ins>
      <w:ins w:id="912" w:author="Silvio Peroni" w:date="2018-01-17T13:04:00Z">
        <w:r w:rsidRPr="00124465">
          <w:rPr>
            <w:i/>
          </w:rPr>
          <w:t>dentifier</w:t>
        </w:r>
        <w:r w:rsidRPr="00124465">
          <w:br/>
          <w:t>In addition to the</w:t>
        </w:r>
        <w:r>
          <w:t xml:space="preserve"> internal</w:t>
        </w:r>
        <w:r w:rsidRPr="00124465">
          <w:t xml:space="preserve"> </w:t>
        </w:r>
        <w:r w:rsidRPr="00124465">
          <w:rPr>
            <w:b/>
          </w:rPr>
          <w:t>corpus</w:t>
        </w:r>
      </w:ins>
      <w:ins w:id="913" w:author="Silvio Peroni" w:date="2018-01-17T13:05:00Z">
        <w:r>
          <w:rPr>
            <w:b/>
          </w:rPr>
          <w:t xml:space="preserve"> virtual</w:t>
        </w:r>
      </w:ins>
      <w:ins w:id="914" w:author="Silvio Peroni" w:date="2018-01-17T13:04:00Z">
        <w:r w:rsidRPr="00124465">
          <w:rPr>
            <w:b/>
          </w:rPr>
          <w:t xml:space="preserve"> identifier</w:t>
        </w:r>
        <w:r w:rsidRPr="00124465">
          <w:t xml:space="preserve"> assigned to the </w:t>
        </w:r>
      </w:ins>
      <w:ins w:id="915" w:author="Silvio Peroni" w:date="2018-01-17T13:05:00Z">
        <w:r>
          <w:t xml:space="preserve">virtual </w:t>
        </w:r>
      </w:ins>
      <w:ins w:id="916" w:author="Silvio Peroni" w:date="2018-01-17T13:04:00Z">
        <w:r w:rsidRPr="00124465">
          <w:t>entity (format: [</w:t>
        </w:r>
      </w:ins>
      <w:ins w:id="917" w:author="Silvio Peroni" w:date="2018-01-17T13:06:00Z">
        <w:r w:rsidR="00A24B30">
          <w:t xml:space="preserve">virtual </w:t>
        </w:r>
      </w:ins>
      <w:ins w:id="918" w:author="Silvio Peroni" w:date="2018-01-17T13:04:00Z">
        <w:r w:rsidRPr="00124465">
          <w:t>entity short name]/[</w:t>
        </w:r>
      </w:ins>
      <w:ins w:id="919" w:author="Silvio Peroni" w:date="2018-01-17T13:06:00Z">
        <w:r w:rsidR="00A24B30">
          <w:t>virtual local identifier</w:t>
        </w:r>
      </w:ins>
      <w:ins w:id="920" w:author="Silvio Peroni" w:date="2018-01-17T13:04:00Z">
        <w:r w:rsidRPr="00124465">
          <w:t xml:space="preserve">], as specified above), other external identifiers can be specified through this attribute (e.g. </w:t>
        </w:r>
      </w:ins>
      <w:ins w:id="921" w:author="Silvio Peroni" w:date="2018-01-17T13:06:00Z">
        <w:r w:rsidR="00A24B30">
          <w:t>OCC Citation Identifier</w:t>
        </w:r>
      </w:ins>
      <w:ins w:id="922" w:author="Silvio Peroni" w:date="2018-01-17T13:04:00Z">
        <w:r w:rsidRPr="00124465">
          <w:t>).</w:t>
        </w:r>
      </w:ins>
    </w:p>
    <w:p w14:paraId="375AFC66" w14:textId="77777777" w:rsidR="00294C19" w:rsidRDefault="00294C19" w:rsidP="00586052">
      <w:pPr>
        <w:pStyle w:val="Titolo2"/>
        <w:spacing w:before="60" w:after="60"/>
        <w:rPr>
          <w:ins w:id="923" w:author="Silvio Peroni" w:date="2018-01-17T13:04:00Z"/>
        </w:rPr>
      </w:pPr>
    </w:p>
    <w:p w14:paraId="503D93A8" w14:textId="2DF9B751" w:rsidR="00592DE0" w:rsidRPr="00586052" w:rsidRDefault="00F8345D" w:rsidP="00586052">
      <w:pPr>
        <w:pStyle w:val="Titolo2"/>
        <w:spacing w:before="60" w:after="60"/>
        <w:rPr>
          <w:ins w:id="924" w:author="David Shotton" w:date="2017-10-31T17:46:00Z"/>
          <w:rStyle w:val="CodiceHTML"/>
          <w:rFonts w:asciiTheme="majorHAnsi" w:hAnsiTheme="majorHAnsi"/>
          <w:color w:val="24292E"/>
          <w:sz w:val="24"/>
          <w:szCs w:val="24"/>
        </w:rPr>
      </w:pPr>
      <w:ins w:id="925" w:author="David Shotton" w:date="2017-10-31T17:39:00Z">
        <w:r w:rsidRPr="00124465">
          <w:t xml:space="preserve">Metadata elements </w:t>
        </w:r>
        <w:r w:rsidRPr="00BA1E09">
          <w:t xml:space="preserve">that may be </w:t>
        </w:r>
        <w:r w:rsidRPr="00124465">
          <w:t xml:space="preserve">associated with </w:t>
        </w:r>
        <w:r>
          <w:t xml:space="preserve">a </w:t>
        </w:r>
      </w:ins>
      <w:ins w:id="926" w:author="David Shotton" w:date="2017-10-31T17:40:00Z">
        <w:r w:rsidR="00193ABB">
          <w:t>citation</w:t>
        </w:r>
      </w:ins>
      <w:ins w:id="927" w:author="Silvio Peroni" w:date="2018-01-17T13:08:00Z">
        <w:r w:rsidR="00C06523" w:rsidDel="00C06523">
          <w:t xml:space="preserve"> </w:t>
        </w:r>
      </w:ins>
      <w:ins w:id="928" w:author="David Shotton" w:date="2017-10-31T17:40:00Z">
        <w:del w:id="929" w:author="Silvio Peroni" w:date="2018-01-17T13:08:00Z">
          <w:r w:rsidR="00193ABB" w:rsidDel="00C06523">
            <w:delText xml:space="preserve"> between </w:delText>
          </w:r>
        </w:del>
      </w:ins>
      <w:ins w:id="930" w:author="David Shotton" w:date="2017-10-31T17:46:00Z">
        <w:del w:id="931" w:author="Silvio Peroni" w:date="2018-01-17T13:08:00Z">
          <w:r w:rsidR="00B948CD" w:rsidDel="00C06523">
            <w:delText xml:space="preserve">two </w:delText>
          </w:r>
        </w:del>
      </w:ins>
      <w:ins w:id="932" w:author="David Shotton" w:date="2017-10-31T17:40:00Z">
        <w:del w:id="933" w:author="Silvio Peroni" w:date="2018-01-17T13:08:00Z">
          <w:r w:rsidR="00193ABB" w:rsidDel="00C06523">
            <w:delText xml:space="preserve">bibliographic </w:delText>
          </w:r>
        </w:del>
      </w:ins>
      <w:ins w:id="934" w:author="David Shotton" w:date="2017-10-31T17:39:00Z">
        <w:del w:id="935" w:author="Silvio Peroni" w:date="2018-01-17T13:08:00Z">
          <w:r w:rsidR="00193ABB" w:rsidDel="00C06523">
            <w:delText>resources</w:delText>
          </w:r>
        </w:del>
      </w:ins>
      <w:ins w:id="936" w:author="David Shotton" w:date="2017-11-04T13:21:00Z">
        <w:del w:id="937" w:author="Silvio Peroni" w:date="2018-01-17T13:08:00Z">
          <w:r w:rsidR="00565337" w:rsidDel="00C06523">
            <w:delText xml:space="preserve"> recorded in the OCC</w:delText>
          </w:r>
        </w:del>
      </w:ins>
      <w:ins w:id="938" w:author="David Shotton" w:date="2017-10-31T17:39:00Z">
        <w:del w:id="939" w:author="Silvio Peroni" w:date="2018-01-17T13:08:00Z">
          <w:r w:rsidDel="00C06523">
            <w:br/>
          </w:r>
        </w:del>
        <w:del w:id="940" w:author="Silvio Peroni" w:date="2018-01-17T13:10:00Z">
          <w:r w:rsidRPr="00124465" w:rsidDel="003D3995">
            <w:delText xml:space="preserve">(graph: </w:delText>
          </w:r>
        </w:del>
        <w:del w:id="941" w:author="Silvio Peroni" w:date="2018-01-17T13:09:00Z">
          <w:r w:rsidRPr="00C06523" w:rsidDel="00C06523">
            <w:rPr>
              <w:i/>
              <w:rPrChange w:id="942" w:author="Silvio Peroni" w:date="2018-01-17T13:09:00Z">
                <w:rPr/>
              </w:rPrChange>
            </w:rPr>
            <w:delText>https://w3id.org/oc/</w:delText>
          </w:r>
        </w:del>
      </w:ins>
      <w:ins w:id="943" w:author="David Shotton" w:date="2017-10-31T17:45:00Z">
        <w:del w:id="944" w:author="Silvio Peroni" w:date="2018-01-17T13:09:00Z">
          <w:r w:rsidR="00592DE0" w:rsidRPr="00C06523" w:rsidDel="00C06523">
            <w:rPr>
              <w:i/>
              <w:rPrChange w:id="945" w:author="Silvio Peroni" w:date="2018-01-17T13:09:00Z">
                <w:rPr/>
              </w:rPrChange>
            </w:rPr>
            <w:delText>virtual/citation</w:delText>
          </w:r>
        </w:del>
      </w:ins>
      <w:ins w:id="946" w:author="David Shotton" w:date="2017-10-31T17:39:00Z">
        <w:del w:id="947" w:author="Silvio Peroni" w:date="2018-01-17T13:09:00Z">
          <w:r w:rsidRPr="00C06523" w:rsidDel="00C06523">
            <w:rPr>
              <w:i/>
              <w:rPrChange w:id="948" w:author="Silvio Peroni" w:date="2018-01-17T13:09:00Z">
                <w:rPr/>
              </w:rPrChange>
            </w:rPr>
            <w:delText>/wr</w:delText>
          </w:r>
          <w:r w:rsidR="00592DE0" w:rsidDel="00C06523">
            <w:delText>/</w:delText>
          </w:r>
        </w:del>
      </w:ins>
      <w:ins w:id="949" w:author="David Shotton" w:date="2017-10-31T17:45:00Z">
        <w:del w:id="950" w:author="Silvio Peroni" w:date="2018-01-17T13:09:00Z">
          <w:r w:rsidR="007E06C3" w:rsidRPr="00586052" w:rsidDel="00C06523">
            <w:rPr>
              <w:rStyle w:val="CodiceHTML"/>
              <w:rFonts w:asciiTheme="majorHAnsi" w:hAnsiTheme="majorHAnsi"/>
              <w:color w:val="24292E"/>
              <w:sz w:val="24"/>
              <w:szCs w:val="24"/>
            </w:rPr>
            <w:delText>citing BR ID number]-[cited BR ID number]</w:delText>
          </w:r>
        </w:del>
      </w:ins>
    </w:p>
    <w:p w14:paraId="5FFA59C4" w14:textId="7F343218" w:rsidR="00DD10D5" w:rsidRDefault="00DD10D5" w:rsidP="002C250B">
      <w:pPr>
        <w:pStyle w:val="Paragrafoelenco"/>
        <w:numPr>
          <w:ilvl w:val="0"/>
          <w:numId w:val="28"/>
        </w:numPr>
        <w:rPr>
          <w:ins w:id="951" w:author="Silvio Peroni" w:date="2018-01-17T14:13:00Z"/>
        </w:rPr>
      </w:pPr>
      <w:proofErr w:type="gramStart"/>
      <w:ins w:id="952" w:author="Silvio Peroni" w:date="2018-01-17T14:12:00Z">
        <w:r>
          <w:t>has</w:t>
        </w:r>
        <w:proofErr w:type="gramEnd"/>
        <w:r>
          <w:t xml:space="preserve"> citing </w:t>
        </w:r>
      </w:ins>
      <w:ins w:id="953" w:author="Silvio Peroni" w:date="2018-01-17T14:15:00Z">
        <w:r w:rsidR="00AD4ACB">
          <w:t>document</w:t>
        </w:r>
      </w:ins>
      <w:ins w:id="954" w:author="Silvio Peroni" w:date="2018-01-17T14:12:00Z">
        <w:r>
          <w:t xml:space="preserve">: </w:t>
        </w:r>
        <w:r>
          <w:rPr>
            <w:i/>
          </w:rPr>
          <w:t>bibliographic resource (</w:t>
        </w:r>
        <w:proofErr w:type="spellStart"/>
        <w:r>
          <w:rPr>
            <w:i/>
          </w:rPr>
          <w:t>br</w:t>
        </w:r>
        <w:proofErr w:type="spellEnd"/>
        <w:r>
          <w:rPr>
            <w:i/>
          </w:rPr>
          <w:t>)</w:t>
        </w:r>
      </w:ins>
      <w:ins w:id="955" w:author="Silvio Peroni" w:date="2018-01-17T14:13:00Z">
        <w:r>
          <w:br/>
        </w:r>
      </w:ins>
      <w:ins w:id="956" w:author="Silvio Peroni" w:date="2018-01-17T14:14:00Z">
        <w:r w:rsidR="00AD4ACB">
          <w:t>The bibliographic resource which acts as source for the citation.</w:t>
        </w:r>
      </w:ins>
    </w:p>
    <w:p w14:paraId="0A568807" w14:textId="1F16D930" w:rsidR="00DD10D5" w:rsidRDefault="00DD10D5" w:rsidP="002C250B">
      <w:pPr>
        <w:pStyle w:val="Paragrafoelenco"/>
        <w:numPr>
          <w:ilvl w:val="0"/>
          <w:numId w:val="28"/>
        </w:numPr>
        <w:rPr>
          <w:ins w:id="957" w:author="Silvio Peroni" w:date="2018-01-17T14:12:00Z"/>
        </w:rPr>
      </w:pPr>
      <w:proofErr w:type="gramStart"/>
      <w:ins w:id="958" w:author="Silvio Peroni" w:date="2018-01-17T14:13:00Z">
        <w:r>
          <w:t>has</w:t>
        </w:r>
        <w:proofErr w:type="gramEnd"/>
        <w:r>
          <w:t xml:space="preserve"> cited </w:t>
        </w:r>
      </w:ins>
      <w:ins w:id="959" w:author="Silvio Peroni" w:date="2018-01-17T14:15:00Z">
        <w:r w:rsidR="00AD4ACB">
          <w:t>document</w:t>
        </w:r>
      </w:ins>
      <w:ins w:id="960" w:author="Silvio Peroni" w:date="2018-01-17T14:13:00Z">
        <w:r>
          <w:t xml:space="preserve">: </w:t>
        </w:r>
        <w:r>
          <w:rPr>
            <w:i/>
          </w:rPr>
          <w:t>bibliographic resource (</w:t>
        </w:r>
        <w:proofErr w:type="spellStart"/>
        <w:r>
          <w:rPr>
            <w:i/>
          </w:rPr>
          <w:t>br</w:t>
        </w:r>
        <w:proofErr w:type="spellEnd"/>
        <w:r>
          <w:rPr>
            <w:i/>
          </w:rPr>
          <w:t>)</w:t>
        </w:r>
      </w:ins>
      <w:ins w:id="961" w:author="Silvio Peroni" w:date="2018-01-17T14:14:00Z">
        <w:r>
          <w:rPr>
            <w:i/>
          </w:rPr>
          <w:br/>
        </w:r>
      </w:ins>
      <w:ins w:id="962" w:author="Silvio Peroni" w:date="2018-01-17T14:15:00Z">
        <w:r w:rsidR="00AD4ACB">
          <w:t>The bibliographic resource which acts as target for the citation.</w:t>
        </w:r>
      </w:ins>
    </w:p>
    <w:p w14:paraId="4386B6F1" w14:textId="424D5863" w:rsidR="002C250B" w:rsidRDefault="002C250B" w:rsidP="002C250B">
      <w:pPr>
        <w:pStyle w:val="Paragrafoelenco"/>
        <w:numPr>
          <w:ilvl w:val="0"/>
          <w:numId w:val="28"/>
        </w:numPr>
        <w:rPr>
          <w:ins w:id="963" w:author="David Shotton" w:date="2017-10-31T19:12:00Z"/>
        </w:rPr>
      </w:pPr>
      <w:proofErr w:type="gramStart"/>
      <w:ins w:id="964" w:author="David Shotton" w:date="2017-10-31T19:11:00Z">
        <w:r w:rsidRPr="00124465">
          <w:t>has</w:t>
        </w:r>
        <w:proofErr w:type="gramEnd"/>
        <w:r w:rsidRPr="00124465">
          <w:t xml:space="preserve"> </w:t>
        </w:r>
        <w:r>
          <w:t>citation time span</w:t>
        </w:r>
        <w:r w:rsidRPr="00124465">
          <w:t xml:space="preserve">: </w:t>
        </w:r>
        <w:r>
          <w:rPr>
            <w:i/>
          </w:rPr>
          <w:t>integer</w:t>
        </w:r>
        <w:r w:rsidRPr="008A3F12">
          <w:rPr>
            <w:i/>
          </w:rPr>
          <w:br/>
        </w:r>
        <w:r w:rsidRPr="00124465">
          <w:t xml:space="preserve">The </w:t>
        </w:r>
      </w:ins>
      <w:ins w:id="965" w:author="David Shotton" w:date="2017-10-31T19:13:00Z">
        <w:r w:rsidR="00721C98" w:rsidRPr="00721C98">
          <w:t xml:space="preserve">date interval (expressed in whole years) between the publication year of the cited </w:t>
        </w:r>
        <w:r w:rsidR="00721C98" w:rsidRPr="00124465">
          <w:t>bibliographic resource</w:t>
        </w:r>
        <w:r w:rsidR="00721C98" w:rsidRPr="00721C98">
          <w:t xml:space="preserve"> and the publication year of the citing </w:t>
        </w:r>
        <w:r w:rsidR="00721C98" w:rsidRPr="00124465">
          <w:t>bibliographic resource</w:t>
        </w:r>
      </w:ins>
      <w:ins w:id="966" w:author="David Shotton" w:date="2017-10-31T19:11:00Z">
        <w:r w:rsidRPr="00124465">
          <w:t xml:space="preserve">. </w:t>
        </w:r>
        <w:r>
          <w:br/>
        </w:r>
      </w:ins>
    </w:p>
    <w:p w14:paraId="264AE771" w14:textId="4BA50699" w:rsidR="009A248D" w:rsidDel="00586052" w:rsidRDefault="00211EF1" w:rsidP="002C250B">
      <w:pPr>
        <w:pStyle w:val="Paragrafoelenco"/>
        <w:numPr>
          <w:ilvl w:val="0"/>
          <w:numId w:val="28"/>
        </w:numPr>
        <w:rPr>
          <w:ins w:id="967" w:author="David Shotton" w:date="2017-11-04T13:22:00Z"/>
          <w:del w:id="968" w:author="Silvio Peroni" w:date="2018-01-17T10:57:00Z"/>
        </w:rPr>
      </w:pPr>
      <w:ins w:id="969" w:author="David Shotton" w:date="2017-10-31T19:14:00Z">
        <w:del w:id="970" w:author="Silvio Peroni" w:date="2018-01-17T10:57:00Z">
          <w:r w:rsidDel="00586052">
            <w:delText>is self citation</w:delText>
          </w:r>
        </w:del>
      </w:ins>
    </w:p>
    <w:p w14:paraId="0C603F77" w14:textId="78A938CB" w:rsidR="00C559EA" w:rsidDel="00586052" w:rsidRDefault="00EF42D4">
      <w:pPr>
        <w:pStyle w:val="Paragrafoelenco"/>
        <w:rPr>
          <w:ins w:id="971" w:author="David Shotton" w:date="2017-10-31T19:11:00Z"/>
          <w:del w:id="972" w:author="Silvio Peroni" w:date="2018-01-17T10:57:00Z"/>
        </w:rPr>
        <w:pPrChange w:id="973" w:author="David Shotton" w:date="2017-11-04T13:22:00Z">
          <w:pPr>
            <w:pStyle w:val="Paragrafoelenco"/>
            <w:numPr>
              <w:numId w:val="28"/>
            </w:numPr>
            <w:ind w:hanging="360"/>
          </w:pPr>
        </w:pPrChange>
      </w:pPr>
      <w:ins w:id="974" w:author="David Shotton" w:date="2017-11-04T13:24:00Z">
        <w:del w:id="975" w:author="Silvio Peroni" w:date="2018-01-17T10:57:00Z">
          <w:r w:rsidRPr="00EF42D4" w:rsidDel="00586052">
            <w:delText>A citation in which the citing and the cited entities have at least one author in common.</w:delText>
          </w:r>
        </w:del>
      </w:ins>
    </w:p>
    <w:p w14:paraId="16D0A03F" w14:textId="77777777" w:rsidR="007E06C3" w:rsidRDefault="007E06C3" w:rsidP="009D1FFB">
      <w:pPr>
        <w:rPr>
          <w:ins w:id="976" w:author="David Shotton" w:date="2017-10-31T17:45:00Z"/>
        </w:rPr>
      </w:pPr>
    </w:p>
    <w:p w14:paraId="5CA05239" w14:textId="77777777" w:rsidR="007E06C3" w:rsidRPr="00E24884" w:rsidRDefault="007E06C3" w:rsidP="009D1FFB"/>
    <w:p w14:paraId="410303A8" w14:textId="3CDF445E" w:rsidR="00DD416D" w:rsidRPr="00124465" w:rsidRDefault="00DD416D" w:rsidP="00806E45">
      <w:pPr>
        <w:pStyle w:val="Titolo1"/>
        <w:spacing w:before="60" w:after="60"/>
      </w:pPr>
      <w:r w:rsidRPr="00124465">
        <w:t xml:space="preserve">Metadata </w:t>
      </w:r>
      <w:r w:rsidR="00CB6841" w:rsidRPr="00124465">
        <w:t xml:space="preserve">elements </w:t>
      </w:r>
      <w:r w:rsidRPr="00124465">
        <w:t xml:space="preserve">associated </w:t>
      </w:r>
      <w:r w:rsidR="006B1634" w:rsidRPr="00124465">
        <w:t>with</w:t>
      </w:r>
      <w:r w:rsidRPr="00124465">
        <w:t xml:space="preserve"> identifiers</w:t>
      </w:r>
      <w:ins w:id="977" w:author="Silvio Peroni" w:date="2018-01-17T13:11:00Z">
        <w:r w:rsidR="00181CB8">
          <w:t xml:space="preserve"> and virtual identifiers</w:t>
        </w:r>
      </w:ins>
    </w:p>
    <w:p w14:paraId="3055F591" w14:textId="7E0CF484" w:rsidR="00DD416D" w:rsidRPr="00124465" w:rsidRDefault="00DD416D" w:rsidP="00806E45">
      <w:pPr>
        <w:spacing w:before="60" w:after="60"/>
      </w:pPr>
      <w:r w:rsidRPr="00124465">
        <w:t>In this section</w:t>
      </w:r>
      <w:ins w:id="978" w:author="David Shotton" w:date="2017-11-04T13:24:00Z">
        <w:r w:rsidR="00CC382C">
          <w:t>,</w:t>
        </w:r>
      </w:ins>
      <w:r w:rsidRPr="00124465">
        <w:t xml:space="preserve"> we introduce all the metadata </w:t>
      </w:r>
      <w:r w:rsidR="006B1634" w:rsidRPr="00124465">
        <w:t xml:space="preserve">elements with which an </w:t>
      </w:r>
      <w:r w:rsidR="00A67EB0" w:rsidRPr="00124465">
        <w:t>external</w:t>
      </w:r>
      <w:del w:id="979" w:author="Silvio Peroni" w:date="2018-01-17T13:11:00Z">
        <w:r w:rsidR="00A67EB0" w:rsidRPr="00124465" w:rsidDel="00181CB8">
          <w:delText xml:space="preserve"> third-party</w:delText>
        </w:r>
      </w:del>
      <w:r w:rsidR="00A67EB0" w:rsidRPr="00124465">
        <w:t xml:space="preserve"> </w:t>
      </w:r>
      <w:r w:rsidRPr="00124465">
        <w:t>identifier of a</w:t>
      </w:r>
      <w:r w:rsidR="00282F50" w:rsidRPr="00124465">
        <w:t xml:space="preserve">n OCC </w:t>
      </w:r>
      <w:r w:rsidRPr="00124465">
        <w:t xml:space="preserve">bibliographic </w:t>
      </w:r>
      <w:ins w:id="980" w:author="Silvio Peroni" w:date="2018-01-17T13:11:00Z">
        <w:r w:rsidR="00181CB8">
          <w:t xml:space="preserve">or virtual </w:t>
        </w:r>
      </w:ins>
      <w:r w:rsidRPr="00124465">
        <w:t xml:space="preserve">entity </w:t>
      </w:r>
      <w:r w:rsidR="006749C6" w:rsidRPr="00124465">
        <w:t xml:space="preserve">may </w:t>
      </w:r>
      <w:r w:rsidR="00FC0079" w:rsidRPr="00124465">
        <w:t xml:space="preserve">be </w:t>
      </w:r>
      <w:r w:rsidRPr="00124465">
        <w:t>associated.</w:t>
      </w:r>
      <w:ins w:id="981" w:author="Silvio Peroni" w:date="2018-01-17T13:13:00Z">
        <w:r w:rsidR="007B1FFB">
          <w:t xml:space="preserve"> </w:t>
        </w:r>
      </w:ins>
      <w:ins w:id="982" w:author="Silvio Peroni" w:date="2018-01-17T13:14:00Z">
        <w:r w:rsidR="007B1FFB">
          <w:t>All the data about the identifiers of</w:t>
        </w:r>
      </w:ins>
      <w:ins w:id="983" w:author="Silvio Peroni" w:date="2018-01-17T13:13:00Z">
        <w:r w:rsidR="007B1FFB">
          <w:t xml:space="preserve"> bibliographic entities</w:t>
        </w:r>
      </w:ins>
      <w:ins w:id="984" w:author="Silvio Peroni" w:date="2018-01-17T13:14:00Z">
        <w:r w:rsidR="007B1FFB">
          <w:t xml:space="preserve"> will be stored in the graph https://w3id.org/oc/corpus/id/</w:t>
        </w:r>
      </w:ins>
      <w:ins w:id="985" w:author="Silvio Peroni" w:date="2018-01-17T13:13:00Z">
        <w:r w:rsidR="007B1FFB">
          <w:t>.</w:t>
        </w:r>
      </w:ins>
    </w:p>
    <w:p w14:paraId="419AA427" w14:textId="77777777" w:rsidR="00AF33A0" w:rsidRPr="00124465" w:rsidRDefault="00AF33A0" w:rsidP="00806E45">
      <w:pPr>
        <w:pStyle w:val="Titolo2"/>
        <w:spacing w:before="60" w:after="60"/>
        <w:ind w:left="426" w:hanging="426"/>
      </w:pPr>
    </w:p>
    <w:p w14:paraId="4725DE6D" w14:textId="4ED9D56F" w:rsidR="00DD416D" w:rsidRPr="00124465" w:rsidRDefault="0006520A" w:rsidP="00D918FF">
      <w:pPr>
        <w:pStyle w:val="Titolo2"/>
        <w:spacing w:before="60" w:after="60"/>
      </w:pPr>
      <w:r w:rsidRPr="00124465">
        <w:t xml:space="preserve">Metadata elements associated with </w:t>
      </w:r>
      <w:del w:id="986" w:author="Silvio Peroni" w:date="2018-01-17T13:22:00Z">
        <w:r w:rsidDel="002D45B3">
          <w:delText xml:space="preserve">an </w:delText>
        </w:r>
      </w:del>
      <w:ins w:id="987" w:author="Silvio Peroni" w:date="2018-01-17T13:22:00Z">
        <w:r w:rsidR="002D45B3">
          <w:t xml:space="preserve">an </w:t>
        </w:r>
      </w:ins>
      <w:r>
        <w:t>i</w:t>
      </w:r>
      <w:r w:rsidR="00DD416D" w:rsidRPr="00124465">
        <w:t>dentifier</w:t>
      </w:r>
      <w:del w:id="988" w:author="Silvio Peroni" w:date="2018-01-17T13:23:00Z">
        <w:r w:rsidR="00DD416D" w:rsidRPr="00124465" w:rsidDel="002D45B3">
          <w:delText xml:space="preserve"> </w:delText>
        </w:r>
      </w:del>
      <w:del w:id="989" w:author="Silvio Peroni" w:date="2018-01-17T13:13:00Z">
        <w:r w:rsidR="00BB185B" w:rsidDel="007B1FFB">
          <w:br/>
        </w:r>
        <w:r w:rsidR="00DD416D" w:rsidRPr="00124465" w:rsidDel="007B1FFB">
          <w:delText>(graph</w:delText>
        </w:r>
        <w:r w:rsidR="00293077" w:rsidRPr="00124465" w:rsidDel="007B1FFB">
          <w:delText>:</w:delText>
        </w:r>
        <w:r w:rsidR="00464978" w:rsidRPr="00124465" w:rsidDel="007B1FFB">
          <w:delText xml:space="preserve"> </w:delText>
        </w:r>
        <w:r w:rsidR="004E291B" w:rsidRPr="00124465" w:rsidDel="007B1FFB">
          <w:delText>https://w3id.org/oc/corpus</w:delText>
        </w:r>
        <w:r w:rsidR="00AF33A0" w:rsidRPr="00124465" w:rsidDel="007B1FFB">
          <w:delText>/</w:delText>
        </w:r>
        <w:r w:rsidR="00B644E2" w:rsidRPr="00124465" w:rsidDel="007B1FFB">
          <w:delText>id</w:delText>
        </w:r>
        <w:r w:rsidR="0073502F" w:rsidRPr="00124465" w:rsidDel="007B1FFB">
          <w:delText>/</w:delText>
        </w:r>
        <w:r w:rsidR="00DD416D" w:rsidRPr="00124465" w:rsidDel="007B1FFB">
          <w:delText>)</w:delText>
        </w:r>
      </w:del>
    </w:p>
    <w:p w14:paraId="12D2D6B7" w14:textId="2F908A72" w:rsidR="00DD416D" w:rsidRPr="00124465" w:rsidRDefault="00DD416D" w:rsidP="00806E45">
      <w:pPr>
        <w:pStyle w:val="Paragrafoelenco"/>
        <w:numPr>
          <w:ilvl w:val="0"/>
          <w:numId w:val="8"/>
        </w:numPr>
        <w:spacing w:before="60" w:after="60"/>
        <w:contextualSpacing w:val="0"/>
      </w:pPr>
      <w:proofErr w:type="gramStart"/>
      <w:r w:rsidRPr="00124465">
        <w:t>has</w:t>
      </w:r>
      <w:proofErr w:type="gramEnd"/>
      <w:r w:rsidRPr="00124465">
        <w:t xml:space="preserve"> literal value: </w:t>
      </w:r>
      <w:r w:rsidRPr="00124465">
        <w:rPr>
          <w:i/>
        </w:rPr>
        <w:t>literal</w:t>
      </w:r>
      <w:r w:rsidRPr="00124465">
        <w:br/>
        <w:t xml:space="preserve">The string representing the identifier (e.g. </w:t>
      </w:r>
      <w:ins w:id="990" w:author="Silvio Peroni" w:date="2018-01-17T13:12:00Z">
        <w:r w:rsidR="009C52BF">
          <w:t>“</w:t>
        </w:r>
      </w:ins>
      <w:r w:rsidRPr="00124465">
        <w:t>10.1987/4567.98</w:t>
      </w:r>
      <w:ins w:id="991" w:author="Silvio Peroni" w:date="2018-01-17T13:12:00Z">
        <w:r w:rsidR="009C52BF">
          <w:t>”</w:t>
        </w:r>
      </w:ins>
      <w:r w:rsidRPr="00124465">
        <w:t>).</w:t>
      </w:r>
    </w:p>
    <w:p w14:paraId="6C75CDF7" w14:textId="52F91CF1" w:rsidR="009C52BF" w:rsidRDefault="00DD416D" w:rsidP="00407701">
      <w:pPr>
        <w:pStyle w:val="Paragrafoelenco"/>
        <w:numPr>
          <w:ilvl w:val="0"/>
          <w:numId w:val="8"/>
        </w:numPr>
        <w:spacing w:before="60" w:after="60"/>
        <w:contextualSpacing w:val="0"/>
        <w:rPr>
          <w:ins w:id="992" w:author="Silvio Peroni" w:date="2018-01-17T13:23:00Z"/>
        </w:rPr>
      </w:pPr>
      <w:proofErr w:type="gramStart"/>
      <w:r w:rsidRPr="00124465">
        <w:t>has</w:t>
      </w:r>
      <w:proofErr w:type="gramEnd"/>
      <w:r w:rsidRPr="00124465">
        <w:t xml:space="preserve"> scheme:</w:t>
      </w:r>
      <w:r w:rsidRPr="00124465">
        <w:rPr>
          <w:i/>
        </w:rPr>
        <w:t xml:space="preserve"> thing</w:t>
      </w:r>
      <w:r w:rsidRPr="00124465">
        <w:rPr>
          <w:i/>
        </w:rPr>
        <w:br/>
      </w:r>
      <w:r w:rsidRPr="00124465">
        <w:t xml:space="preserve">The particular identifier scheme </w:t>
      </w:r>
      <w:r w:rsidR="00810618">
        <w:t xml:space="preserve">to which </w:t>
      </w:r>
      <w:r w:rsidRPr="00124465">
        <w:t>the identifier</w:t>
      </w:r>
      <w:r w:rsidR="00810618">
        <w:t xml:space="preserve"> belongs</w:t>
      </w:r>
      <w:r w:rsidRPr="00124465">
        <w:t xml:space="preserve"> (e.g. DOI).</w:t>
      </w:r>
    </w:p>
    <w:p w14:paraId="1AEC945E" w14:textId="77777777" w:rsidR="002D45B3" w:rsidRDefault="002D45B3">
      <w:pPr>
        <w:spacing w:before="60" w:after="60"/>
        <w:rPr>
          <w:ins w:id="993" w:author="Silvio Peroni" w:date="2018-01-17T13:23:00Z"/>
        </w:rPr>
        <w:pPrChange w:id="994" w:author="Silvio Peroni" w:date="2018-01-17T13:23:00Z">
          <w:pPr>
            <w:pStyle w:val="Paragrafoelenco"/>
            <w:numPr>
              <w:numId w:val="8"/>
            </w:numPr>
            <w:spacing w:before="60" w:after="60"/>
            <w:ind w:hanging="360"/>
            <w:contextualSpacing w:val="0"/>
          </w:pPr>
        </w:pPrChange>
      </w:pPr>
    </w:p>
    <w:p w14:paraId="163106B3" w14:textId="6BC3FBE6" w:rsidR="002D45B3" w:rsidRPr="00124465" w:rsidRDefault="002D45B3" w:rsidP="002D45B3">
      <w:pPr>
        <w:pStyle w:val="Titolo2"/>
        <w:spacing w:before="60" w:after="60"/>
        <w:rPr>
          <w:ins w:id="995" w:author="Silvio Peroni" w:date="2018-01-17T13:23:00Z"/>
        </w:rPr>
      </w:pPr>
      <w:ins w:id="996" w:author="Silvio Peroni" w:date="2018-01-17T13:23:00Z">
        <w:r w:rsidRPr="00124465">
          <w:lastRenderedPageBreak/>
          <w:t xml:space="preserve">Metadata elements associated with </w:t>
        </w:r>
        <w:r>
          <w:t>a virtual i</w:t>
        </w:r>
        <w:r w:rsidRPr="00124465">
          <w:t>dentifier</w:t>
        </w:r>
      </w:ins>
    </w:p>
    <w:p w14:paraId="6806A0DB" w14:textId="5B9C4E5A" w:rsidR="002D45B3" w:rsidRDefault="002D45B3" w:rsidP="002D45B3">
      <w:pPr>
        <w:pStyle w:val="Paragrafoelenco"/>
        <w:numPr>
          <w:ilvl w:val="0"/>
          <w:numId w:val="8"/>
        </w:numPr>
        <w:spacing w:before="60" w:after="60"/>
        <w:contextualSpacing w:val="0"/>
        <w:rPr>
          <w:ins w:id="997" w:author="Silvio Peroni" w:date="2018-01-17T13:23:00Z"/>
        </w:rPr>
      </w:pPr>
      <w:proofErr w:type="gramStart"/>
      <w:ins w:id="998" w:author="Silvio Peroni" w:date="2018-01-17T13:23:00Z">
        <w:r w:rsidRPr="00124465">
          <w:t>has</w:t>
        </w:r>
        <w:proofErr w:type="gramEnd"/>
        <w:r w:rsidRPr="00124465">
          <w:t xml:space="preserve"> literal value: </w:t>
        </w:r>
        <w:r w:rsidRPr="00124465">
          <w:rPr>
            <w:i/>
          </w:rPr>
          <w:t>literal</w:t>
        </w:r>
        <w:r w:rsidRPr="00124465">
          <w:br/>
          <w:t xml:space="preserve">The string representing the identifier (e.g. </w:t>
        </w:r>
        <w:r>
          <w:t>“occ:1-18”</w:t>
        </w:r>
        <w:r w:rsidRPr="00124465">
          <w:t>).</w:t>
        </w:r>
      </w:ins>
    </w:p>
    <w:p w14:paraId="08C8B0BD" w14:textId="05363C75" w:rsidR="002D45B3" w:rsidRPr="00124465" w:rsidRDefault="002D45B3" w:rsidP="002D45B3">
      <w:pPr>
        <w:pStyle w:val="Paragrafoelenco"/>
        <w:numPr>
          <w:ilvl w:val="0"/>
          <w:numId w:val="8"/>
        </w:numPr>
        <w:spacing w:before="60" w:after="60"/>
        <w:contextualSpacing w:val="0"/>
        <w:rPr>
          <w:ins w:id="999" w:author="Silvio Peroni" w:date="2018-01-17T13:12:00Z"/>
        </w:rPr>
      </w:pPr>
      <w:proofErr w:type="gramStart"/>
      <w:ins w:id="1000" w:author="Silvio Peroni" w:date="2018-01-17T13:23:00Z">
        <w:r w:rsidRPr="00124465">
          <w:t>has</w:t>
        </w:r>
        <w:proofErr w:type="gramEnd"/>
        <w:r w:rsidRPr="00124465">
          <w:t xml:space="preserve"> scheme:</w:t>
        </w:r>
        <w:r w:rsidRPr="002D45B3">
          <w:rPr>
            <w:i/>
          </w:rPr>
          <w:t xml:space="preserve"> thing</w:t>
        </w:r>
        <w:r w:rsidRPr="002D45B3">
          <w:rPr>
            <w:i/>
          </w:rPr>
          <w:br/>
        </w:r>
        <w:r w:rsidRPr="00124465">
          <w:t xml:space="preserve">The particular identifier scheme </w:t>
        </w:r>
        <w:r>
          <w:t xml:space="preserve">to which </w:t>
        </w:r>
        <w:r w:rsidRPr="00124465">
          <w:t>the identifier</w:t>
        </w:r>
        <w:r>
          <w:t xml:space="preserve"> belongs</w:t>
        </w:r>
        <w:r w:rsidRPr="00124465">
          <w:t xml:space="preserve"> (e.g. </w:t>
        </w:r>
      </w:ins>
      <w:ins w:id="1001" w:author="Silvio Peroni" w:date="2018-01-17T13:24:00Z">
        <w:r>
          <w:t>OCC Citation Identifier</w:t>
        </w:r>
      </w:ins>
      <w:ins w:id="1002" w:author="Silvio Peroni" w:date="2018-01-17T13:23:00Z">
        <w:r w:rsidRPr="00124465">
          <w:t>).</w:t>
        </w:r>
      </w:ins>
    </w:p>
    <w:p w14:paraId="5E82F4AC" w14:textId="77777777" w:rsidR="009C52BF" w:rsidRPr="00124465" w:rsidRDefault="009C52BF">
      <w:pPr>
        <w:spacing w:before="60" w:after="60"/>
        <w:pPrChange w:id="1003" w:author="Silvio Peroni" w:date="2018-01-17T13:12:00Z">
          <w:pPr>
            <w:pStyle w:val="Paragrafoelenco"/>
            <w:numPr>
              <w:numId w:val="8"/>
            </w:numPr>
            <w:spacing w:before="60" w:after="60"/>
            <w:ind w:hanging="360"/>
            <w:contextualSpacing w:val="0"/>
          </w:pPr>
        </w:pPrChange>
      </w:pPr>
    </w:p>
    <w:p w14:paraId="7E6169FB" w14:textId="77777777" w:rsidR="00A170E0" w:rsidRPr="00124465" w:rsidRDefault="00A170E0" w:rsidP="00806E45">
      <w:pPr>
        <w:pStyle w:val="Titolo1"/>
        <w:spacing w:before="60" w:after="60"/>
      </w:pPr>
    </w:p>
    <w:p w14:paraId="0F300C51" w14:textId="7D9FAD4D" w:rsidR="00515C9C" w:rsidRPr="00124465" w:rsidRDefault="00515C9C" w:rsidP="00806E45">
      <w:pPr>
        <w:pStyle w:val="Titolo1"/>
        <w:spacing w:before="60" w:after="60"/>
      </w:pPr>
      <w:r w:rsidRPr="00124465">
        <w:t>Provenance information</w:t>
      </w:r>
    </w:p>
    <w:p w14:paraId="41553A05" w14:textId="7704CF8E" w:rsidR="00515C9C" w:rsidRPr="00124465" w:rsidRDefault="00156930" w:rsidP="00806E45">
      <w:pPr>
        <w:spacing w:before="60" w:after="60"/>
      </w:pPr>
      <w:r w:rsidRPr="00124465">
        <w:t xml:space="preserve">Each of the aforementioned </w:t>
      </w:r>
      <w:r w:rsidR="00EB058A" w:rsidRPr="00124465">
        <w:t xml:space="preserve">bibliographic entities </w:t>
      </w:r>
      <w:r w:rsidRPr="00124465">
        <w:t xml:space="preserve">introduced </w:t>
      </w:r>
      <w:r w:rsidR="009B56BE" w:rsidRPr="00124465">
        <w:t xml:space="preserve">into </w:t>
      </w:r>
      <w:r w:rsidRPr="00124465">
        <w:t xml:space="preserve">the corpus </w:t>
      </w:r>
      <w:r w:rsidR="00EB058A" w:rsidRPr="00124465">
        <w:t>has</w:t>
      </w:r>
      <w:r w:rsidRPr="00124465">
        <w:t xml:space="preserve"> associated provenance information</w:t>
      </w:r>
      <w:r w:rsidR="000A01BD" w:rsidRPr="00124465">
        <w:t xml:space="preserve"> that documents </w:t>
      </w:r>
      <w:r w:rsidRPr="00124465">
        <w:t xml:space="preserve">the </w:t>
      </w:r>
      <w:r w:rsidR="00024FE2" w:rsidRPr="00124465">
        <w:t xml:space="preserve">curatorial </w:t>
      </w:r>
      <w:r w:rsidRPr="00124465">
        <w:t>process</w:t>
      </w:r>
      <w:r w:rsidR="00EB058A" w:rsidRPr="00124465">
        <w:t>es</w:t>
      </w:r>
      <w:r w:rsidRPr="00124465">
        <w:t xml:space="preserve"> </w:t>
      </w:r>
      <w:r w:rsidR="00B5230F" w:rsidRPr="00124465">
        <w:t>that ha</w:t>
      </w:r>
      <w:r w:rsidR="00EB058A" w:rsidRPr="00124465">
        <w:t>ve</w:t>
      </w:r>
      <w:r w:rsidR="00B5230F" w:rsidRPr="00124465">
        <w:t xml:space="preserve"> led to </w:t>
      </w:r>
      <w:r w:rsidRPr="00124465">
        <w:t xml:space="preserve">the current </w:t>
      </w:r>
      <w:r w:rsidR="00B5230F" w:rsidRPr="00124465">
        <w:t xml:space="preserve">OCC </w:t>
      </w:r>
      <w:r w:rsidRPr="00124465">
        <w:t>description of th</w:t>
      </w:r>
      <w:r w:rsidR="002119C2" w:rsidRPr="00124465">
        <w:t>at</w:t>
      </w:r>
      <w:r w:rsidRPr="00124465">
        <w:t xml:space="preserve"> resource.</w:t>
      </w:r>
      <w:r w:rsidR="0073271B" w:rsidRPr="00124465">
        <w:t xml:space="preserve"> In this section</w:t>
      </w:r>
      <w:ins w:id="1004" w:author="David Shotton" w:date="2017-10-31T16:29:00Z">
        <w:r w:rsidR="000965C0">
          <w:t>,</w:t>
        </w:r>
      </w:ins>
      <w:r w:rsidR="0073271B" w:rsidRPr="00124465">
        <w:t xml:space="preserve"> we introduce all the </w:t>
      </w:r>
      <w:r w:rsidR="00B5230F" w:rsidRPr="00124465">
        <w:t xml:space="preserve">provenance </w:t>
      </w:r>
      <w:r w:rsidR="0073271B" w:rsidRPr="00124465">
        <w:t xml:space="preserve">metadata </w:t>
      </w:r>
      <w:r w:rsidR="00B5230F" w:rsidRPr="00124465">
        <w:t xml:space="preserve">elements that </w:t>
      </w:r>
      <w:r w:rsidR="006B17C2" w:rsidRPr="00124465">
        <w:t>constitute</w:t>
      </w:r>
      <w:r w:rsidR="00B5230F" w:rsidRPr="00124465">
        <w:t xml:space="preserve"> </w:t>
      </w:r>
      <w:r w:rsidR="002119C2" w:rsidRPr="00124465">
        <w:t xml:space="preserve">the provenance information for </w:t>
      </w:r>
      <w:r w:rsidR="00C601C7" w:rsidRPr="00124465">
        <w:t>a</w:t>
      </w:r>
      <w:r w:rsidR="002119C2" w:rsidRPr="00124465">
        <w:t xml:space="preserve"> particular</w:t>
      </w:r>
      <w:r w:rsidR="00C601C7" w:rsidRPr="00124465">
        <w:t xml:space="preserve"> OCC bibliographic entity</w:t>
      </w:r>
      <w:r w:rsidR="001406C6">
        <w:t>, all of which elemen</w:t>
      </w:r>
      <w:r w:rsidR="000B5FA2">
        <w:t xml:space="preserve">ts are stored within the </w:t>
      </w:r>
      <w:r w:rsidR="001406C6">
        <w:t xml:space="preserve">entity’s </w:t>
      </w:r>
      <w:r w:rsidR="000B5FA2">
        <w:t xml:space="preserve">single </w:t>
      </w:r>
      <w:r w:rsidR="001406C6">
        <w:t>provenance graph</w:t>
      </w:r>
      <w:r w:rsidR="00C601C7" w:rsidRPr="00124465">
        <w:t>.</w:t>
      </w:r>
    </w:p>
    <w:p w14:paraId="4AD5A1A8" w14:textId="77777777" w:rsidR="009F5C16" w:rsidRPr="00124465" w:rsidRDefault="009F5C16" w:rsidP="00806E45">
      <w:pPr>
        <w:pStyle w:val="Titolo2"/>
        <w:spacing w:before="60" w:after="60"/>
      </w:pPr>
    </w:p>
    <w:p w14:paraId="63AE58FF" w14:textId="6A3B6C30" w:rsidR="0083748D" w:rsidRPr="00124465" w:rsidRDefault="0006520A" w:rsidP="00806E45">
      <w:pPr>
        <w:pStyle w:val="Titolo2"/>
        <w:spacing w:before="60" w:after="60"/>
      </w:pPr>
      <w:r w:rsidRPr="00124465">
        <w:t xml:space="preserve">Metadata elements </w:t>
      </w:r>
      <w:r w:rsidR="006E4007" w:rsidRPr="00BA1E09">
        <w:t xml:space="preserve">that may be </w:t>
      </w:r>
      <w:r w:rsidRPr="00124465">
        <w:t xml:space="preserve">associated with </w:t>
      </w:r>
      <w:r>
        <w:t>a s</w:t>
      </w:r>
      <w:r w:rsidR="0073502F" w:rsidRPr="00124465">
        <w:t>napshot of e</w:t>
      </w:r>
      <w:r w:rsidR="0083748D" w:rsidRPr="00124465">
        <w:t xml:space="preserve">ntity </w:t>
      </w:r>
      <w:r w:rsidR="0073502F" w:rsidRPr="00124465">
        <w:t>metadata</w:t>
      </w:r>
      <w:r w:rsidR="00EB058A" w:rsidRPr="00124465">
        <w:t xml:space="preserve"> </w:t>
      </w:r>
      <w:r w:rsidR="00175C45">
        <w:t>(se)</w:t>
      </w:r>
      <w:r w:rsidR="003D0CFB">
        <w:br/>
      </w:r>
      <w:r w:rsidR="0083748D" w:rsidRPr="00124465">
        <w:t>(</w:t>
      </w:r>
      <w:r w:rsidR="00E61CB5" w:rsidRPr="00124465">
        <w:t xml:space="preserve">graph: </w:t>
      </w:r>
      <w:r w:rsidR="00D611FD" w:rsidRPr="00124465">
        <w:t>[entity provenance URL]</w:t>
      </w:r>
      <w:r w:rsidR="0083748D" w:rsidRPr="00124465">
        <w:t>)</w:t>
      </w:r>
    </w:p>
    <w:p w14:paraId="2A125DE3" w14:textId="2F4F23EA" w:rsidR="00757CA8" w:rsidRPr="00124465" w:rsidRDefault="00757CA8" w:rsidP="00806E45">
      <w:pPr>
        <w:pStyle w:val="Paragrafoelenco"/>
        <w:numPr>
          <w:ilvl w:val="0"/>
          <w:numId w:val="11"/>
        </w:numPr>
        <w:spacing w:before="60" w:after="60"/>
        <w:contextualSpacing w:val="0"/>
      </w:pPr>
      <w:proofErr w:type="gramStart"/>
      <w:r w:rsidRPr="00124465">
        <w:t>has</w:t>
      </w:r>
      <w:proofErr w:type="gramEnd"/>
      <w:r w:rsidRPr="00124465">
        <w:t xml:space="preserve"> creation date: </w:t>
      </w:r>
      <w:r w:rsidRPr="00124465">
        <w:rPr>
          <w:i/>
        </w:rPr>
        <w:t>date</w:t>
      </w:r>
      <w:r w:rsidR="001823A6" w:rsidRPr="00124465">
        <w:rPr>
          <w:i/>
        </w:rPr>
        <w:t xml:space="preserve"> time</w:t>
      </w:r>
      <w:r w:rsidRPr="00124465">
        <w:br/>
      </w:r>
      <w:r w:rsidR="009D726E" w:rsidRPr="00124465">
        <w:t>T</w:t>
      </w:r>
      <w:r w:rsidRPr="00124465">
        <w:t xml:space="preserve">he date </w:t>
      </w:r>
      <w:r w:rsidR="009D726E" w:rsidRPr="00124465">
        <w:t xml:space="preserve">on which </w:t>
      </w:r>
      <w:r w:rsidR="00251722">
        <w:t>a</w:t>
      </w:r>
      <w:r w:rsidR="00251722" w:rsidRPr="00124465">
        <w:t xml:space="preserve"> </w:t>
      </w:r>
      <w:r w:rsidR="001777E3" w:rsidRPr="00124465">
        <w:t>particular snapshot of a</w:t>
      </w:r>
      <w:r w:rsidRPr="00124465">
        <w:t xml:space="preserve"> </w:t>
      </w:r>
      <w:r w:rsidR="0078381A" w:rsidRPr="00124465">
        <w:t xml:space="preserve">bibliographic </w:t>
      </w:r>
      <w:r w:rsidRPr="00124465">
        <w:t>entity</w:t>
      </w:r>
      <w:r w:rsidR="008E7376">
        <w:t>’s</w:t>
      </w:r>
      <w:r w:rsidR="001777E3" w:rsidRPr="00124465">
        <w:t xml:space="preserve"> metadata</w:t>
      </w:r>
      <w:r w:rsidRPr="00124465">
        <w:t xml:space="preserve"> </w:t>
      </w:r>
      <w:r w:rsidR="0078381A" w:rsidRPr="00124465">
        <w:t>was</w:t>
      </w:r>
      <w:r w:rsidRPr="00124465">
        <w:t xml:space="preserve"> created</w:t>
      </w:r>
      <w:r w:rsidR="007D56A3" w:rsidRPr="00124465">
        <w:t xml:space="preserve"> within the OCC</w:t>
      </w:r>
      <w:r w:rsidRPr="00124465">
        <w:t>.</w:t>
      </w:r>
    </w:p>
    <w:p w14:paraId="4CCFF327" w14:textId="1EB6A98A" w:rsidR="001823A6" w:rsidRPr="00124465" w:rsidRDefault="001823A6" w:rsidP="00806E45">
      <w:pPr>
        <w:pStyle w:val="Paragrafoelenco"/>
        <w:numPr>
          <w:ilvl w:val="0"/>
          <w:numId w:val="11"/>
        </w:numPr>
        <w:spacing w:before="60" w:after="60"/>
        <w:contextualSpacing w:val="0"/>
      </w:pPr>
      <w:proofErr w:type="gramStart"/>
      <w:r w:rsidRPr="00124465">
        <w:t>has</w:t>
      </w:r>
      <w:proofErr w:type="gramEnd"/>
      <w:r w:rsidRPr="00124465">
        <w:t xml:space="preserve"> invalidation date: </w:t>
      </w:r>
      <w:r w:rsidRPr="00124465">
        <w:rPr>
          <w:i/>
        </w:rPr>
        <w:t>date time</w:t>
      </w:r>
      <w:r w:rsidR="00C5730C" w:rsidRPr="00124465">
        <w:br/>
      </w:r>
      <w:r w:rsidR="009D726E" w:rsidRPr="00124465">
        <w:t xml:space="preserve">The date on which </w:t>
      </w:r>
      <w:r w:rsidR="00251722">
        <w:t xml:space="preserve">a </w:t>
      </w:r>
      <w:r w:rsidR="00DE1772" w:rsidRPr="00124465">
        <w:t>snapshot of a bibliographic entity</w:t>
      </w:r>
      <w:r w:rsidR="00D26F6C">
        <w:t>’s</w:t>
      </w:r>
      <w:r w:rsidR="00DE1772" w:rsidRPr="00124465">
        <w:t xml:space="preserve"> metadata </w:t>
      </w:r>
      <w:r w:rsidR="0078381A" w:rsidRPr="00124465">
        <w:t>was</w:t>
      </w:r>
      <w:r w:rsidR="00C5730C" w:rsidRPr="00124465">
        <w:t xml:space="preserve"> invalidated</w:t>
      </w:r>
      <w:r w:rsidR="00243DF5" w:rsidRPr="00124465">
        <w:t xml:space="preserve"> due to</w:t>
      </w:r>
      <w:r w:rsidR="00E64167" w:rsidRPr="00124465">
        <w:t xml:space="preserve"> an update </w:t>
      </w:r>
      <w:r w:rsidR="00410456" w:rsidRPr="00124465">
        <w:t xml:space="preserve">(e.g. the addition of some metadata that was not specified in the </w:t>
      </w:r>
      <w:r w:rsidR="00BD449D">
        <w:t xml:space="preserve">previous </w:t>
      </w:r>
      <w:r w:rsidR="00410456" w:rsidRPr="00124465">
        <w:t>snapshot)</w:t>
      </w:r>
      <w:r w:rsidR="00E64167" w:rsidRPr="00124465">
        <w:t xml:space="preserve"> or a </w:t>
      </w:r>
      <w:r w:rsidR="00243DF5" w:rsidRPr="00124465">
        <w:t>merge</w:t>
      </w:r>
      <w:r w:rsidR="00C27C38">
        <w:t>r</w:t>
      </w:r>
      <w:r w:rsidR="00243DF5" w:rsidRPr="00124465">
        <w:t xml:space="preserve"> with another one</w:t>
      </w:r>
      <w:r w:rsidR="00C5730C" w:rsidRPr="00124465">
        <w:t>.</w:t>
      </w:r>
    </w:p>
    <w:p w14:paraId="46B59D9B" w14:textId="1787B947" w:rsidR="0084477D" w:rsidRPr="00124465" w:rsidRDefault="00225379" w:rsidP="00806E45">
      <w:pPr>
        <w:pStyle w:val="Paragrafoelenco"/>
        <w:numPr>
          <w:ilvl w:val="0"/>
          <w:numId w:val="11"/>
        </w:numPr>
        <w:spacing w:before="60" w:after="60"/>
        <w:contextualSpacing w:val="0"/>
      </w:pPr>
      <w:proofErr w:type="gramStart"/>
      <w:r w:rsidRPr="00124465">
        <w:t>is</w:t>
      </w:r>
      <w:proofErr w:type="gramEnd"/>
      <w:r w:rsidRPr="00124465">
        <w:t xml:space="preserve"> snapshot of</w:t>
      </w:r>
      <w:r w:rsidR="0084477D" w:rsidRPr="00124465">
        <w:t xml:space="preserve">: </w:t>
      </w:r>
      <w:r w:rsidR="0084477D" w:rsidRPr="00124465">
        <w:rPr>
          <w:i/>
        </w:rPr>
        <w:t>bibliographic entity</w:t>
      </w:r>
      <w:r w:rsidR="00065F0C">
        <w:rPr>
          <w:i/>
        </w:rPr>
        <w:t xml:space="preserve"> (en)</w:t>
      </w:r>
      <w:r w:rsidR="0084477D" w:rsidRPr="00124465">
        <w:br/>
      </w:r>
      <w:r w:rsidR="0078381A" w:rsidRPr="00124465">
        <w:t>This property</w:t>
      </w:r>
      <w:r w:rsidR="0084477D" w:rsidRPr="00124465">
        <w:t xml:space="preserve"> is used </w:t>
      </w:r>
      <w:r w:rsidR="0006322B" w:rsidRPr="00124465">
        <w:t>to</w:t>
      </w:r>
      <w:r w:rsidR="00243DF5" w:rsidRPr="00124465">
        <w:t xml:space="preserve"> link a snapshot of entity metadata to the bibliographic entity in the OCC to which the snapshot refers. </w:t>
      </w:r>
    </w:p>
    <w:p w14:paraId="122F01EF" w14:textId="6092E780" w:rsidR="00A46CA0" w:rsidRPr="00124465" w:rsidRDefault="00971C71" w:rsidP="00806E45">
      <w:pPr>
        <w:pStyle w:val="Paragrafoelenco"/>
        <w:numPr>
          <w:ilvl w:val="0"/>
          <w:numId w:val="11"/>
        </w:numPr>
        <w:spacing w:before="60" w:after="60"/>
        <w:contextualSpacing w:val="0"/>
      </w:pPr>
      <w:proofErr w:type="gramStart"/>
      <w:r w:rsidRPr="00124465">
        <w:t>is</w:t>
      </w:r>
      <w:proofErr w:type="gramEnd"/>
      <w:r w:rsidR="00A46CA0" w:rsidRPr="00124465">
        <w:t xml:space="preserve"> derived from: </w:t>
      </w:r>
      <w:r w:rsidR="00643975" w:rsidRPr="00124465">
        <w:rPr>
          <w:i/>
        </w:rPr>
        <w:t>snapshot of entity metadata</w:t>
      </w:r>
      <w:r w:rsidR="006057CF">
        <w:rPr>
          <w:i/>
        </w:rPr>
        <w:t xml:space="preserve"> (se)</w:t>
      </w:r>
      <w:r w:rsidR="00A46CA0" w:rsidRPr="00124465">
        <w:br/>
      </w:r>
      <w:r w:rsidR="00E55189" w:rsidRPr="00124465">
        <w:t xml:space="preserve">This property </w:t>
      </w:r>
      <w:r w:rsidR="00A46CA0" w:rsidRPr="00124465">
        <w:t xml:space="preserve">is used </w:t>
      </w:r>
      <w:r w:rsidR="009F3C4B" w:rsidRPr="00124465">
        <w:t>to identify</w:t>
      </w:r>
      <w:r w:rsidR="00643975" w:rsidRPr="00124465">
        <w:t xml:space="preserve"> </w:t>
      </w:r>
      <w:r w:rsidR="00BC72E2">
        <w:t xml:space="preserve">the immediately </w:t>
      </w:r>
      <w:r w:rsidR="00643975" w:rsidRPr="00124465">
        <w:t xml:space="preserve">previous snapshot of entity metadata </w:t>
      </w:r>
      <w:r w:rsidR="00F32A1B" w:rsidRPr="00124465">
        <w:t xml:space="preserve">associated </w:t>
      </w:r>
      <w:r w:rsidR="00686918">
        <w:t>with</w:t>
      </w:r>
      <w:r w:rsidR="00F32A1B" w:rsidRPr="00124465">
        <w:t xml:space="preserve"> </w:t>
      </w:r>
      <w:r w:rsidR="00643975" w:rsidRPr="00124465">
        <w:t>the same bibliographic entity.</w:t>
      </w:r>
    </w:p>
    <w:p w14:paraId="68C991CC" w14:textId="7EC80791" w:rsidR="00A46CA0" w:rsidRPr="00124465" w:rsidRDefault="00971C71" w:rsidP="00806E45">
      <w:pPr>
        <w:pStyle w:val="Paragrafoelenco"/>
        <w:numPr>
          <w:ilvl w:val="0"/>
          <w:numId w:val="11"/>
        </w:numPr>
        <w:spacing w:before="60" w:after="60"/>
        <w:contextualSpacing w:val="0"/>
      </w:pPr>
      <w:proofErr w:type="gramStart"/>
      <w:r w:rsidRPr="00124465">
        <w:t>has</w:t>
      </w:r>
      <w:proofErr w:type="gramEnd"/>
      <w:r w:rsidR="00A46CA0" w:rsidRPr="00124465">
        <w:t xml:space="preserve"> primary source: </w:t>
      </w:r>
      <w:r w:rsidR="004C06C9" w:rsidRPr="00124465">
        <w:rPr>
          <w:i/>
        </w:rPr>
        <w:t>thing</w:t>
      </w:r>
      <w:r w:rsidR="00A46CA0" w:rsidRPr="00124465">
        <w:br/>
      </w:r>
      <w:r w:rsidR="00E55189" w:rsidRPr="00124465">
        <w:t xml:space="preserve">This property </w:t>
      </w:r>
      <w:r w:rsidR="00A46CA0" w:rsidRPr="00124465">
        <w:t xml:space="preserve">is used </w:t>
      </w:r>
      <w:r w:rsidR="00E55189" w:rsidRPr="00124465">
        <w:t xml:space="preserve">to identify </w:t>
      </w:r>
      <w:r w:rsidR="00A46CA0" w:rsidRPr="00124465">
        <w:t xml:space="preserve">the primary source </w:t>
      </w:r>
      <w:r w:rsidR="00E55189" w:rsidRPr="00124465">
        <w:t xml:space="preserve">from which </w:t>
      </w:r>
      <w:r w:rsidR="00ED7DC1" w:rsidRPr="00124465">
        <w:t>the</w:t>
      </w:r>
      <w:r w:rsidR="00643975" w:rsidRPr="00124465">
        <w:t xml:space="preserve"> metadata described in the snapshot are derived (e.g. the result of querying the </w:t>
      </w:r>
      <w:proofErr w:type="spellStart"/>
      <w:r w:rsidR="00643975" w:rsidRPr="00124465">
        <w:t>CrossRef</w:t>
      </w:r>
      <w:proofErr w:type="spellEnd"/>
      <w:r w:rsidR="00643975" w:rsidRPr="00124465">
        <w:t xml:space="preserve"> API).</w:t>
      </w:r>
    </w:p>
    <w:p w14:paraId="26A80A02" w14:textId="6EA731E1" w:rsidR="00880D31" w:rsidRPr="00124465" w:rsidRDefault="00971C71" w:rsidP="00806E45">
      <w:pPr>
        <w:pStyle w:val="Paragrafoelenco"/>
        <w:numPr>
          <w:ilvl w:val="0"/>
          <w:numId w:val="11"/>
        </w:numPr>
        <w:spacing w:before="60" w:after="60"/>
        <w:contextualSpacing w:val="0"/>
      </w:pPr>
      <w:proofErr w:type="gramStart"/>
      <w:r w:rsidRPr="00124465">
        <w:t>is</w:t>
      </w:r>
      <w:proofErr w:type="gramEnd"/>
      <w:r w:rsidR="00880D31" w:rsidRPr="00124465">
        <w:t xml:space="preserve"> generated by: </w:t>
      </w:r>
      <w:r w:rsidR="004C06C9" w:rsidRPr="00124465">
        <w:rPr>
          <w:i/>
        </w:rPr>
        <w:t>curatorial a</w:t>
      </w:r>
      <w:r w:rsidR="00880D31" w:rsidRPr="00124465">
        <w:rPr>
          <w:i/>
        </w:rPr>
        <w:t>ctivity</w:t>
      </w:r>
      <w:r w:rsidR="006057CF">
        <w:rPr>
          <w:i/>
        </w:rPr>
        <w:t xml:space="preserve"> (</w:t>
      </w:r>
      <w:proofErr w:type="spellStart"/>
      <w:r w:rsidR="006057CF">
        <w:rPr>
          <w:i/>
        </w:rPr>
        <w:t>ca</w:t>
      </w:r>
      <w:proofErr w:type="spellEnd"/>
      <w:r w:rsidR="006057CF">
        <w:rPr>
          <w:i/>
        </w:rPr>
        <w:t>)</w:t>
      </w:r>
      <w:r w:rsidR="00880D31" w:rsidRPr="00124465">
        <w:br/>
      </w:r>
      <w:r w:rsidR="00051D12" w:rsidRPr="00124465">
        <w:t>This property is used to specify t</w:t>
      </w:r>
      <w:r w:rsidR="00880D31" w:rsidRPr="00124465">
        <w:t xml:space="preserve">he </w:t>
      </w:r>
      <w:r w:rsidR="00923DE2" w:rsidRPr="00124465">
        <w:t xml:space="preserve">curatorial </w:t>
      </w:r>
      <w:r w:rsidR="00880D31" w:rsidRPr="00124465">
        <w:t xml:space="preserve">activity </w:t>
      </w:r>
      <w:r w:rsidR="0078381A" w:rsidRPr="00124465">
        <w:t xml:space="preserve">whereby </w:t>
      </w:r>
      <w:r w:rsidR="00880D31" w:rsidRPr="00124465">
        <w:t xml:space="preserve">the </w:t>
      </w:r>
      <w:r w:rsidR="00816DFD" w:rsidRPr="00124465">
        <w:t xml:space="preserve">snapshot of entity metadata </w:t>
      </w:r>
      <w:r w:rsidR="00880D31" w:rsidRPr="00124465">
        <w:t>entity was generated</w:t>
      </w:r>
      <w:r w:rsidR="002A13E1" w:rsidRPr="00124465">
        <w:t>.</w:t>
      </w:r>
    </w:p>
    <w:p w14:paraId="7D1948FE" w14:textId="0600097C" w:rsidR="00647CEA" w:rsidRDefault="00971C71" w:rsidP="00806E45">
      <w:pPr>
        <w:pStyle w:val="Paragrafoelenco"/>
        <w:numPr>
          <w:ilvl w:val="0"/>
          <w:numId w:val="11"/>
        </w:numPr>
        <w:spacing w:before="60" w:after="60"/>
        <w:contextualSpacing w:val="0"/>
      </w:pPr>
      <w:proofErr w:type="gramStart"/>
      <w:r w:rsidRPr="00124465">
        <w:t>is</w:t>
      </w:r>
      <w:proofErr w:type="gramEnd"/>
      <w:r w:rsidR="00880D31" w:rsidRPr="00124465">
        <w:t xml:space="preserve"> invalidated by: </w:t>
      </w:r>
      <w:r w:rsidR="00F2295D" w:rsidRPr="00124465">
        <w:rPr>
          <w:i/>
        </w:rPr>
        <w:t>curatorial a</w:t>
      </w:r>
      <w:r w:rsidR="00880D31" w:rsidRPr="00124465">
        <w:rPr>
          <w:i/>
        </w:rPr>
        <w:t>ctivity</w:t>
      </w:r>
      <w:r w:rsidR="006057CF">
        <w:rPr>
          <w:i/>
        </w:rPr>
        <w:t xml:space="preserve"> (</w:t>
      </w:r>
      <w:proofErr w:type="spellStart"/>
      <w:r w:rsidR="006057CF">
        <w:rPr>
          <w:i/>
        </w:rPr>
        <w:t>ca</w:t>
      </w:r>
      <w:proofErr w:type="spellEnd"/>
      <w:r w:rsidR="006057CF">
        <w:rPr>
          <w:i/>
        </w:rPr>
        <w:t>)</w:t>
      </w:r>
      <w:r w:rsidR="00880D31" w:rsidRPr="00124465">
        <w:br/>
      </w:r>
      <w:r w:rsidR="009D74FB" w:rsidRPr="00124465">
        <w:t>This property is used to specify t</w:t>
      </w:r>
      <w:r w:rsidR="00880D31" w:rsidRPr="00124465">
        <w:t xml:space="preserve">he </w:t>
      </w:r>
      <w:r w:rsidR="00923DE2" w:rsidRPr="00124465">
        <w:t xml:space="preserve">curatorial </w:t>
      </w:r>
      <w:r w:rsidR="00880D31" w:rsidRPr="00124465">
        <w:t>activity where</w:t>
      </w:r>
      <w:r w:rsidR="009D74FB" w:rsidRPr="00124465">
        <w:t>by</w:t>
      </w:r>
      <w:r w:rsidR="00880D31" w:rsidRPr="00124465">
        <w:t xml:space="preserve"> the </w:t>
      </w:r>
      <w:r w:rsidR="002B2EFA" w:rsidRPr="00124465">
        <w:t xml:space="preserve">snapshot of entity metadata </w:t>
      </w:r>
      <w:r w:rsidR="00880D31" w:rsidRPr="00124465">
        <w:t>entity was invalidated</w:t>
      </w:r>
      <w:r w:rsidR="0028792A">
        <w:t>, i.e. the reason for the invalidation</w:t>
      </w:r>
      <w:r w:rsidR="00880D31" w:rsidRPr="00124465">
        <w:t>.</w:t>
      </w:r>
    </w:p>
    <w:p w14:paraId="0CC8CAD1" w14:textId="77777777" w:rsidR="009348F1" w:rsidRPr="00124465" w:rsidRDefault="009348F1" w:rsidP="009348F1">
      <w:pPr>
        <w:spacing w:before="60" w:after="60"/>
      </w:pPr>
    </w:p>
    <w:p w14:paraId="04C2A879" w14:textId="04B25E49" w:rsidR="00F84B3F" w:rsidRPr="00124465" w:rsidRDefault="0006520A" w:rsidP="008F0BCC">
      <w:pPr>
        <w:pStyle w:val="Titolo2"/>
        <w:spacing w:before="60" w:after="60"/>
        <w:rPr>
          <w:dstrike/>
        </w:rPr>
      </w:pPr>
      <w:r w:rsidRPr="00124465">
        <w:lastRenderedPageBreak/>
        <w:t xml:space="preserve">Metadata elements </w:t>
      </w:r>
      <w:r w:rsidR="00853ACE" w:rsidRPr="00BA1E09">
        <w:t xml:space="preserve">that may be </w:t>
      </w:r>
      <w:r w:rsidRPr="00124465">
        <w:t xml:space="preserve">associated with </w:t>
      </w:r>
      <w:r>
        <w:t>a c</w:t>
      </w:r>
      <w:r w:rsidR="00977004" w:rsidRPr="00124465">
        <w:t>uratorial a</w:t>
      </w:r>
      <w:r w:rsidR="00F84B3F" w:rsidRPr="00124465">
        <w:t>ctivity</w:t>
      </w:r>
      <w:r w:rsidR="00175C45">
        <w:t xml:space="preserve"> (</w:t>
      </w:r>
      <w:proofErr w:type="spellStart"/>
      <w:r w:rsidR="00175C45">
        <w:t>ca</w:t>
      </w:r>
      <w:proofErr w:type="spellEnd"/>
      <w:r w:rsidR="00175C45">
        <w:t>)</w:t>
      </w:r>
      <w:r w:rsidR="00201AF5">
        <w:br/>
      </w:r>
      <w:r w:rsidR="008D1B24" w:rsidRPr="00124465">
        <w:t>(graph: [entity provenance URL])</w:t>
      </w:r>
    </w:p>
    <w:p w14:paraId="3AC5CB60" w14:textId="005A755F" w:rsidR="00F84B3F" w:rsidRPr="00124465" w:rsidRDefault="00A4573F"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8D4B2F" w:rsidRPr="00124465">
        <w:rPr>
          <w:i/>
        </w:rPr>
        <w:t>thing</w:t>
      </w:r>
      <w:r w:rsidRPr="00124465">
        <w:br/>
        <w:t xml:space="preserve">The type of </w:t>
      </w:r>
      <w:r w:rsidR="00595A9A" w:rsidRPr="00124465">
        <w:t xml:space="preserve">OCC curatorial </w:t>
      </w:r>
      <w:r w:rsidRPr="00124465">
        <w:t xml:space="preserve">activity, </w:t>
      </w:r>
      <w:r w:rsidR="000949C5" w:rsidRPr="00124465">
        <w:t xml:space="preserve">conforming </w:t>
      </w:r>
      <w:r w:rsidRPr="00124465">
        <w:t xml:space="preserve">to </w:t>
      </w:r>
      <w:r w:rsidR="000949C5" w:rsidRPr="00124465">
        <w:t xml:space="preserve">one of </w:t>
      </w:r>
      <w:r w:rsidRPr="00124465">
        <w:t xml:space="preserve">those </w:t>
      </w:r>
      <w:r w:rsidR="00614EFC" w:rsidRPr="00124465">
        <w:t xml:space="preserve">defined </w:t>
      </w:r>
      <w:r w:rsidRPr="00124465">
        <w:t>above</w:t>
      </w:r>
      <w:r w:rsidR="00BA15AA">
        <w:t xml:space="preserve"> (creation, modification or merging)</w:t>
      </w:r>
      <w:r w:rsidRPr="00124465">
        <w:t>.</w:t>
      </w:r>
    </w:p>
    <w:p w14:paraId="74011E7B" w14:textId="08EDE01D" w:rsidR="00B82E49" w:rsidRPr="00124465" w:rsidRDefault="00B82E49" w:rsidP="00806E45">
      <w:pPr>
        <w:pStyle w:val="Paragrafoelenco"/>
        <w:numPr>
          <w:ilvl w:val="0"/>
          <w:numId w:val="6"/>
        </w:numPr>
        <w:spacing w:before="60" w:after="60"/>
        <w:contextualSpacing w:val="0"/>
      </w:pPr>
      <w:proofErr w:type="gramStart"/>
      <w:r w:rsidRPr="00124465">
        <w:t>has</w:t>
      </w:r>
      <w:proofErr w:type="gramEnd"/>
      <w:r w:rsidRPr="00124465">
        <w:t xml:space="preserve"> description: </w:t>
      </w:r>
      <w:r w:rsidRPr="00124465">
        <w:rPr>
          <w:i/>
        </w:rPr>
        <w:t>literal</w:t>
      </w:r>
      <w:r w:rsidRPr="00124465">
        <w:rPr>
          <w:i/>
        </w:rPr>
        <w:br/>
      </w:r>
      <w:r w:rsidRPr="00124465">
        <w:t xml:space="preserve">A textual description of the </w:t>
      </w:r>
      <w:r w:rsidR="00052843">
        <w:t>activity</w:t>
      </w:r>
      <w:r w:rsidR="00052843" w:rsidRPr="00124465">
        <w:t xml:space="preserve"> </w:t>
      </w:r>
      <w:r w:rsidR="00A27B8D" w:rsidRPr="00124465">
        <w:t>and its consequence.</w:t>
      </w:r>
    </w:p>
    <w:p w14:paraId="4E12213F" w14:textId="333BD20E" w:rsidR="00647CEA" w:rsidRDefault="00CB3D4D" w:rsidP="00806E45">
      <w:pPr>
        <w:pStyle w:val="Paragrafoelenco"/>
        <w:numPr>
          <w:ilvl w:val="0"/>
          <w:numId w:val="6"/>
        </w:numPr>
        <w:spacing w:before="60" w:after="60"/>
        <w:contextualSpacing w:val="0"/>
      </w:pPr>
      <w:proofErr w:type="gramStart"/>
      <w:r w:rsidRPr="00124465">
        <w:t>h</w:t>
      </w:r>
      <w:r w:rsidR="007D088F" w:rsidRPr="00124465">
        <w:t>as</w:t>
      </w:r>
      <w:proofErr w:type="gramEnd"/>
      <w:r w:rsidR="007D088F" w:rsidRPr="00124465">
        <w:t xml:space="preserve"> </w:t>
      </w:r>
      <w:r w:rsidRPr="00124465">
        <w:t xml:space="preserve">update action: </w:t>
      </w:r>
      <w:r w:rsidRPr="00124465">
        <w:rPr>
          <w:i/>
        </w:rPr>
        <w:t>thing</w:t>
      </w:r>
      <w:r w:rsidR="0023522A" w:rsidRPr="00124465">
        <w:br/>
      </w:r>
      <w:r w:rsidR="000E0B62" w:rsidRPr="00124465">
        <w:t xml:space="preserve">The UPDATE SPARQL query that keeps track of which metadata have been modified as </w:t>
      </w:r>
      <w:r w:rsidR="00863248">
        <w:t xml:space="preserve">the </w:t>
      </w:r>
      <w:r w:rsidR="000E0B62" w:rsidRPr="00124465">
        <w:t xml:space="preserve">result of a modification </w:t>
      </w:r>
      <w:r w:rsidR="0023522A" w:rsidRPr="00124465">
        <w:t xml:space="preserve">of some of the metadata </w:t>
      </w:r>
      <w:r w:rsidR="00EF02CE">
        <w:t xml:space="preserve">or the </w:t>
      </w:r>
      <w:r w:rsidR="00EF02CE" w:rsidRPr="00124465">
        <w:t xml:space="preserve">merging of the metadata </w:t>
      </w:r>
      <w:r w:rsidR="00EF02CE">
        <w:t xml:space="preserve">relating to </w:t>
      </w:r>
      <w:r w:rsidR="0023522A" w:rsidRPr="00124465">
        <w:t xml:space="preserve">a </w:t>
      </w:r>
      <w:r w:rsidR="00EF02CE">
        <w:t>particular</w:t>
      </w:r>
      <w:r w:rsidR="0023522A" w:rsidRPr="00124465">
        <w:t xml:space="preserve"> bibliographic entity</w:t>
      </w:r>
      <w:r w:rsidR="000E0B62" w:rsidRPr="00124465">
        <w:t>.</w:t>
      </w:r>
    </w:p>
    <w:p w14:paraId="30F56C72" w14:textId="6CA806AB" w:rsidR="00755AAC" w:rsidRPr="00124465" w:rsidRDefault="00755AAC" w:rsidP="00755AAC">
      <w:pPr>
        <w:pStyle w:val="Paragrafoelenco"/>
        <w:numPr>
          <w:ilvl w:val="0"/>
          <w:numId w:val="6"/>
        </w:numPr>
        <w:spacing w:before="60" w:after="60"/>
        <w:contextualSpacing w:val="0"/>
      </w:pPr>
      <w:proofErr w:type="gramStart"/>
      <w:r w:rsidRPr="00124465">
        <w:t>involve</w:t>
      </w:r>
      <w:r w:rsidR="00A57104">
        <w:t>s</w:t>
      </w:r>
      <w:proofErr w:type="gramEnd"/>
      <w:r w:rsidRPr="00124465">
        <w:t xml:space="preserve"> agent</w:t>
      </w:r>
      <w:r>
        <w:t xml:space="preserve"> with role</w:t>
      </w:r>
      <w:r w:rsidRPr="00124465">
        <w:t xml:space="preserve">: </w:t>
      </w:r>
      <w:r>
        <w:rPr>
          <w:i/>
        </w:rPr>
        <w:t>curatorial role</w:t>
      </w:r>
      <w:r w:rsidR="00742FD0">
        <w:rPr>
          <w:i/>
        </w:rPr>
        <w:t xml:space="preserve"> (</w:t>
      </w:r>
      <w:proofErr w:type="spellStart"/>
      <w:r w:rsidR="00742FD0">
        <w:rPr>
          <w:i/>
        </w:rPr>
        <w:t>cr</w:t>
      </w:r>
      <w:proofErr w:type="spellEnd"/>
      <w:r w:rsidR="00742FD0">
        <w:rPr>
          <w:i/>
        </w:rPr>
        <w:t>)</w:t>
      </w:r>
      <w:r w:rsidRPr="00124465">
        <w:rPr>
          <w:i/>
        </w:rPr>
        <w:br/>
      </w:r>
      <w:r w:rsidRPr="00124465">
        <w:t xml:space="preserve">The </w:t>
      </w:r>
      <w:r>
        <w:t xml:space="preserve">curatorial role of the provenance </w:t>
      </w:r>
      <w:r w:rsidRPr="00124465">
        <w:t xml:space="preserve">agent involved in </w:t>
      </w:r>
      <w:r>
        <w:t>this</w:t>
      </w:r>
      <w:r w:rsidRPr="00124465">
        <w:t xml:space="preserve"> curatorial activity.</w:t>
      </w:r>
    </w:p>
    <w:p w14:paraId="064B7FED" w14:textId="77777777" w:rsidR="00EF02CE" w:rsidRPr="00124465" w:rsidRDefault="00EF02CE" w:rsidP="00414D5F">
      <w:pPr>
        <w:pStyle w:val="Paragrafoelenco"/>
        <w:spacing w:before="60" w:after="60"/>
        <w:contextualSpacing w:val="0"/>
      </w:pPr>
    </w:p>
    <w:p w14:paraId="0CB1A04B" w14:textId="49D7B8C3" w:rsidR="00755AAC" w:rsidRPr="00124465" w:rsidRDefault="00755AAC" w:rsidP="00755AAC">
      <w:pPr>
        <w:pStyle w:val="Titolo2"/>
        <w:spacing w:before="60" w:after="60"/>
      </w:pPr>
      <w:r w:rsidRPr="00124465">
        <w:t xml:space="preserve">Metadata elements </w:t>
      </w:r>
      <w:r w:rsidRPr="00BA1E09">
        <w:t xml:space="preserve">that may be </w:t>
      </w:r>
      <w:r w:rsidRPr="00124465">
        <w:t xml:space="preserve">associated with </w:t>
      </w:r>
      <w:r>
        <w:t xml:space="preserve">a curatorial </w:t>
      </w:r>
      <w:r w:rsidRPr="00124465">
        <w:t>role</w:t>
      </w:r>
      <w:r w:rsidR="00175C45">
        <w:t xml:space="preserve"> (</w:t>
      </w:r>
      <w:proofErr w:type="spellStart"/>
      <w:r w:rsidR="00175C45">
        <w:t>cr</w:t>
      </w:r>
      <w:proofErr w:type="spellEnd"/>
      <w:r w:rsidR="00175C45">
        <w:t>)</w:t>
      </w:r>
      <w:r w:rsidRPr="00124465">
        <w:t xml:space="preserve"> </w:t>
      </w:r>
      <w:r>
        <w:br/>
      </w:r>
      <w:r w:rsidRPr="00124465">
        <w:t>(gra</w:t>
      </w:r>
      <w:r>
        <w:t xml:space="preserve">ph: </w:t>
      </w:r>
      <w:r w:rsidRPr="00124465">
        <w:t>[entity provenance URL])</w:t>
      </w:r>
    </w:p>
    <w:p w14:paraId="155F1811" w14:textId="75881C0A" w:rsidR="00755AAC" w:rsidRPr="00124465" w:rsidRDefault="00755AAC" w:rsidP="00755AAC">
      <w:pPr>
        <w:pStyle w:val="Paragrafoelenco"/>
        <w:numPr>
          <w:ilvl w:val="0"/>
          <w:numId w:val="15"/>
        </w:numPr>
        <w:spacing w:before="60" w:after="60"/>
        <w:contextualSpacing w:val="0"/>
      </w:pPr>
      <w:proofErr w:type="gramStart"/>
      <w:r w:rsidRPr="00124465">
        <w:t>has</w:t>
      </w:r>
      <w:proofErr w:type="gramEnd"/>
      <w:r w:rsidRPr="00124465">
        <w:t xml:space="preserve"> role type: </w:t>
      </w:r>
      <w:r w:rsidRPr="00124465">
        <w:rPr>
          <w:i/>
        </w:rPr>
        <w:t>thing</w:t>
      </w:r>
      <w:r w:rsidRPr="00124465">
        <w:br/>
        <w:t xml:space="preserve">The specific type of role under consideration (e.g. </w:t>
      </w:r>
      <w:r w:rsidR="000C3106">
        <w:t xml:space="preserve">the </w:t>
      </w:r>
      <w:r w:rsidR="00C5795F">
        <w:t xml:space="preserve">merging </w:t>
      </w:r>
      <w:r w:rsidR="000C3106">
        <w:t xml:space="preserve">activity of an </w:t>
      </w:r>
      <w:r>
        <w:t xml:space="preserve">OCC curator, </w:t>
      </w:r>
      <w:r w:rsidR="000C3106">
        <w:t>or an</w:t>
      </w:r>
      <w:r w:rsidR="00BC59E2">
        <w:t xml:space="preserve"> external authority acting as a </w:t>
      </w:r>
      <w:r>
        <w:t>metadata source</w:t>
      </w:r>
      <w:r w:rsidRPr="00124465">
        <w:t>).</w:t>
      </w:r>
    </w:p>
    <w:p w14:paraId="7C2B0E34" w14:textId="4CDB9E2D" w:rsidR="00755AAC" w:rsidRDefault="00755AAC" w:rsidP="00C5795F">
      <w:pPr>
        <w:pStyle w:val="Paragrafoelenco"/>
        <w:numPr>
          <w:ilvl w:val="0"/>
          <w:numId w:val="15"/>
        </w:numPr>
        <w:spacing w:before="60" w:after="60"/>
        <w:contextualSpacing w:val="0"/>
      </w:pPr>
      <w:proofErr w:type="gramStart"/>
      <w:r>
        <w:t>held</w:t>
      </w:r>
      <w:proofErr w:type="gramEnd"/>
      <w:r>
        <w:t xml:space="preserve"> by agent</w:t>
      </w:r>
      <w:r w:rsidRPr="00124465">
        <w:t xml:space="preserve">: </w:t>
      </w:r>
      <w:r w:rsidRPr="00797AE9">
        <w:rPr>
          <w:i/>
        </w:rPr>
        <w:t>provenance agent</w:t>
      </w:r>
      <w:r w:rsidR="00065F0C">
        <w:rPr>
          <w:i/>
        </w:rPr>
        <w:t xml:space="preserve"> (pa)</w:t>
      </w:r>
      <w:r w:rsidRPr="00124465">
        <w:br/>
      </w:r>
      <w:r>
        <w:t xml:space="preserve">The provenance agent </w:t>
      </w:r>
      <w:r w:rsidR="00BC59E2">
        <w:t>(</w:t>
      </w:r>
      <w:r w:rsidR="00C5795F">
        <w:t xml:space="preserve">OCC curator or external authority) </w:t>
      </w:r>
      <w:r w:rsidR="006860E3">
        <w:t xml:space="preserve">holding that </w:t>
      </w:r>
      <w:r>
        <w:t>curatorial role.</w:t>
      </w:r>
    </w:p>
    <w:p w14:paraId="1ACCCC6A" w14:textId="77777777" w:rsidR="00755AAC" w:rsidRPr="00124465" w:rsidRDefault="00755AAC" w:rsidP="00755AAC">
      <w:pPr>
        <w:spacing w:before="60" w:after="60"/>
      </w:pPr>
    </w:p>
    <w:p w14:paraId="2031AC61" w14:textId="59F37F68" w:rsidR="00F84B3F" w:rsidRPr="00124465" w:rsidRDefault="0006520A" w:rsidP="009672FE">
      <w:pPr>
        <w:pStyle w:val="Titolo2"/>
        <w:spacing w:before="60" w:after="60"/>
      </w:pPr>
      <w:r w:rsidRPr="00124465">
        <w:t xml:space="preserve">Metadata elements </w:t>
      </w:r>
      <w:r w:rsidR="00853ACE" w:rsidRPr="00BA1E09">
        <w:t xml:space="preserve">that may be </w:t>
      </w:r>
      <w:r w:rsidRPr="00124465">
        <w:t xml:space="preserve">associated with </w:t>
      </w:r>
      <w:r>
        <w:t>a p</w:t>
      </w:r>
      <w:r w:rsidR="00647CEA" w:rsidRPr="00124465">
        <w:t>rovenance a</w:t>
      </w:r>
      <w:r w:rsidR="00F84B3F" w:rsidRPr="00124465">
        <w:t>gent</w:t>
      </w:r>
      <w:r w:rsidR="00175C45">
        <w:t xml:space="preserve"> (pa)</w:t>
      </w:r>
      <w:r w:rsidR="00F84B3F" w:rsidRPr="00124465">
        <w:t xml:space="preserve"> </w:t>
      </w:r>
      <w:r w:rsidR="00414D5F">
        <w:br/>
      </w:r>
      <w:r w:rsidR="009672FE" w:rsidRPr="00124465">
        <w:t>(</w:t>
      </w:r>
      <w:r w:rsidR="009D422D" w:rsidRPr="00124465">
        <w:t xml:space="preserve">graph: </w:t>
      </w:r>
      <w:ins w:id="1005" w:author="Silvio Peroni" w:date="2018-01-17T13:17:00Z">
        <w:r w:rsidR="005F6E5F">
          <w:t>https://w3id.org/oc/prov/</w:t>
        </w:r>
      </w:ins>
      <w:del w:id="1006" w:author="Silvio Peroni" w:date="2018-01-17T13:17:00Z">
        <w:r w:rsidR="009D422D" w:rsidRPr="00124465" w:rsidDel="0013590D">
          <w:delText>[entity provenance URL]</w:delText>
        </w:r>
      </w:del>
      <w:r w:rsidR="009D422D" w:rsidRPr="00124465">
        <w:t>)</w:t>
      </w:r>
      <w:r w:rsidR="009D422D" w:rsidRPr="00124465">
        <w:rPr>
          <w:dstrike/>
        </w:rPr>
        <w:t xml:space="preserve"> </w:t>
      </w:r>
    </w:p>
    <w:p w14:paraId="0BA19EB4" w14:textId="13337BA4" w:rsidR="003A13A8" w:rsidRPr="00124465" w:rsidRDefault="003A13A8" w:rsidP="003A13A8">
      <w:pPr>
        <w:pStyle w:val="Paragrafoelenco"/>
        <w:numPr>
          <w:ilvl w:val="0"/>
          <w:numId w:val="12"/>
        </w:numPr>
        <w:spacing w:before="60" w:after="60"/>
        <w:contextualSpacing w:val="0"/>
      </w:pPr>
      <w:proofErr w:type="gramStart"/>
      <w:r w:rsidRPr="00124465">
        <w:t>has</w:t>
      </w:r>
      <w:proofErr w:type="gramEnd"/>
      <w:r w:rsidRPr="00124465">
        <w:t xml:space="preserve"> name string: </w:t>
      </w:r>
      <w:r w:rsidRPr="00124465">
        <w:rPr>
          <w:i/>
        </w:rPr>
        <w:t>literal</w:t>
      </w:r>
      <w:r w:rsidRPr="00124465">
        <w:br/>
        <w:t>The name of a</w:t>
      </w:r>
      <w:r w:rsidR="00750C1D">
        <w:t xml:space="preserve"> provenance</w:t>
      </w:r>
      <w:r w:rsidRPr="00124465">
        <w:t xml:space="preserve"> agent (for people, usually in the format: given name followed by family name, separated by a space).</w:t>
      </w:r>
    </w:p>
    <w:p w14:paraId="525212F1" w14:textId="68D72442" w:rsidR="003A13A8" w:rsidRPr="00124465" w:rsidRDefault="003A13A8" w:rsidP="003A13A8">
      <w:pPr>
        <w:pStyle w:val="Paragrafoelenco"/>
        <w:numPr>
          <w:ilvl w:val="0"/>
          <w:numId w:val="12"/>
        </w:numPr>
        <w:spacing w:before="60" w:after="60"/>
        <w:contextualSpacing w:val="0"/>
      </w:pPr>
      <w:proofErr w:type="gramStart"/>
      <w:r w:rsidRPr="00124465">
        <w:t>has</w:t>
      </w:r>
      <w:proofErr w:type="gramEnd"/>
      <w:r w:rsidRPr="00124465">
        <w:t xml:space="preserve"> given name: </w:t>
      </w:r>
      <w:r w:rsidRPr="00124465">
        <w:rPr>
          <w:i/>
        </w:rPr>
        <w:t>literal</w:t>
      </w:r>
      <w:r w:rsidRPr="00124465">
        <w:br/>
        <w:t xml:space="preserve">The given name of </w:t>
      </w:r>
      <w:r w:rsidR="00750C1D" w:rsidRPr="00124465">
        <w:t>a</w:t>
      </w:r>
      <w:r w:rsidR="00750C1D">
        <w:t xml:space="preserve"> provenance</w:t>
      </w:r>
      <w:r w:rsidR="00750C1D" w:rsidRPr="00124465">
        <w:t xml:space="preserve"> </w:t>
      </w:r>
      <w:r w:rsidRPr="00124465">
        <w:t>agent, if a person.</w:t>
      </w:r>
    </w:p>
    <w:p w14:paraId="681BAD11" w14:textId="2E2590B9" w:rsidR="003A13A8" w:rsidRPr="009D1FFB" w:rsidRDefault="003A13A8" w:rsidP="009D1FFB">
      <w:pPr>
        <w:pStyle w:val="Paragrafoelenco"/>
        <w:numPr>
          <w:ilvl w:val="0"/>
          <w:numId w:val="12"/>
        </w:numPr>
        <w:spacing w:before="60" w:after="60"/>
        <w:contextualSpacing w:val="0"/>
        <w:rPr>
          <w:dstrike/>
        </w:rPr>
      </w:pPr>
      <w:proofErr w:type="gramStart"/>
      <w:r w:rsidRPr="00124465">
        <w:t>has</w:t>
      </w:r>
      <w:proofErr w:type="gramEnd"/>
      <w:r w:rsidRPr="00124465">
        <w:t xml:space="preserve"> family name: </w:t>
      </w:r>
      <w:r w:rsidRPr="00124465">
        <w:rPr>
          <w:i/>
        </w:rPr>
        <w:t>literal</w:t>
      </w:r>
      <w:r w:rsidRPr="00124465">
        <w:br/>
        <w:t xml:space="preserve">The family name of </w:t>
      </w:r>
      <w:r w:rsidR="00750C1D" w:rsidRPr="00124465">
        <w:t>a</w:t>
      </w:r>
      <w:r w:rsidR="00750C1D">
        <w:t xml:space="preserve"> provenance</w:t>
      </w:r>
      <w:r w:rsidR="00750C1D" w:rsidRPr="00124465">
        <w:t xml:space="preserve"> </w:t>
      </w:r>
      <w:r w:rsidRPr="00124465">
        <w:t>agent, if a person.</w:t>
      </w:r>
    </w:p>
    <w:p w14:paraId="5B721B5A" w14:textId="77777777" w:rsidR="003A13A8" w:rsidRDefault="003A13A8" w:rsidP="007721B3">
      <w:pPr>
        <w:pStyle w:val="Paragrafoelenco"/>
        <w:spacing w:before="60" w:after="60"/>
        <w:contextualSpacing w:val="0"/>
        <w:rPr>
          <w:ins w:id="1007" w:author="Silvio Peroni" w:date="2018-01-17T13:18:00Z"/>
        </w:rPr>
      </w:pPr>
    </w:p>
    <w:p w14:paraId="55C3FCA3" w14:textId="77777777" w:rsidR="00641B77" w:rsidRPr="00124465" w:rsidRDefault="00641B77" w:rsidP="007721B3">
      <w:pPr>
        <w:pStyle w:val="Paragrafoelenco"/>
        <w:spacing w:before="60" w:after="60"/>
        <w:contextualSpacing w:val="0"/>
      </w:pPr>
    </w:p>
    <w:p w14:paraId="55BA4B23" w14:textId="59607708" w:rsidR="006773C8" w:rsidRPr="00124465" w:rsidRDefault="006773C8" w:rsidP="00806E45">
      <w:pPr>
        <w:pStyle w:val="Titolo1"/>
        <w:spacing w:before="60" w:after="60"/>
      </w:pPr>
      <w:r w:rsidRPr="00124465">
        <w:t>Mapping with OWL</w:t>
      </w:r>
    </w:p>
    <w:p w14:paraId="7A7C0C1D" w14:textId="337A26A8" w:rsidR="00950E7F" w:rsidRPr="00124465" w:rsidRDefault="00AD4491" w:rsidP="008F4C2D">
      <w:pPr>
        <w:spacing w:before="60" w:after="60"/>
      </w:pPr>
      <w:r w:rsidRPr="00124465">
        <w:t xml:space="preserve">This section introduces all the mapping of the entities mentioned in the previous section with OWL </w:t>
      </w:r>
      <w:r w:rsidR="00006B25">
        <w:t>ontology definitions</w:t>
      </w:r>
      <w:r w:rsidRPr="00124465">
        <w:t xml:space="preserve">. </w:t>
      </w:r>
    </w:p>
    <w:p w14:paraId="18E465AD" w14:textId="77777777" w:rsidR="00E965B4" w:rsidRPr="00124465" w:rsidRDefault="00E965B4" w:rsidP="00806E45">
      <w:pPr>
        <w:pStyle w:val="Titolo2"/>
        <w:spacing w:before="60" w:after="60"/>
      </w:pPr>
    </w:p>
    <w:p w14:paraId="0F204BF3" w14:textId="3562865D" w:rsidR="008330D3" w:rsidRPr="00124465" w:rsidRDefault="008330D3" w:rsidP="00806E45">
      <w:pPr>
        <w:pStyle w:val="Titolo2"/>
        <w:spacing w:before="60" w:after="60"/>
      </w:pPr>
      <w:r w:rsidRPr="00124465">
        <w:t>Mapping entities types</w:t>
      </w:r>
    </w:p>
    <w:p w14:paraId="1FC97168" w14:textId="7C032D9E" w:rsidR="00DF678C" w:rsidRPr="00124465" w:rsidRDefault="00217A9D" w:rsidP="004D6DFB">
      <w:pPr>
        <w:spacing w:before="60" w:after="60"/>
        <w:jc w:val="both"/>
      </w:pPr>
      <w:r>
        <w:t>We</w:t>
      </w:r>
      <w:r w:rsidR="00324317" w:rsidRPr="00124465">
        <w:t xml:space="preserve"> provide a map</w:t>
      </w:r>
      <w:r w:rsidR="000076D4" w:rsidRPr="00124465">
        <w:t>ping to RDF</w:t>
      </w:r>
      <w:r w:rsidR="00324317" w:rsidRPr="00124465">
        <w:t xml:space="preserve"> of the </w:t>
      </w:r>
      <w:r w:rsidR="000076D4" w:rsidRPr="00124465">
        <w:t xml:space="preserve">bibliographic </w:t>
      </w:r>
      <w:r w:rsidR="00324317" w:rsidRPr="00124465">
        <w:t xml:space="preserve">entities used in the </w:t>
      </w:r>
      <w:proofErr w:type="spellStart"/>
      <w:ins w:id="1008" w:author="David Shotton" w:date="2017-11-04T13:34:00Z">
        <w:r w:rsidR="00B46194">
          <w:t>OpenCitations</w:t>
        </w:r>
        <w:proofErr w:type="spellEnd"/>
        <w:r w:rsidR="00B46194">
          <w:t xml:space="preserve"> </w:t>
        </w:r>
      </w:ins>
      <w:r w:rsidR="000076D4" w:rsidRPr="00124465">
        <w:t>C</w:t>
      </w:r>
      <w:r w:rsidR="00324317" w:rsidRPr="00124465">
        <w:t xml:space="preserve">orpus </w:t>
      </w:r>
      <w:r w:rsidR="005C3957">
        <w:t xml:space="preserve">using </w:t>
      </w:r>
      <w:r w:rsidR="00324317" w:rsidRPr="00124465">
        <w:t>OWL ontologies, in particular the Semantic Publishing and Referencing (SPAR) Ontologies</w:t>
      </w:r>
      <w:r w:rsidR="00906FB4">
        <w:rPr>
          <w:rStyle w:val="Rimandonotaapidipagina"/>
        </w:rPr>
        <w:footnoteReference w:id="20"/>
      </w:r>
      <w:r w:rsidR="000076D4" w:rsidRPr="00124465">
        <w:t xml:space="preserve">, the </w:t>
      </w:r>
      <w:r w:rsidR="00E63CA8" w:rsidRPr="00124465">
        <w:t>well</w:t>
      </w:r>
      <w:r w:rsidR="000E0E7A">
        <w:t>-</w:t>
      </w:r>
      <w:r w:rsidR="00E63CA8" w:rsidRPr="00124465">
        <w:t>known Web, library and publishing vocabularies Dublin Core</w:t>
      </w:r>
      <w:r w:rsidR="00F65294">
        <w:rPr>
          <w:rStyle w:val="Rimandonotaapidipagina"/>
        </w:rPr>
        <w:footnoteReference w:id="21"/>
      </w:r>
      <w:r w:rsidR="00CA6531">
        <w:t xml:space="preserve">, </w:t>
      </w:r>
      <w:r w:rsidR="00E63CA8" w:rsidRPr="00124465">
        <w:t>FRBR</w:t>
      </w:r>
      <w:r w:rsidR="00CA6531">
        <w:rPr>
          <w:rStyle w:val="Rimandonotaapidipagina"/>
        </w:rPr>
        <w:footnoteReference w:id="22"/>
      </w:r>
      <w:r w:rsidR="00E63CA8" w:rsidRPr="00124465">
        <w:t xml:space="preserve">, </w:t>
      </w:r>
      <w:r w:rsidR="004D6DFB" w:rsidRPr="00124465">
        <w:lastRenderedPageBreak/>
        <w:t>PRISM</w:t>
      </w:r>
      <w:r w:rsidR="00907241">
        <w:rPr>
          <w:rStyle w:val="Rimandonotaapidipagina"/>
        </w:rPr>
        <w:footnoteReference w:id="23"/>
      </w:r>
      <w:r w:rsidR="00E63CA8" w:rsidRPr="00124465">
        <w:t xml:space="preserve"> and RDF</w:t>
      </w:r>
      <w:r w:rsidR="00F77197">
        <w:rPr>
          <w:rStyle w:val="Rimandonotaapidipagina"/>
        </w:rPr>
        <w:footnoteReference w:id="24"/>
      </w:r>
      <w:r w:rsidR="00E63CA8" w:rsidRPr="00124465">
        <w:t>,</w:t>
      </w:r>
      <w:r w:rsidR="00324317" w:rsidRPr="00124465">
        <w:t xml:space="preserve"> and </w:t>
      </w:r>
      <w:r w:rsidR="00E63CA8" w:rsidRPr="00124465">
        <w:t>the following additional</w:t>
      </w:r>
      <w:r w:rsidR="00FE15B9" w:rsidRPr="00124465">
        <w:t xml:space="preserve"> models: </w:t>
      </w:r>
      <w:r w:rsidR="007C5D4F" w:rsidRPr="00124465">
        <w:t>DCAT</w:t>
      </w:r>
      <w:r w:rsidR="00D739A1">
        <w:rPr>
          <w:rStyle w:val="Rimandonotaapidipagina"/>
        </w:rPr>
        <w:footnoteReference w:id="25"/>
      </w:r>
      <w:r w:rsidR="007C5D4F" w:rsidRPr="00124465">
        <w:t xml:space="preserve">, </w:t>
      </w:r>
      <w:r w:rsidR="00F436C5" w:rsidRPr="00124465">
        <w:t>FOAF</w:t>
      </w:r>
      <w:r w:rsidR="00D739A1">
        <w:rPr>
          <w:rStyle w:val="Rimandonotaapidipagina"/>
        </w:rPr>
        <w:footnoteReference w:id="26"/>
      </w:r>
      <w:r w:rsidR="004C1CDD" w:rsidRPr="00124465">
        <w:t>, Literal Reification</w:t>
      </w:r>
      <w:r w:rsidR="00AB7E93">
        <w:rPr>
          <w:rStyle w:val="Rimandonotaapidipagina"/>
        </w:rPr>
        <w:footnoteReference w:id="27"/>
      </w:r>
      <w:r w:rsidR="007C5D4F" w:rsidRPr="00124465">
        <w:t xml:space="preserve">, </w:t>
      </w:r>
      <w:r w:rsidR="005C5477" w:rsidRPr="00124465">
        <w:t>OCO</w:t>
      </w:r>
      <w:r w:rsidR="00C83A94">
        <w:rPr>
          <w:rStyle w:val="Rimandonotaapidipagina"/>
        </w:rPr>
        <w:footnoteReference w:id="28"/>
      </w:r>
      <w:r w:rsidR="005C5477" w:rsidRPr="00124465">
        <w:t xml:space="preserve">, </w:t>
      </w:r>
      <w:r w:rsidR="007C5D4F" w:rsidRPr="00124465">
        <w:t>PROV-O</w:t>
      </w:r>
      <w:r w:rsidR="00D91D4C">
        <w:rPr>
          <w:rStyle w:val="Rimandonotaapidipagina"/>
        </w:rPr>
        <w:footnoteReference w:id="29"/>
      </w:r>
      <w:r w:rsidR="007C5D4F" w:rsidRPr="00124465">
        <w:t>, PROV-DC</w:t>
      </w:r>
      <w:r w:rsidR="00ED7B3E">
        <w:rPr>
          <w:rStyle w:val="Rimandonotaapidipagina"/>
        </w:rPr>
        <w:footnoteReference w:id="30"/>
      </w:r>
      <w:r w:rsidR="00CD746E" w:rsidRPr="00124465">
        <w:t xml:space="preserve">, </w:t>
      </w:r>
      <w:r w:rsidR="00E965B4" w:rsidRPr="00124465">
        <w:t>and VOID</w:t>
      </w:r>
      <w:r w:rsidR="0015734B">
        <w:rPr>
          <w:rStyle w:val="Rimandonotaapidipagina"/>
        </w:rPr>
        <w:footnoteReference w:id="31"/>
      </w:r>
      <w:r w:rsidR="004C1CDD" w:rsidRPr="00124465">
        <w:t>.</w:t>
      </w:r>
    </w:p>
    <w:p w14:paraId="0D1D5B11" w14:textId="77777777" w:rsidR="00E965B4" w:rsidRDefault="00E965B4" w:rsidP="00806E45">
      <w:pPr>
        <w:pStyle w:val="Titolo3"/>
        <w:spacing w:before="60" w:after="60"/>
      </w:pPr>
    </w:p>
    <w:p w14:paraId="4BE66DF2" w14:textId="77777777" w:rsidR="00217A9D" w:rsidRPr="00124465" w:rsidRDefault="00217A9D" w:rsidP="00217A9D">
      <w:pPr>
        <w:spacing w:before="60" w:after="60"/>
      </w:pPr>
      <w:r w:rsidRPr="00124465">
        <w:t xml:space="preserve">The following prefixes </w:t>
      </w:r>
      <w:r>
        <w:t>are employed</w:t>
      </w:r>
      <w:r w:rsidRPr="00124465">
        <w:t>:</w:t>
      </w:r>
    </w:p>
    <w:p w14:paraId="6214B1E2" w14:textId="77777777" w:rsidR="00217A9D" w:rsidRPr="00124465" w:rsidRDefault="00217A9D" w:rsidP="00217A9D">
      <w:pPr>
        <w:pStyle w:val="PreformattatoHTML"/>
        <w:spacing w:before="60" w:after="60"/>
        <w:ind w:left="708"/>
      </w:pPr>
      <w:proofErr w:type="gramStart"/>
      <w:r w:rsidRPr="00124465">
        <w:t>biro</w:t>
      </w:r>
      <w:proofErr w:type="gramEnd"/>
      <w:r w:rsidRPr="00124465">
        <w:t xml:space="preserve">: </w:t>
      </w:r>
      <w:r w:rsidRPr="00124465">
        <w:tab/>
        <w:t>http://purl.org/spar/biro/</w:t>
      </w:r>
    </w:p>
    <w:p w14:paraId="4EF90431" w14:textId="77777777" w:rsidR="00217A9D" w:rsidRPr="00124465" w:rsidRDefault="00217A9D" w:rsidP="00217A9D">
      <w:pPr>
        <w:pStyle w:val="PreformattatoHTML"/>
        <w:spacing w:before="60" w:after="60"/>
        <w:ind w:left="708"/>
      </w:pPr>
      <w:proofErr w:type="spellStart"/>
      <w:proofErr w:type="gramStart"/>
      <w:r w:rsidRPr="00124465">
        <w:t>cito</w:t>
      </w:r>
      <w:proofErr w:type="spellEnd"/>
      <w:proofErr w:type="gramEnd"/>
      <w:r w:rsidRPr="00124465">
        <w:t xml:space="preserve">: </w:t>
      </w:r>
      <w:r w:rsidRPr="00124465">
        <w:tab/>
        <w:t>http://purl.org/spar/cito/</w:t>
      </w:r>
    </w:p>
    <w:p w14:paraId="4222A484" w14:textId="77777777" w:rsidR="00217A9D" w:rsidRPr="00124465" w:rsidRDefault="00217A9D" w:rsidP="00217A9D">
      <w:pPr>
        <w:pStyle w:val="PreformattatoHTML"/>
        <w:spacing w:before="60" w:after="60"/>
        <w:ind w:left="708"/>
      </w:pPr>
      <w:proofErr w:type="gramStart"/>
      <w:r w:rsidRPr="00124465">
        <w:t>c4o</w:t>
      </w:r>
      <w:proofErr w:type="gramEnd"/>
      <w:r w:rsidRPr="00124465">
        <w:t>:</w:t>
      </w:r>
      <w:r w:rsidRPr="00124465">
        <w:tab/>
      </w:r>
      <w:r w:rsidRPr="00124465">
        <w:tab/>
        <w:t>http://purl.org/spar/c4o/</w:t>
      </w:r>
    </w:p>
    <w:p w14:paraId="460E3831" w14:textId="77777777" w:rsidR="00217A9D" w:rsidRPr="00124465" w:rsidRDefault="00217A9D" w:rsidP="00217A9D">
      <w:pPr>
        <w:pStyle w:val="PreformattatoHTML"/>
        <w:spacing w:before="60" w:after="60"/>
        <w:ind w:left="708"/>
      </w:pPr>
      <w:proofErr w:type="spellStart"/>
      <w:proofErr w:type="gramStart"/>
      <w:r w:rsidRPr="00124465">
        <w:t>datacite</w:t>
      </w:r>
      <w:proofErr w:type="spellEnd"/>
      <w:proofErr w:type="gramEnd"/>
      <w:r w:rsidRPr="00124465">
        <w:t xml:space="preserve">: </w:t>
      </w:r>
      <w:r w:rsidRPr="00124465">
        <w:tab/>
        <w:t>http://purl.org/spar/datacite/</w:t>
      </w:r>
    </w:p>
    <w:p w14:paraId="2A8E7A48" w14:textId="77777777" w:rsidR="00217A9D" w:rsidRPr="00124465" w:rsidRDefault="00217A9D" w:rsidP="00217A9D">
      <w:pPr>
        <w:pStyle w:val="PreformattatoHTML"/>
        <w:spacing w:before="60" w:after="60"/>
        <w:ind w:left="708"/>
      </w:pPr>
      <w:proofErr w:type="spellStart"/>
      <w:proofErr w:type="gramStart"/>
      <w:r w:rsidRPr="00124465">
        <w:t>dcat</w:t>
      </w:r>
      <w:proofErr w:type="spellEnd"/>
      <w:proofErr w:type="gramEnd"/>
      <w:r w:rsidRPr="00124465">
        <w:t xml:space="preserve">: </w:t>
      </w:r>
      <w:r w:rsidRPr="00124465">
        <w:tab/>
        <w:t>http://www.w3.org/ns/dcat#</w:t>
      </w:r>
    </w:p>
    <w:p w14:paraId="36F5E4C3" w14:textId="77777777" w:rsidR="00217A9D" w:rsidRPr="00124465" w:rsidRDefault="00217A9D" w:rsidP="00217A9D">
      <w:pPr>
        <w:pStyle w:val="PreformattatoHTML"/>
        <w:spacing w:before="60" w:after="60"/>
        <w:ind w:left="708"/>
      </w:pPr>
      <w:proofErr w:type="spellStart"/>
      <w:proofErr w:type="gramStart"/>
      <w:r w:rsidRPr="00124465">
        <w:t>dcterms</w:t>
      </w:r>
      <w:proofErr w:type="spellEnd"/>
      <w:proofErr w:type="gramEnd"/>
      <w:r w:rsidRPr="00124465">
        <w:t xml:space="preserve">: </w:t>
      </w:r>
      <w:r w:rsidRPr="00124465">
        <w:tab/>
        <w:t>http://purl.org/dc/terms/</w:t>
      </w:r>
    </w:p>
    <w:p w14:paraId="1255E70E" w14:textId="77777777" w:rsidR="00217A9D" w:rsidRPr="00124465" w:rsidRDefault="00217A9D" w:rsidP="00217A9D">
      <w:pPr>
        <w:pStyle w:val="PreformattatoHTML"/>
        <w:spacing w:before="60" w:after="60"/>
        <w:ind w:left="708"/>
      </w:pPr>
      <w:proofErr w:type="spellStart"/>
      <w:proofErr w:type="gramStart"/>
      <w:r w:rsidRPr="00124465">
        <w:t>fabio</w:t>
      </w:r>
      <w:proofErr w:type="spellEnd"/>
      <w:proofErr w:type="gramEnd"/>
      <w:r w:rsidRPr="00124465">
        <w:t xml:space="preserve">: </w:t>
      </w:r>
      <w:r w:rsidRPr="00124465">
        <w:tab/>
        <w:t>http://purl.org/spar/fabio/</w:t>
      </w:r>
    </w:p>
    <w:p w14:paraId="048DD23D" w14:textId="77777777" w:rsidR="00217A9D" w:rsidRPr="00124465" w:rsidRDefault="00217A9D" w:rsidP="00217A9D">
      <w:pPr>
        <w:pStyle w:val="PreformattatoHTML"/>
        <w:spacing w:before="60" w:after="60"/>
        <w:ind w:left="708"/>
      </w:pPr>
      <w:proofErr w:type="spellStart"/>
      <w:proofErr w:type="gramStart"/>
      <w:r w:rsidRPr="00124465">
        <w:t>foaf</w:t>
      </w:r>
      <w:proofErr w:type="spellEnd"/>
      <w:proofErr w:type="gramEnd"/>
      <w:r w:rsidRPr="00124465">
        <w:t xml:space="preserve">: </w:t>
      </w:r>
      <w:r w:rsidRPr="00124465">
        <w:tab/>
        <w:t>http://xmlns.com/foaf/0.1/</w:t>
      </w:r>
    </w:p>
    <w:p w14:paraId="4FC732F2" w14:textId="77777777" w:rsidR="00217A9D" w:rsidRPr="00124465" w:rsidRDefault="00217A9D" w:rsidP="00217A9D">
      <w:pPr>
        <w:pStyle w:val="PreformattatoHTML"/>
        <w:spacing w:before="60" w:after="60"/>
        <w:ind w:left="708"/>
      </w:pPr>
      <w:proofErr w:type="spellStart"/>
      <w:proofErr w:type="gramStart"/>
      <w:r w:rsidRPr="00124465">
        <w:t>frbr</w:t>
      </w:r>
      <w:proofErr w:type="spellEnd"/>
      <w:proofErr w:type="gramEnd"/>
      <w:r w:rsidRPr="00124465">
        <w:t xml:space="preserve">: </w:t>
      </w:r>
      <w:r w:rsidRPr="00124465">
        <w:tab/>
        <w:t>http://purl.org/vocab/frbr/core#</w:t>
      </w:r>
    </w:p>
    <w:p w14:paraId="27FA3E04" w14:textId="77777777" w:rsidR="00217A9D" w:rsidRPr="00124465" w:rsidRDefault="00217A9D" w:rsidP="00217A9D">
      <w:pPr>
        <w:pStyle w:val="PreformattatoHTML"/>
        <w:spacing w:before="60" w:after="60"/>
        <w:ind w:left="708"/>
        <w:rPr>
          <w:rFonts w:eastAsia="Times New Roman" w:cs="Times New Roman"/>
        </w:rPr>
      </w:pPr>
      <w:proofErr w:type="gramStart"/>
      <w:r w:rsidRPr="00124465">
        <w:t>literal</w:t>
      </w:r>
      <w:proofErr w:type="gramEnd"/>
      <w:r w:rsidRPr="00124465">
        <w:t xml:space="preserve">: </w:t>
      </w:r>
      <w:r w:rsidRPr="00124465">
        <w:tab/>
      </w:r>
      <w:r w:rsidRPr="00124465">
        <w:rPr>
          <w:rFonts w:eastAsia="Times New Roman" w:cs="Times New Roman"/>
        </w:rPr>
        <w:t>http://www.essepuntato.it/2010/06/literalreification/</w:t>
      </w:r>
    </w:p>
    <w:p w14:paraId="4629D999" w14:textId="77777777" w:rsidR="00217A9D" w:rsidRPr="00124465" w:rsidRDefault="00217A9D" w:rsidP="00217A9D">
      <w:pPr>
        <w:pStyle w:val="PreformattatoHTML"/>
        <w:spacing w:before="60" w:after="60"/>
        <w:ind w:left="708"/>
        <w:rPr>
          <w:rFonts w:eastAsia="Times New Roman" w:cs="Times New Roman"/>
        </w:rPr>
      </w:pPr>
      <w:proofErr w:type="spellStart"/>
      <w:proofErr w:type="gramStart"/>
      <w:r w:rsidRPr="00124465">
        <w:rPr>
          <w:rFonts w:eastAsia="Times New Roman" w:cs="Times New Roman"/>
        </w:rPr>
        <w:t>oco</w:t>
      </w:r>
      <w:proofErr w:type="spellEnd"/>
      <w:proofErr w:type="gramEnd"/>
      <w:r w:rsidRPr="00124465">
        <w:rPr>
          <w:rFonts w:eastAsia="Times New Roman" w:cs="Times New Roman"/>
        </w:rPr>
        <w:t>:</w:t>
      </w:r>
      <w:r w:rsidRPr="00124465">
        <w:rPr>
          <w:rFonts w:eastAsia="Times New Roman" w:cs="Times New Roman"/>
        </w:rPr>
        <w:tab/>
      </w:r>
      <w:r w:rsidRPr="00124465">
        <w:rPr>
          <w:rFonts w:eastAsia="Times New Roman" w:cs="Times New Roman"/>
        </w:rPr>
        <w:tab/>
        <w:t>https://w3id.org/oc/ontology/</w:t>
      </w:r>
    </w:p>
    <w:p w14:paraId="4E8D9A9F" w14:textId="77777777" w:rsidR="00217A9D" w:rsidRPr="00124465" w:rsidRDefault="00217A9D" w:rsidP="00217A9D">
      <w:pPr>
        <w:pStyle w:val="PreformattatoHTML"/>
        <w:spacing w:before="60" w:after="60"/>
        <w:ind w:left="708"/>
        <w:rPr>
          <w:rFonts w:eastAsia="Times New Roman" w:cs="Times New Roman"/>
        </w:rPr>
      </w:pPr>
      <w:proofErr w:type="gramStart"/>
      <w:r w:rsidRPr="00124465">
        <w:rPr>
          <w:rFonts w:eastAsia="Times New Roman" w:cs="Times New Roman"/>
        </w:rPr>
        <w:t>prism</w:t>
      </w:r>
      <w:proofErr w:type="gramEnd"/>
      <w:r w:rsidRPr="00124465">
        <w:rPr>
          <w:rFonts w:eastAsia="Times New Roman" w:cs="Times New Roman"/>
        </w:rPr>
        <w:t xml:space="preserve">: </w:t>
      </w:r>
      <w:r w:rsidRPr="00124465">
        <w:rPr>
          <w:rFonts w:eastAsia="Times New Roman" w:cs="Times New Roman"/>
        </w:rPr>
        <w:tab/>
        <w:t>http://prismstandard.org/namespaces/basic/2.0/</w:t>
      </w:r>
    </w:p>
    <w:p w14:paraId="2971B003" w14:textId="77777777" w:rsidR="00217A9D" w:rsidRPr="00124465" w:rsidRDefault="00217A9D" w:rsidP="00217A9D">
      <w:pPr>
        <w:pStyle w:val="PreformattatoHTML"/>
        <w:spacing w:before="60" w:after="60"/>
        <w:ind w:left="708"/>
      </w:pPr>
      <w:proofErr w:type="gramStart"/>
      <w:r w:rsidRPr="00124465">
        <w:t>pro</w:t>
      </w:r>
      <w:proofErr w:type="gramEnd"/>
      <w:r w:rsidRPr="00124465">
        <w:t xml:space="preserve">: </w:t>
      </w:r>
      <w:r w:rsidRPr="00124465">
        <w:tab/>
      </w:r>
      <w:r w:rsidRPr="00124465">
        <w:tab/>
        <w:t>http://purl.org/spar/pro/</w:t>
      </w:r>
    </w:p>
    <w:p w14:paraId="097A2C4C" w14:textId="77777777" w:rsidR="00217A9D" w:rsidRPr="00124465" w:rsidRDefault="00217A9D" w:rsidP="00217A9D">
      <w:pPr>
        <w:pStyle w:val="PreformattatoHTML"/>
        <w:spacing w:before="60" w:after="60"/>
        <w:ind w:left="708"/>
      </w:pPr>
      <w:proofErr w:type="spellStart"/>
      <w:proofErr w:type="gramStart"/>
      <w:r w:rsidRPr="00124465">
        <w:t>prov</w:t>
      </w:r>
      <w:proofErr w:type="spellEnd"/>
      <w:proofErr w:type="gramEnd"/>
      <w:r w:rsidRPr="00124465">
        <w:t xml:space="preserve">: </w:t>
      </w:r>
      <w:r w:rsidRPr="00124465">
        <w:tab/>
        <w:t>http://www.w3.org/ns/prov#</w:t>
      </w:r>
    </w:p>
    <w:p w14:paraId="2F0224D8" w14:textId="77777777" w:rsidR="00217A9D" w:rsidRPr="00124465" w:rsidRDefault="00217A9D" w:rsidP="00217A9D">
      <w:pPr>
        <w:pStyle w:val="PreformattatoHTML"/>
        <w:spacing w:before="60" w:after="60"/>
        <w:ind w:left="708"/>
      </w:pPr>
      <w:proofErr w:type="spellStart"/>
      <w:proofErr w:type="gramStart"/>
      <w:r w:rsidRPr="00124465">
        <w:t>rdf</w:t>
      </w:r>
      <w:proofErr w:type="spellEnd"/>
      <w:proofErr w:type="gramEnd"/>
      <w:r w:rsidRPr="00124465">
        <w:t xml:space="preserve">: </w:t>
      </w:r>
      <w:r w:rsidRPr="00124465">
        <w:tab/>
      </w:r>
      <w:r w:rsidRPr="00124465">
        <w:tab/>
        <w:t>http://www.w3.org/1999/02/22-rdf-syntax-ns#</w:t>
      </w:r>
    </w:p>
    <w:p w14:paraId="004C4605" w14:textId="77777777" w:rsidR="00217A9D" w:rsidRPr="00124465" w:rsidRDefault="00217A9D" w:rsidP="00217A9D">
      <w:pPr>
        <w:pStyle w:val="PreformattatoHTML"/>
        <w:spacing w:before="60" w:after="60"/>
        <w:ind w:left="708"/>
      </w:pPr>
      <w:proofErr w:type="gramStart"/>
      <w:r w:rsidRPr="00124465">
        <w:t>void</w:t>
      </w:r>
      <w:proofErr w:type="gramEnd"/>
      <w:r w:rsidRPr="00124465">
        <w:t xml:space="preserve">: </w:t>
      </w:r>
      <w:r w:rsidRPr="00124465">
        <w:tab/>
        <w:t>http://rdfs.org/ns/void#</w:t>
      </w:r>
    </w:p>
    <w:p w14:paraId="0D0675EB" w14:textId="77777777" w:rsidR="00217A9D" w:rsidRPr="00217A9D" w:rsidRDefault="00217A9D" w:rsidP="008F4C2D"/>
    <w:p w14:paraId="6D160325" w14:textId="51F868A9" w:rsidR="007648D7" w:rsidRPr="00124465" w:rsidRDefault="007648D7" w:rsidP="00806E45">
      <w:pPr>
        <w:pStyle w:val="Titolo3"/>
        <w:spacing w:before="60" w:after="60"/>
      </w:pPr>
      <w:r w:rsidRPr="00124465">
        <w:t>Datasets and distributions</w:t>
      </w:r>
    </w:p>
    <w:p w14:paraId="27E04493" w14:textId="6C6168DF" w:rsidR="00DF678C" w:rsidRPr="00124465" w:rsidRDefault="004A2007" w:rsidP="00806E45">
      <w:pPr>
        <w:pStyle w:val="Paragrafoelenco"/>
        <w:numPr>
          <w:ilvl w:val="0"/>
          <w:numId w:val="12"/>
        </w:numPr>
        <w:spacing w:before="60" w:after="60"/>
        <w:contextualSpacing w:val="0"/>
      </w:pPr>
      <w:r w:rsidRPr="00124465">
        <w:t>Dataset</w:t>
      </w:r>
      <w:r w:rsidR="00DF678C" w:rsidRPr="00124465">
        <w:t xml:space="preserve">: </w:t>
      </w:r>
      <w:r w:rsidR="007149D9" w:rsidRPr="00124465">
        <w:tab/>
      </w:r>
      <w:r w:rsidR="007149D9" w:rsidRPr="00124465">
        <w:tab/>
      </w:r>
      <w:r w:rsidR="007149D9" w:rsidRPr="00124465">
        <w:tab/>
      </w:r>
      <w:proofErr w:type="spellStart"/>
      <w:r w:rsidR="00DF678C" w:rsidRPr="00124465">
        <w:t>dcat</w:t>
      </w:r>
      <w:proofErr w:type="gramStart"/>
      <w:r w:rsidR="00DF678C" w:rsidRPr="00124465">
        <w:t>:Dataset</w:t>
      </w:r>
      <w:proofErr w:type="spellEnd"/>
      <w:proofErr w:type="gramEnd"/>
    </w:p>
    <w:p w14:paraId="0AE58DE4" w14:textId="70011936" w:rsidR="00DF678C" w:rsidRDefault="00DF678C" w:rsidP="00806E45">
      <w:pPr>
        <w:pStyle w:val="Paragrafoelenco"/>
        <w:numPr>
          <w:ilvl w:val="0"/>
          <w:numId w:val="12"/>
        </w:numPr>
        <w:spacing w:before="60" w:after="60"/>
        <w:contextualSpacing w:val="0"/>
      </w:pPr>
      <w:r w:rsidRPr="00124465">
        <w:t xml:space="preserve">Distribution: </w:t>
      </w:r>
      <w:r w:rsidR="007149D9" w:rsidRPr="00124465">
        <w:tab/>
      </w:r>
      <w:r w:rsidR="007149D9" w:rsidRPr="00124465">
        <w:tab/>
      </w:r>
      <w:r w:rsidR="007149D9" w:rsidRPr="00124465">
        <w:tab/>
      </w:r>
      <w:proofErr w:type="spellStart"/>
      <w:r w:rsidRPr="00124465">
        <w:t>dcat</w:t>
      </w:r>
      <w:proofErr w:type="gramStart"/>
      <w:r w:rsidRPr="00124465">
        <w:t>:Distribution</w:t>
      </w:r>
      <w:proofErr w:type="spellEnd"/>
      <w:proofErr w:type="gramEnd"/>
    </w:p>
    <w:p w14:paraId="2837E26F" w14:textId="77777777" w:rsidR="00E27EBD" w:rsidRPr="00124465" w:rsidRDefault="00E27EBD" w:rsidP="008F4C2D">
      <w:pPr>
        <w:spacing w:before="60" w:after="60"/>
      </w:pPr>
    </w:p>
    <w:p w14:paraId="41D3F90E" w14:textId="37A52976" w:rsidR="007648D7" w:rsidRPr="00124465" w:rsidRDefault="007648D7" w:rsidP="00806E45">
      <w:pPr>
        <w:pStyle w:val="Titolo3"/>
        <w:spacing w:before="60" w:after="60"/>
      </w:pPr>
      <w:r w:rsidRPr="00124465">
        <w:t>Bibliographic entities</w:t>
      </w:r>
    </w:p>
    <w:p w14:paraId="62D5D97D" w14:textId="75312387" w:rsidR="004A2007" w:rsidRPr="00124465" w:rsidRDefault="004A2007" w:rsidP="00806E45">
      <w:pPr>
        <w:pStyle w:val="Paragrafoelenco"/>
        <w:numPr>
          <w:ilvl w:val="0"/>
          <w:numId w:val="1"/>
        </w:numPr>
        <w:spacing w:before="60" w:after="60"/>
        <w:contextualSpacing w:val="0"/>
      </w:pPr>
      <w:r w:rsidRPr="00124465">
        <w:t xml:space="preserve">Bibliographic entry: </w:t>
      </w:r>
      <w:r w:rsidR="007149D9" w:rsidRPr="00124465">
        <w:tab/>
      </w:r>
      <w:r w:rsidR="007149D9" w:rsidRPr="00124465">
        <w:tab/>
      </w:r>
      <w:proofErr w:type="spellStart"/>
      <w:r w:rsidR="00E50A57" w:rsidRPr="00124465">
        <w:t>biro</w:t>
      </w:r>
      <w:proofErr w:type="gramStart"/>
      <w:r w:rsidR="00E50A57" w:rsidRPr="00124465">
        <w:t>:BibliographicReference</w:t>
      </w:r>
      <w:proofErr w:type="spellEnd"/>
      <w:proofErr w:type="gramEnd"/>
    </w:p>
    <w:p w14:paraId="3002522B" w14:textId="6547C07C" w:rsidR="004A2007" w:rsidRPr="00124465" w:rsidRDefault="004A2007" w:rsidP="00806E45">
      <w:pPr>
        <w:pStyle w:val="Paragrafoelenco"/>
        <w:numPr>
          <w:ilvl w:val="0"/>
          <w:numId w:val="1"/>
        </w:numPr>
        <w:spacing w:before="60" w:after="60"/>
        <w:contextualSpacing w:val="0"/>
      </w:pPr>
      <w:r w:rsidRPr="00124465">
        <w:t>Responsible agent:</w:t>
      </w:r>
      <w:r w:rsidR="003F48A4" w:rsidRPr="00124465">
        <w:t xml:space="preserve"> </w:t>
      </w:r>
      <w:r w:rsidR="007149D9" w:rsidRPr="00124465">
        <w:tab/>
      </w:r>
      <w:r w:rsidR="007149D9" w:rsidRPr="00124465">
        <w:tab/>
      </w:r>
      <w:proofErr w:type="spellStart"/>
      <w:r w:rsidR="003F48A4" w:rsidRPr="00124465">
        <w:t>foaf</w:t>
      </w:r>
      <w:proofErr w:type="gramStart"/>
      <w:r w:rsidR="003F48A4" w:rsidRPr="00124465">
        <w:t>:Agent</w:t>
      </w:r>
      <w:proofErr w:type="spellEnd"/>
      <w:proofErr w:type="gramEnd"/>
    </w:p>
    <w:p w14:paraId="64171B74" w14:textId="2DF2C386" w:rsidR="004A2007" w:rsidRPr="00124465" w:rsidRDefault="004A2007" w:rsidP="00806E45">
      <w:pPr>
        <w:pStyle w:val="Paragrafoelenco"/>
        <w:numPr>
          <w:ilvl w:val="0"/>
          <w:numId w:val="1"/>
        </w:numPr>
        <w:spacing w:before="60" w:after="60"/>
        <w:contextualSpacing w:val="0"/>
      </w:pPr>
      <w:r w:rsidRPr="00124465">
        <w:t xml:space="preserve">Agent role: </w:t>
      </w:r>
      <w:r w:rsidR="007149D9" w:rsidRPr="00124465">
        <w:tab/>
      </w:r>
      <w:r w:rsidR="007149D9" w:rsidRPr="00124465">
        <w:tab/>
      </w:r>
      <w:r w:rsidR="007149D9" w:rsidRPr="00124465">
        <w:tab/>
      </w:r>
      <w:proofErr w:type="spellStart"/>
      <w:r w:rsidR="003F48A4" w:rsidRPr="00124465">
        <w:t>pro</w:t>
      </w:r>
      <w:proofErr w:type="gramStart"/>
      <w:r w:rsidR="003F48A4" w:rsidRPr="00124465">
        <w:t>:RoleInTime</w:t>
      </w:r>
      <w:proofErr w:type="spellEnd"/>
      <w:proofErr w:type="gramEnd"/>
    </w:p>
    <w:p w14:paraId="65851731" w14:textId="7485B24F" w:rsidR="004A2007" w:rsidRPr="00124465" w:rsidRDefault="004A2007" w:rsidP="00806E45">
      <w:pPr>
        <w:pStyle w:val="Paragrafoelenco"/>
        <w:numPr>
          <w:ilvl w:val="0"/>
          <w:numId w:val="1"/>
        </w:numPr>
        <w:spacing w:before="60" w:after="60"/>
        <w:contextualSpacing w:val="0"/>
      </w:pPr>
      <w:r w:rsidRPr="00124465">
        <w:t xml:space="preserve">Bibliographic resource: </w:t>
      </w:r>
      <w:r w:rsidR="007149D9" w:rsidRPr="00124465">
        <w:tab/>
      </w:r>
      <w:proofErr w:type="spellStart"/>
      <w:r w:rsidR="00156600" w:rsidRPr="00124465">
        <w:t>fabio</w:t>
      </w:r>
      <w:proofErr w:type="gramStart"/>
      <w:r w:rsidR="00156600" w:rsidRPr="00124465">
        <w:t>:Expression</w:t>
      </w:r>
      <w:proofErr w:type="spellEnd"/>
      <w:proofErr w:type="gramEnd"/>
      <w:r w:rsidRPr="00124465">
        <w:br/>
      </w:r>
      <w:r w:rsidR="007149D9" w:rsidRPr="00124465">
        <w:t xml:space="preserve">       </w:t>
      </w:r>
      <w:r w:rsidRPr="00124465">
        <w:t>Subclasses:</w:t>
      </w:r>
    </w:p>
    <w:p w14:paraId="6D02C940" w14:textId="6529B2E7" w:rsidR="00586052" w:rsidRDefault="00586052" w:rsidP="00FF7595">
      <w:pPr>
        <w:pStyle w:val="Paragrafoelenco"/>
        <w:numPr>
          <w:ilvl w:val="1"/>
          <w:numId w:val="1"/>
        </w:numPr>
        <w:rPr>
          <w:ins w:id="1021" w:author="Silvio Peroni" w:date="2018-01-17T10:59:00Z"/>
        </w:rPr>
      </w:pPr>
      <w:ins w:id="1022" w:author="Silvio Peroni" w:date="2018-01-17T10:59:00Z">
        <w:r>
          <w:t>Archival document</w:t>
        </w:r>
        <w:r>
          <w:tab/>
        </w:r>
        <w:proofErr w:type="spellStart"/>
        <w:r>
          <w:t>fabio</w:t>
        </w:r>
        <w:proofErr w:type="gramStart"/>
        <w:r>
          <w:t>:ArchivalDocument</w:t>
        </w:r>
        <w:proofErr w:type="spellEnd"/>
        <w:proofErr w:type="gramEnd"/>
      </w:ins>
    </w:p>
    <w:p w14:paraId="1EADCD5D" w14:textId="05E0682D" w:rsidR="00FF7595" w:rsidRPr="00124465" w:rsidRDefault="00FF7595" w:rsidP="00FF7595">
      <w:pPr>
        <w:pStyle w:val="Paragrafoelenco"/>
        <w:numPr>
          <w:ilvl w:val="1"/>
          <w:numId w:val="1"/>
        </w:numPr>
      </w:pPr>
      <w:r w:rsidRPr="00124465">
        <w:t>Book</w:t>
      </w:r>
      <w:r w:rsidRPr="00124465">
        <w:tab/>
      </w:r>
      <w:r w:rsidRPr="00124465">
        <w:tab/>
      </w:r>
      <w:r w:rsidRPr="00124465">
        <w:tab/>
      </w:r>
      <w:proofErr w:type="spellStart"/>
      <w:r w:rsidRPr="00124465">
        <w:t>fabio</w:t>
      </w:r>
      <w:proofErr w:type="gramStart"/>
      <w:r w:rsidRPr="00124465">
        <w:t>:Book</w:t>
      </w:r>
      <w:proofErr w:type="spellEnd"/>
      <w:proofErr w:type="gramEnd"/>
    </w:p>
    <w:p w14:paraId="0CAC34D7" w14:textId="3350041B" w:rsidR="00FF7595" w:rsidRPr="00124465" w:rsidRDefault="00FF7595" w:rsidP="00FF7595">
      <w:pPr>
        <w:pStyle w:val="Paragrafoelenco"/>
        <w:numPr>
          <w:ilvl w:val="1"/>
          <w:numId w:val="1"/>
        </w:numPr>
      </w:pPr>
      <w:r w:rsidRPr="00124465">
        <w:t>Book chapter</w:t>
      </w:r>
      <w:r w:rsidRPr="00124465">
        <w:tab/>
      </w:r>
      <w:r w:rsidRPr="00124465">
        <w:tab/>
      </w:r>
      <w:proofErr w:type="spellStart"/>
      <w:r w:rsidRPr="00124465">
        <w:t>fabio</w:t>
      </w:r>
      <w:proofErr w:type="gramStart"/>
      <w:r w:rsidRPr="00124465">
        <w:t>:BookChapter</w:t>
      </w:r>
      <w:proofErr w:type="spellEnd"/>
      <w:proofErr w:type="gramEnd"/>
    </w:p>
    <w:p w14:paraId="4573DD98" w14:textId="487EA476" w:rsidR="00FF7595" w:rsidRPr="00124465" w:rsidRDefault="00FF7595" w:rsidP="00FF7595">
      <w:pPr>
        <w:pStyle w:val="Paragrafoelenco"/>
        <w:numPr>
          <w:ilvl w:val="1"/>
          <w:numId w:val="1"/>
        </w:numPr>
      </w:pPr>
      <w:r w:rsidRPr="00124465">
        <w:t>Book part</w:t>
      </w:r>
      <w:r w:rsidRPr="00124465">
        <w:tab/>
      </w:r>
      <w:r w:rsidRPr="00124465">
        <w:tab/>
      </w:r>
      <w:proofErr w:type="spellStart"/>
      <w:r w:rsidRPr="00124465">
        <w:t>doco</w:t>
      </w:r>
      <w:proofErr w:type="gramStart"/>
      <w:r w:rsidRPr="00124465">
        <w:t>:Part</w:t>
      </w:r>
      <w:proofErr w:type="spellEnd"/>
      <w:proofErr w:type="gramEnd"/>
      <w:r w:rsidRPr="00124465">
        <w:t xml:space="preserve"> (part of a </w:t>
      </w:r>
      <w:proofErr w:type="spellStart"/>
      <w:r w:rsidRPr="00124465">
        <w:t>fabio:Book</w:t>
      </w:r>
      <w:proofErr w:type="spellEnd"/>
      <w:r w:rsidRPr="00124465">
        <w:t>)</w:t>
      </w:r>
    </w:p>
    <w:p w14:paraId="0908E09F" w14:textId="46B53D9D" w:rsidR="00FF7595" w:rsidRPr="00124465" w:rsidRDefault="00FF7595" w:rsidP="00FF7595">
      <w:pPr>
        <w:pStyle w:val="Paragrafoelenco"/>
        <w:numPr>
          <w:ilvl w:val="1"/>
          <w:numId w:val="1"/>
        </w:numPr>
      </w:pPr>
      <w:r w:rsidRPr="00124465">
        <w:t>Book section</w:t>
      </w:r>
      <w:r w:rsidRPr="00124465">
        <w:tab/>
      </w:r>
      <w:r w:rsidRPr="00124465">
        <w:tab/>
      </w:r>
      <w:proofErr w:type="spellStart"/>
      <w:r w:rsidRPr="00124465">
        <w:t>fabio</w:t>
      </w:r>
      <w:proofErr w:type="gramStart"/>
      <w:r w:rsidRPr="00124465">
        <w:t>:ExpressionCollection</w:t>
      </w:r>
      <w:proofErr w:type="spellEnd"/>
      <w:proofErr w:type="gramEnd"/>
      <w:r w:rsidRPr="00124465">
        <w:t xml:space="preserve"> (part of a </w:t>
      </w:r>
      <w:proofErr w:type="spellStart"/>
      <w:r w:rsidRPr="00124465">
        <w:t>fabio:Book</w:t>
      </w:r>
      <w:proofErr w:type="spellEnd"/>
      <w:r w:rsidRPr="00124465">
        <w:t>)</w:t>
      </w:r>
    </w:p>
    <w:p w14:paraId="349DE36B" w14:textId="30774504" w:rsidR="00FF7595" w:rsidRPr="00124465" w:rsidRDefault="00FF7595" w:rsidP="00FF7595">
      <w:pPr>
        <w:pStyle w:val="Paragrafoelenco"/>
        <w:numPr>
          <w:ilvl w:val="1"/>
          <w:numId w:val="1"/>
        </w:numPr>
      </w:pPr>
      <w:r w:rsidRPr="00124465">
        <w:lastRenderedPageBreak/>
        <w:t>Book series</w:t>
      </w:r>
      <w:r w:rsidRPr="00124465">
        <w:tab/>
      </w:r>
      <w:r w:rsidRPr="00124465">
        <w:tab/>
      </w:r>
      <w:proofErr w:type="spellStart"/>
      <w:r w:rsidRPr="00124465">
        <w:t>fabio</w:t>
      </w:r>
      <w:proofErr w:type="gramStart"/>
      <w:r w:rsidRPr="00124465">
        <w:t>:BookSeries</w:t>
      </w:r>
      <w:proofErr w:type="spellEnd"/>
      <w:proofErr w:type="gramEnd"/>
    </w:p>
    <w:p w14:paraId="282A476E" w14:textId="04EDBF8F" w:rsidR="00FF7595" w:rsidRPr="00124465" w:rsidRDefault="00FF7595" w:rsidP="00FF7595">
      <w:pPr>
        <w:pStyle w:val="Paragrafoelenco"/>
        <w:numPr>
          <w:ilvl w:val="1"/>
          <w:numId w:val="1"/>
        </w:numPr>
      </w:pPr>
      <w:r w:rsidRPr="00124465">
        <w:t>Book set</w:t>
      </w:r>
      <w:r w:rsidRPr="00124465">
        <w:tab/>
      </w:r>
      <w:r w:rsidRPr="00124465">
        <w:tab/>
      </w:r>
      <w:proofErr w:type="spellStart"/>
      <w:r w:rsidRPr="00124465">
        <w:t>fabio</w:t>
      </w:r>
      <w:proofErr w:type="gramStart"/>
      <w:r w:rsidRPr="00124465">
        <w:t>:BookSet</w:t>
      </w:r>
      <w:proofErr w:type="spellEnd"/>
      <w:proofErr w:type="gramEnd"/>
    </w:p>
    <w:p w14:paraId="79030C57" w14:textId="5B195297" w:rsidR="00FF7595" w:rsidRPr="00124465" w:rsidRDefault="00FF7595" w:rsidP="00FF7595">
      <w:pPr>
        <w:pStyle w:val="Paragrafoelenco"/>
        <w:numPr>
          <w:ilvl w:val="1"/>
          <w:numId w:val="1"/>
        </w:numPr>
      </w:pPr>
      <w:r w:rsidRPr="00124465">
        <w:t>Book track</w:t>
      </w:r>
      <w:r w:rsidRPr="00124465">
        <w:tab/>
      </w:r>
      <w:r w:rsidRPr="00124465">
        <w:tab/>
      </w:r>
      <w:proofErr w:type="spellStart"/>
      <w:r w:rsidRPr="00124465">
        <w:t>fabio</w:t>
      </w:r>
      <w:proofErr w:type="gramStart"/>
      <w:r w:rsidRPr="00124465">
        <w:t>:Expression</w:t>
      </w:r>
      <w:proofErr w:type="spellEnd"/>
      <w:proofErr w:type="gramEnd"/>
      <w:r w:rsidRPr="00124465">
        <w:t xml:space="preserve"> (part of a </w:t>
      </w:r>
      <w:proofErr w:type="spellStart"/>
      <w:r w:rsidRPr="00124465">
        <w:t>fabio:ExpressionCollection</w:t>
      </w:r>
      <w:proofErr w:type="spellEnd"/>
      <w:r w:rsidRPr="00124465">
        <w:t>)</w:t>
      </w:r>
    </w:p>
    <w:p w14:paraId="04FD6D74" w14:textId="21671447" w:rsidR="00FF7595" w:rsidRPr="00124465" w:rsidRDefault="00FF7595" w:rsidP="00FF7595">
      <w:pPr>
        <w:pStyle w:val="Paragrafoelenco"/>
        <w:numPr>
          <w:ilvl w:val="1"/>
          <w:numId w:val="1"/>
        </w:numPr>
      </w:pPr>
      <w:r w:rsidRPr="00124465">
        <w:t>Component</w:t>
      </w:r>
      <w:r w:rsidRPr="00124465">
        <w:tab/>
      </w:r>
      <w:r w:rsidRPr="00124465">
        <w:tab/>
      </w:r>
      <w:proofErr w:type="spellStart"/>
      <w:r w:rsidRPr="00124465">
        <w:t>fabio</w:t>
      </w:r>
      <w:proofErr w:type="gramStart"/>
      <w:r w:rsidRPr="00124465">
        <w:t>:Expression</w:t>
      </w:r>
      <w:proofErr w:type="spellEnd"/>
      <w:proofErr w:type="gramEnd"/>
    </w:p>
    <w:p w14:paraId="095CBAC2" w14:textId="2CA3CFE8" w:rsidR="00FF7595" w:rsidRPr="00124465" w:rsidRDefault="00FF7595" w:rsidP="00FF7595">
      <w:pPr>
        <w:pStyle w:val="Paragrafoelenco"/>
        <w:numPr>
          <w:ilvl w:val="1"/>
          <w:numId w:val="1"/>
        </w:numPr>
      </w:pPr>
      <w:r w:rsidRPr="00124465">
        <w:t>Dataset</w:t>
      </w:r>
      <w:r w:rsidRPr="00124465">
        <w:tab/>
      </w:r>
      <w:r w:rsidRPr="00124465">
        <w:tab/>
      </w:r>
      <w:proofErr w:type="spellStart"/>
      <w:r w:rsidRPr="00124465">
        <w:t>fabio</w:t>
      </w:r>
      <w:proofErr w:type="gramStart"/>
      <w:r w:rsidRPr="00124465">
        <w:t>:DataFile</w:t>
      </w:r>
      <w:proofErr w:type="spellEnd"/>
      <w:proofErr w:type="gramEnd"/>
    </w:p>
    <w:p w14:paraId="4575601F" w14:textId="79B2AA66" w:rsidR="00FF7595" w:rsidRPr="00124465" w:rsidRDefault="00FF7595" w:rsidP="00FF7595">
      <w:pPr>
        <w:pStyle w:val="Paragrafoelenco"/>
        <w:numPr>
          <w:ilvl w:val="1"/>
          <w:numId w:val="1"/>
        </w:numPr>
      </w:pPr>
      <w:r w:rsidRPr="00124465">
        <w:t>Dissertation</w:t>
      </w:r>
      <w:r w:rsidRPr="00124465">
        <w:tab/>
      </w:r>
      <w:r w:rsidRPr="00124465">
        <w:tab/>
      </w:r>
      <w:proofErr w:type="spellStart"/>
      <w:r w:rsidRPr="00124465">
        <w:t>fabio</w:t>
      </w:r>
      <w:proofErr w:type="gramStart"/>
      <w:r w:rsidRPr="00124465">
        <w:t>:Thesis</w:t>
      </w:r>
      <w:proofErr w:type="spellEnd"/>
      <w:proofErr w:type="gramEnd"/>
    </w:p>
    <w:p w14:paraId="42F54F37" w14:textId="6E4DDF24" w:rsidR="00FF7595" w:rsidRPr="00124465" w:rsidRDefault="00FF7595" w:rsidP="00FF7595">
      <w:pPr>
        <w:pStyle w:val="Paragrafoelenco"/>
        <w:numPr>
          <w:ilvl w:val="1"/>
          <w:numId w:val="1"/>
        </w:numPr>
      </w:pPr>
      <w:r w:rsidRPr="00124465">
        <w:t>Edited book</w:t>
      </w:r>
      <w:r w:rsidRPr="00124465">
        <w:tab/>
      </w:r>
      <w:r w:rsidRPr="00124465">
        <w:tab/>
      </w:r>
      <w:proofErr w:type="spellStart"/>
      <w:r w:rsidRPr="00124465">
        <w:t>fabio</w:t>
      </w:r>
      <w:proofErr w:type="gramStart"/>
      <w:r w:rsidRPr="00124465">
        <w:t>:Book</w:t>
      </w:r>
      <w:proofErr w:type="spellEnd"/>
      <w:proofErr w:type="gramEnd"/>
    </w:p>
    <w:p w14:paraId="57ECD588" w14:textId="221EAB6D" w:rsidR="00FF7595" w:rsidRPr="00124465" w:rsidRDefault="00FF7595" w:rsidP="00FF7595">
      <w:pPr>
        <w:pStyle w:val="Paragrafoelenco"/>
        <w:numPr>
          <w:ilvl w:val="1"/>
          <w:numId w:val="1"/>
        </w:numPr>
      </w:pPr>
      <w:r w:rsidRPr="00124465">
        <w:t>Journal article</w:t>
      </w:r>
      <w:r w:rsidRPr="00124465">
        <w:tab/>
      </w:r>
      <w:proofErr w:type="spellStart"/>
      <w:r w:rsidRPr="00124465">
        <w:t>fabio</w:t>
      </w:r>
      <w:proofErr w:type="gramStart"/>
      <w:r w:rsidRPr="00124465">
        <w:t>:JournalArticle</w:t>
      </w:r>
      <w:proofErr w:type="spellEnd"/>
      <w:proofErr w:type="gramEnd"/>
    </w:p>
    <w:p w14:paraId="33C8B978" w14:textId="47EECAF2" w:rsidR="00FF7595" w:rsidRPr="00124465" w:rsidRDefault="00FF7595" w:rsidP="00FF7595">
      <w:pPr>
        <w:pStyle w:val="Paragrafoelenco"/>
        <w:numPr>
          <w:ilvl w:val="1"/>
          <w:numId w:val="1"/>
        </w:numPr>
      </w:pPr>
      <w:r w:rsidRPr="00124465">
        <w:t>Journal Issue</w:t>
      </w:r>
      <w:r w:rsidRPr="00124465">
        <w:tab/>
      </w:r>
      <w:r w:rsidRPr="00124465">
        <w:tab/>
      </w:r>
      <w:proofErr w:type="spellStart"/>
      <w:r w:rsidRPr="00124465">
        <w:t>fabio</w:t>
      </w:r>
      <w:proofErr w:type="gramStart"/>
      <w:r w:rsidRPr="00124465">
        <w:t>:JournalIssue</w:t>
      </w:r>
      <w:proofErr w:type="spellEnd"/>
      <w:proofErr w:type="gramEnd"/>
    </w:p>
    <w:p w14:paraId="367FFC1F" w14:textId="3FEB57EF" w:rsidR="00FF7595" w:rsidRPr="00124465" w:rsidRDefault="00FF7595" w:rsidP="00FF7595">
      <w:pPr>
        <w:pStyle w:val="Paragrafoelenco"/>
        <w:numPr>
          <w:ilvl w:val="1"/>
          <w:numId w:val="1"/>
        </w:numPr>
      </w:pPr>
      <w:r w:rsidRPr="00124465">
        <w:t>Journal Volume</w:t>
      </w:r>
      <w:r w:rsidRPr="00124465">
        <w:tab/>
      </w:r>
      <w:proofErr w:type="spellStart"/>
      <w:r w:rsidRPr="00124465">
        <w:t>fabio</w:t>
      </w:r>
      <w:proofErr w:type="gramStart"/>
      <w:r w:rsidRPr="00124465">
        <w:t>:JournalVolume</w:t>
      </w:r>
      <w:proofErr w:type="spellEnd"/>
      <w:proofErr w:type="gramEnd"/>
    </w:p>
    <w:p w14:paraId="66F80EB2" w14:textId="0E516E14" w:rsidR="00FF7595" w:rsidRPr="00124465" w:rsidRDefault="00FF7595" w:rsidP="00FF7595">
      <w:pPr>
        <w:pStyle w:val="Paragrafoelenco"/>
        <w:numPr>
          <w:ilvl w:val="1"/>
          <w:numId w:val="1"/>
        </w:numPr>
      </w:pPr>
      <w:r w:rsidRPr="00124465">
        <w:t>Journal</w:t>
      </w:r>
      <w:r w:rsidRPr="00124465">
        <w:tab/>
      </w:r>
      <w:r w:rsidRPr="00124465">
        <w:tab/>
      </w:r>
      <w:proofErr w:type="spellStart"/>
      <w:r w:rsidRPr="00124465">
        <w:t>fabio</w:t>
      </w:r>
      <w:proofErr w:type="gramStart"/>
      <w:r w:rsidRPr="00124465">
        <w:t>:Journal</w:t>
      </w:r>
      <w:proofErr w:type="spellEnd"/>
      <w:proofErr w:type="gramEnd"/>
    </w:p>
    <w:p w14:paraId="5558AFE9" w14:textId="32CD2E6E" w:rsidR="00FF7595" w:rsidRPr="00124465" w:rsidRDefault="00FF7595" w:rsidP="00FF7595">
      <w:pPr>
        <w:pStyle w:val="Paragrafoelenco"/>
        <w:numPr>
          <w:ilvl w:val="1"/>
          <w:numId w:val="1"/>
        </w:numPr>
      </w:pPr>
      <w:r w:rsidRPr="00124465">
        <w:t>Monograph</w:t>
      </w:r>
      <w:r w:rsidRPr="00124465">
        <w:tab/>
      </w:r>
      <w:r w:rsidRPr="00124465">
        <w:tab/>
      </w:r>
      <w:proofErr w:type="spellStart"/>
      <w:r w:rsidRPr="00124465">
        <w:t>fabio</w:t>
      </w:r>
      <w:proofErr w:type="gramStart"/>
      <w:r w:rsidRPr="00124465">
        <w:t>:Book</w:t>
      </w:r>
      <w:proofErr w:type="spellEnd"/>
      <w:proofErr w:type="gramEnd"/>
    </w:p>
    <w:p w14:paraId="4661510A" w14:textId="7C4D4E00" w:rsidR="00FF7595" w:rsidRPr="00124465" w:rsidRDefault="00FF7595" w:rsidP="00FF7595">
      <w:pPr>
        <w:pStyle w:val="Paragrafoelenco"/>
        <w:numPr>
          <w:ilvl w:val="1"/>
          <w:numId w:val="1"/>
        </w:numPr>
      </w:pPr>
      <w:r w:rsidRPr="00124465">
        <w:t>Proceedings article</w:t>
      </w:r>
      <w:r w:rsidRPr="00124465">
        <w:tab/>
      </w:r>
      <w:proofErr w:type="spellStart"/>
      <w:r w:rsidRPr="00124465">
        <w:t>fabio</w:t>
      </w:r>
      <w:proofErr w:type="gramStart"/>
      <w:r w:rsidRPr="00124465">
        <w:t>:ProceedingsPaper</w:t>
      </w:r>
      <w:proofErr w:type="spellEnd"/>
      <w:proofErr w:type="gramEnd"/>
    </w:p>
    <w:p w14:paraId="1E6ECCD8" w14:textId="37CE54D1" w:rsidR="00FF7595" w:rsidRPr="00124465" w:rsidRDefault="00FF7595" w:rsidP="00FF7595">
      <w:pPr>
        <w:pStyle w:val="Paragrafoelenco"/>
        <w:numPr>
          <w:ilvl w:val="1"/>
          <w:numId w:val="1"/>
        </w:numPr>
      </w:pPr>
      <w:r w:rsidRPr="00124465">
        <w:t>Proceedings</w:t>
      </w:r>
      <w:r w:rsidRPr="00124465">
        <w:tab/>
      </w:r>
      <w:r w:rsidRPr="00124465">
        <w:tab/>
      </w:r>
      <w:proofErr w:type="spellStart"/>
      <w:r w:rsidRPr="00124465">
        <w:t>fabio</w:t>
      </w:r>
      <w:proofErr w:type="gramStart"/>
      <w:r w:rsidRPr="00124465">
        <w:t>:AcademicProceedings</w:t>
      </w:r>
      <w:proofErr w:type="spellEnd"/>
      <w:proofErr w:type="gramEnd"/>
    </w:p>
    <w:p w14:paraId="1BB536A4" w14:textId="586DF174" w:rsidR="00FF7595" w:rsidRPr="00124465" w:rsidRDefault="00FF7595" w:rsidP="00FF7595">
      <w:pPr>
        <w:pStyle w:val="Paragrafoelenco"/>
        <w:numPr>
          <w:ilvl w:val="1"/>
          <w:numId w:val="1"/>
        </w:numPr>
      </w:pPr>
      <w:r w:rsidRPr="00124465">
        <w:t>Reference book</w:t>
      </w:r>
      <w:r w:rsidRPr="00124465">
        <w:tab/>
      </w:r>
      <w:proofErr w:type="spellStart"/>
      <w:r w:rsidRPr="00124465">
        <w:t>fabio</w:t>
      </w:r>
      <w:proofErr w:type="gramStart"/>
      <w:r w:rsidRPr="00124465">
        <w:t>:ReferenceBook</w:t>
      </w:r>
      <w:proofErr w:type="spellEnd"/>
      <w:proofErr w:type="gramEnd"/>
    </w:p>
    <w:p w14:paraId="11FDDF96" w14:textId="5BB8F09A" w:rsidR="00FF7595" w:rsidRPr="00124465" w:rsidRDefault="00FF7595" w:rsidP="00FF7595">
      <w:pPr>
        <w:pStyle w:val="Paragrafoelenco"/>
        <w:numPr>
          <w:ilvl w:val="1"/>
          <w:numId w:val="1"/>
        </w:numPr>
      </w:pPr>
      <w:r w:rsidRPr="00124465">
        <w:t>Reference entry</w:t>
      </w:r>
      <w:r w:rsidRPr="00124465">
        <w:tab/>
      </w:r>
      <w:proofErr w:type="spellStart"/>
      <w:r w:rsidRPr="00124465">
        <w:t>fabio</w:t>
      </w:r>
      <w:proofErr w:type="gramStart"/>
      <w:r w:rsidRPr="00124465">
        <w:t>:ReferenceEntry</w:t>
      </w:r>
      <w:proofErr w:type="spellEnd"/>
      <w:proofErr w:type="gramEnd"/>
    </w:p>
    <w:p w14:paraId="53774533" w14:textId="6A26758D" w:rsidR="00FF7595" w:rsidRPr="00124465" w:rsidRDefault="00FF7595" w:rsidP="00FF7595">
      <w:pPr>
        <w:pStyle w:val="Paragrafoelenco"/>
        <w:numPr>
          <w:ilvl w:val="1"/>
          <w:numId w:val="1"/>
        </w:numPr>
      </w:pPr>
      <w:r w:rsidRPr="00124465">
        <w:t>Report series</w:t>
      </w:r>
      <w:r w:rsidRPr="00124465">
        <w:tab/>
      </w:r>
      <w:r w:rsidRPr="00124465">
        <w:tab/>
      </w:r>
      <w:proofErr w:type="spellStart"/>
      <w:r w:rsidRPr="00124465">
        <w:t>fabio</w:t>
      </w:r>
      <w:proofErr w:type="gramStart"/>
      <w:r w:rsidRPr="00124465">
        <w:t>:Series</w:t>
      </w:r>
      <w:proofErr w:type="spellEnd"/>
      <w:proofErr w:type="gramEnd"/>
      <w:r w:rsidRPr="00124465">
        <w:t xml:space="preserve"> (of some </w:t>
      </w:r>
      <w:proofErr w:type="spellStart"/>
      <w:r w:rsidRPr="00124465">
        <w:t>fabio:ReportDocument</w:t>
      </w:r>
      <w:proofErr w:type="spellEnd"/>
      <w:r w:rsidRPr="00124465">
        <w:t>)</w:t>
      </w:r>
    </w:p>
    <w:p w14:paraId="21A688DA" w14:textId="0C66DF05" w:rsidR="00FF7595" w:rsidRPr="00124465" w:rsidRDefault="00FF7595" w:rsidP="00FF7595">
      <w:pPr>
        <w:pStyle w:val="Paragrafoelenco"/>
        <w:numPr>
          <w:ilvl w:val="1"/>
          <w:numId w:val="1"/>
        </w:numPr>
      </w:pPr>
      <w:r w:rsidRPr="00124465">
        <w:t>Report</w:t>
      </w:r>
      <w:r w:rsidRPr="00124465">
        <w:tab/>
      </w:r>
      <w:r w:rsidRPr="00124465">
        <w:tab/>
      </w:r>
      <w:proofErr w:type="spellStart"/>
      <w:r w:rsidRPr="00124465">
        <w:t>fabio</w:t>
      </w:r>
      <w:proofErr w:type="gramStart"/>
      <w:r w:rsidRPr="00124465">
        <w:t>:ReportDocument</w:t>
      </w:r>
      <w:proofErr w:type="spellEnd"/>
      <w:proofErr w:type="gramEnd"/>
    </w:p>
    <w:p w14:paraId="0CDCC613" w14:textId="7CB48117" w:rsidR="00FF7595" w:rsidRPr="00124465" w:rsidRDefault="00FF7595" w:rsidP="00FF7595">
      <w:pPr>
        <w:pStyle w:val="Paragrafoelenco"/>
        <w:numPr>
          <w:ilvl w:val="1"/>
          <w:numId w:val="1"/>
        </w:numPr>
      </w:pPr>
      <w:r w:rsidRPr="00124465">
        <w:t>Standard series</w:t>
      </w:r>
      <w:r w:rsidRPr="00124465">
        <w:tab/>
      </w:r>
      <w:proofErr w:type="spellStart"/>
      <w:r w:rsidRPr="00124465">
        <w:t>fabio</w:t>
      </w:r>
      <w:proofErr w:type="gramStart"/>
      <w:r w:rsidRPr="00124465">
        <w:t>:Series</w:t>
      </w:r>
      <w:proofErr w:type="spellEnd"/>
      <w:proofErr w:type="gramEnd"/>
      <w:r w:rsidRPr="00124465">
        <w:t xml:space="preserve"> (of some </w:t>
      </w:r>
      <w:proofErr w:type="spellStart"/>
      <w:r w:rsidRPr="00124465">
        <w:t>fabio:SpecificationDocument</w:t>
      </w:r>
      <w:proofErr w:type="spellEnd"/>
      <w:r w:rsidRPr="00124465">
        <w:t>)</w:t>
      </w:r>
    </w:p>
    <w:p w14:paraId="4AA38C1F" w14:textId="0F1FAE49" w:rsidR="00A81E3C" w:rsidRPr="00124465" w:rsidRDefault="00FF7595" w:rsidP="00AF4A0B">
      <w:pPr>
        <w:pStyle w:val="Paragrafoelenco"/>
        <w:numPr>
          <w:ilvl w:val="1"/>
          <w:numId w:val="1"/>
        </w:numPr>
      </w:pPr>
      <w:r w:rsidRPr="00124465">
        <w:t>Standard</w:t>
      </w:r>
      <w:r w:rsidRPr="00124465">
        <w:tab/>
      </w:r>
      <w:r w:rsidRPr="00124465">
        <w:tab/>
      </w:r>
      <w:proofErr w:type="spellStart"/>
      <w:r w:rsidRPr="00124465">
        <w:t>fabio</w:t>
      </w:r>
      <w:proofErr w:type="gramStart"/>
      <w:r w:rsidRPr="00124465">
        <w:t>:SpecificationDocument</w:t>
      </w:r>
      <w:proofErr w:type="spellEnd"/>
      <w:proofErr w:type="gramEnd"/>
    </w:p>
    <w:p w14:paraId="328D9CDB" w14:textId="663E8D20" w:rsidR="00BF0A2E" w:rsidDel="00977E78" w:rsidRDefault="00390057" w:rsidP="00806E45">
      <w:pPr>
        <w:pStyle w:val="Paragrafoelenco"/>
        <w:numPr>
          <w:ilvl w:val="0"/>
          <w:numId w:val="1"/>
        </w:numPr>
        <w:spacing w:before="60" w:after="60"/>
        <w:contextualSpacing w:val="0"/>
        <w:rPr>
          <w:ins w:id="1023" w:author="David Shotton" w:date="2017-11-04T13:28:00Z"/>
          <w:del w:id="1024" w:author="Silvio Peroni" w:date="2018-01-17T11:00:00Z"/>
        </w:rPr>
      </w:pPr>
      <w:ins w:id="1025" w:author="David Shotton" w:date="2017-11-04T13:27:00Z">
        <w:del w:id="1026" w:author="Silvio Peroni" w:date="2018-01-17T13:40:00Z">
          <w:r w:rsidDel="00EA61BE">
            <w:delText>Citation:</w:delText>
          </w:r>
          <w:r w:rsidDel="00EA61BE">
            <w:tab/>
          </w:r>
          <w:r w:rsidDel="00EA61BE">
            <w:tab/>
          </w:r>
          <w:r w:rsidDel="00EA61BE">
            <w:tab/>
            <w:delText>cito:Citation</w:delText>
          </w:r>
        </w:del>
      </w:ins>
    </w:p>
    <w:p w14:paraId="52D8DC3F" w14:textId="692D34FC" w:rsidR="00D40F88" w:rsidDel="00EA61BE" w:rsidRDefault="00D40F88">
      <w:pPr>
        <w:pStyle w:val="Paragrafoelenco"/>
        <w:numPr>
          <w:ilvl w:val="1"/>
          <w:numId w:val="1"/>
        </w:numPr>
        <w:spacing w:before="60" w:after="60"/>
        <w:contextualSpacing w:val="0"/>
        <w:rPr>
          <w:ins w:id="1027" w:author="David Shotton" w:date="2017-11-04T13:26:00Z"/>
          <w:del w:id="1028" w:author="Silvio Peroni" w:date="2018-01-17T13:40:00Z"/>
        </w:rPr>
        <w:pPrChange w:id="1029" w:author="Silvio Peroni" w:date="2018-01-17T11:00:00Z">
          <w:pPr>
            <w:pStyle w:val="Paragrafoelenco"/>
            <w:spacing w:before="60" w:after="60"/>
            <w:contextualSpacing w:val="0"/>
          </w:pPr>
        </w:pPrChange>
      </w:pPr>
      <w:ins w:id="1030" w:author="David Shotton" w:date="2017-11-04T13:28:00Z">
        <w:del w:id="1031" w:author="Silvio Peroni" w:date="2018-01-17T13:40:00Z">
          <w:r w:rsidRPr="00124465" w:rsidDel="00EA61BE">
            <w:delText>Subclasses:</w:delText>
          </w:r>
          <w:r w:rsidDel="00EA61BE">
            <w:tab/>
          </w:r>
          <w:r w:rsidDel="00EA61BE">
            <w:tab/>
          </w:r>
          <w:r w:rsidDel="00EA61BE">
            <w:tab/>
            <w:delText>cito:SelfCitation</w:delText>
          </w:r>
        </w:del>
      </w:ins>
    </w:p>
    <w:p w14:paraId="6EDC2AE9" w14:textId="20C959C9" w:rsidR="009602C5" w:rsidRPr="00124465" w:rsidRDefault="009602C5" w:rsidP="00806E45">
      <w:pPr>
        <w:pStyle w:val="Paragrafoelenco"/>
        <w:numPr>
          <w:ilvl w:val="0"/>
          <w:numId w:val="1"/>
        </w:numPr>
        <w:spacing w:before="60" w:after="60"/>
        <w:contextualSpacing w:val="0"/>
      </w:pPr>
      <w:r w:rsidRPr="00124465">
        <w:t xml:space="preserve">Resource </w:t>
      </w:r>
      <w:r w:rsidRPr="00977E78">
        <w:t>embodiment</w:t>
      </w:r>
      <w:r w:rsidRPr="00124465">
        <w:t xml:space="preserve">: </w:t>
      </w:r>
      <w:r w:rsidR="007149D9" w:rsidRPr="00124465">
        <w:tab/>
      </w:r>
      <w:proofErr w:type="spellStart"/>
      <w:r w:rsidRPr="00124465">
        <w:t>fabio</w:t>
      </w:r>
      <w:proofErr w:type="gramStart"/>
      <w:r w:rsidRPr="00124465">
        <w:t>:Manifestation</w:t>
      </w:r>
      <w:proofErr w:type="spellEnd"/>
      <w:proofErr w:type="gramEnd"/>
      <w:r w:rsidRPr="00124465">
        <w:br/>
      </w:r>
      <w:r w:rsidR="00FD2027" w:rsidRPr="00124465">
        <w:t xml:space="preserve">       </w:t>
      </w:r>
      <w:r w:rsidRPr="00124465">
        <w:t>Subclasses:</w:t>
      </w:r>
    </w:p>
    <w:p w14:paraId="0F6722C5" w14:textId="71FE5E12" w:rsidR="009602C5" w:rsidRPr="00124465" w:rsidRDefault="009602C5" w:rsidP="00806E45">
      <w:pPr>
        <w:pStyle w:val="Paragrafoelenco"/>
        <w:numPr>
          <w:ilvl w:val="1"/>
          <w:numId w:val="1"/>
        </w:numPr>
        <w:spacing w:before="60" w:after="60"/>
        <w:contextualSpacing w:val="0"/>
      </w:pPr>
      <w:r w:rsidRPr="00124465">
        <w:t xml:space="preserve">Digital </w:t>
      </w:r>
      <w:r w:rsidRPr="00977E78">
        <w:t>embodiment</w:t>
      </w:r>
      <w:r w:rsidR="0082173E" w:rsidRPr="00124465">
        <w:tab/>
      </w:r>
      <w:proofErr w:type="spellStart"/>
      <w:r w:rsidRPr="00124465">
        <w:t>fabio</w:t>
      </w:r>
      <w:proofErr w:type="gramStart"/>
      <w:r w:rsidRPr="00124465">
        <w:t>:DigitalManifestation</w:t>
      </w:r>
      <w:proofErr w:type="spellEnd"/>
      <w:proofErr w:type="gramEnd"/>
    </w:p>
    <w:p w14:paraId="1FAEA646" w14:textId="323BA4A3" w:rsidR="009602C5" w:rsidRDefault="009602C5" w:rsidP="00806E45">
      <w:pPr>
        <w:pStyle w:val="Paragrafoelenco"/>
        <w:numPr>
          <w:ilvl w:val="1"/>
          <w:numId w:val="1"/>
        </w:numPr>
        <w:spacing w:before="60" w:after="60"/>
        <w:contextualSpacing w:val="0"/>
      </w:pPr>
      <w:r w:rsidRPr="00124465">
        <w:t xml:space="preserve">Print </w:t>
      </w:r>
      <w:r w:rsidRPr="00977E78">
        <w:t>embodiment</w:t>
      </w:r>
      <w:r w:rsidR="0082173E" w:rsidRPr="00124465">
        <w:tab/>
      </w:r>
      <w:proofErr w:type="spellStart"/>
      <w:r w:rsidRPr="00124465">
        <w:t>fabio</w:t>
      </w:r>
      <w:proofErr w:type="gramStart"/>
      <w:r w:rsidRPr="00124465">
        <w:t>:PrintObject</w:t>
      </w:r>
      <w:proofErr w:type="spellEnd"/>
      <w:proofErr w:type="gramEnd"/>
    </w:p>
    <w:p w14:paraId="52304ABC" w14:textId="77777777" w:rsidR="00E27EBD" w:rsidRDefault="00E27EBD" w:rsidP="008F4C2D">
      <w:pPr>
        <w:spacing w:before="60" w:after="60"/>
        <w:rPr>
          <w:ins w:id="1032" w:author="Silvio Peroni" w:date="2018-01-17T13:40:00Z"/>
        </w:rPr>
      </w:pPr>
    </w:p>
    <w:p w14:paraId="78D5A34F" w14:textId="6809A35B" w:rsidR="00EA61BE" w:rsidRDefault="00B05E75">
      <w:pPr>
        <w:spacing w:before="60" w:after="60"/>
        <w:jc w:val="both"/>
        <w:rPr>
          <w:ins w:id="1033" w:author="Silvio Peroni" w:date="2018-01-17T13:40:00Z"/>
        </w:rPr>
        <w:pPrChange w:id="1034" w:author="Silvio Peroni" w:date="2018-01-17T13:43:00Z">
          <w:pPr>
            <w:spacing w:before="60" w:after="60"/>
          </w:pPr>
        </w:pPrChange>
      </w:pPr>
      <w:ins w:id="1035" w:author="Silvio Peroni" w:date="2018-01-17T13:41:00Z">
        <w:r>
          <w:t>It is worth mentioning that several of the aforementioned bibliographic entities have been mapped with entities defined in the FRBR-aligned Bibliographic Ontology (</w:t>
        </w:r>
      </w:ins>
      <w:proofErr w:type="spellStart"/>
      <w:ins w:id="1036" w:author="Silvio Peroni" w:date="2018-01-17T13:42:00Z">
        <w:r>
          <w:t>FaBiO</w:t>
        </w:r>
        <w:proofErr w:type="spellEnd"/>
        <w:r>
          <w:t xml:space="preserve">, </w:t>
        </w:r>
        <w:r>
          <w:fldChar w:fldCharType="begin"/>
        </w:r>
        <w:r>
          <w:instrText xml:space="preserve"> HYPERLINK "http://purl.org/spar/fabio" </w:instrText>
        </w:r>
        <w:r>
          <w:fldChar w:fldCharType="separate"/>
        </w:r>
        <w:r w:rsidRPr="00053855">
          <w:rPr>
            <w:rStyle w:val="Collegamentoipertestuale"/>
          </w:rPr>
          <w:t>http://purl.org/spar/fabio</w:t>
        </w:r>
        <w:r>
          <w:fldChar w:fldCharType="end"/>
        </w:r>
      </w:ins>
      <w:ins w:id="1037" w:author="Silvio Peroni" w:date="2018-01-17T13:41:00Z">
        <w:r>
          <w:t>)</w:t>
        </w:r>
      </w:ins>
      <w:ins w:id="1038" w:author="Silvio Peroni" w:date="2018-01-17T13:42:00Z">
        <w:r>
          <w:t>, which is based on</w:t>
        </w:r>
      </w:ins>
      <w:moveToRangeStart w:id="1039" w:author="Silvio Peroni" w:date="2018-01-17T13:40:00Z" w:name="move377815765"/>
      <w:moveTo w:id="1040" w:author="Silvio Peroni" w:date="2018-01-17T13:40:00Z">
        <w:del w:id="1041" w:author="Silvio Peroni" w:date="2018-01-17T13:42:00Z">
          <w:r w:rsidR="00EA61BE" w:rsidDel="00B05E75">
            <w:delText>Using</w:delText>
          </w:r>
        </w:del>
        <w:r w:rsidR="00EA61BE">
          <w:t xml:space="preserve"> the Functional Requirements for Bibliographic Records (FRBR)</w:t>
        </w:r>
        <w:r w:rsidR="00EA61BE">
          <w:rPr>
            <w:rStyle w:val="Rimandonotaapidipagina"/>
          </w:rPr>
          <w:footnoteReference w:id="32"/>
        </w:r>
        <w:del w:id="1044" w:author="Silvio Peroni" w:date="2018-01-17T13:42:00Z">
          <w:r w:rsidR="00EA61BE" w:rsidDel="00B05E75">
            <w:delText xml:space="preserve"> </w:delText>
          </w:r>
        </w:del>
      </w:moveTo>
      <w:ins w:id="1045" w:author="Silvio Peroni" w:date="2018-01-17T13:42:00Z">
        <w:r>
          <w:t xml:space="preserve">. In particular, using the FRBR </w:t>
        </w:r>
      </w:ins>
      <w:moveTo w:id="1046" w:author="Silvio Peroni" w:date="2018-01-17T13:40:00Z">
        <w:r w:rsidR="00EA61BE">
          <w:t xml:space="preserve">distinction between works, expressions, manifestations and items, </w:t>
        </w:r>
        <w:del w:id="1047" w:author="Silvio Peroni" w:date="2018-01-17T13:43:00Z">
          <w:r w:rsidR="00EA61BE" w:rsidDel="00B05E75">
            <w:delText>these</w:delText>
          </w:r>
        </w:del>
      </w:moveTo>
      <w:ins w:id="1048" w:author="Silvio Peroni" w:date="2018-01-17T13:43:00Z">
        <w:r>
          <w:t>all the</w:t>
        </w:r>
      </w:ins>
      <w:moveTo w:id="1049" w:author="Silvio Peroni" w:date="2018-01-17T13:40:00Z">
        <w:r w:rsidR="00EA61BE">
          <w:t xml:space="preserve"> bibliographic resources are </w:t>
        </w:r>
      </w:moveTo>
      <w:ins w:id="1050" w:author="Silvio Peroni" w:date="2018-01-17T13:43:00Z">
        <w:r>
          <w:t xml:space="preserve">defined as </w:t>
        </w:r>
      </w:ins>
      <w:moveTo w:id="1051" w:author="Silvio Peroni" w:date="2018-01-17T13:40:00Z">
        <w:r w:rsidR="00EA61BE">
          <w:t>expressions of works, that may be manifested in physical (e.g. printed paper) or electronic form.</w:t>
        </w:r>
      </w:moveTo>
      <w:moveToRangeEnd w:id="1039"/>
    </w:p>
    <w:p w14:paraId="469C64D9" w14:textId="77777777" w:rsidR="00EA61BE" w:rsidRPr="00124465" w:rsidRDefault="00EA61BE" w:rsidP="008F4C2D">
      <w:pPr>
        <w:spacing w:before="60" w:after="60"/>
      </w:pPr>
    </w:p>
    <w:p w14:paraId="3AE5F845" w14:textId="6F575F3A" w:rsidR="0037704B" w:rsidRPr="00124465" w:rsidRDefault="008836AC" w:rsidP="00806E45">
      <w:pPr>
        <w:pStyle w:val="Titolo3"/>
        <w:spacing w:before="60" w:after="60"/>
      </w:pPr>
      <w:r w:rsidRPr="00124465">
        <w:t>Identifier</w:t>
      </w:r>
    </w:p>
    <w:p w14:paraId="6BF9F5E8" w14:textId="7A42554D" w:rsidR="00C266E0" w:rsidRDefault="004A2007" w:rsidP="00C54E3D">
      <w:pPr>
        <w:pStyle w:val="Paragrafoelenco"/>
        <w:numPr>
          <w:ilvl w:val="0"/>
          <w:numId w:val="1"/>
        </w:numPr>
        <w:spacing w:before="60" w:after="60"/>
        <w:contextualSpacing w:val="0"/>
      </w:pPr>
      <w:r w:rsidRPr="00124465">
        <w:t xml:space="preserve">Identifier: </w:t>
      </w:r>
      <w:r w:rsidR="00D45C83" w:rsidRPr="00124465">
        <w:tab/>
      </w:r>
      <w:r w:rsidR="00D45C83" w:rsidRPr="00124465">
        <w:tab/>
      </w:r>
      <w:r w:rsidR="00D45C83" w:rsidRPr="00124465">
        <w:tab/>
      </w:r>
      <w:proofErr w:type="spellStart"/>
      <w:r w:rsidR="00F81A24" w:rsidRPr="00124465">
        <w:t>datacite:Identifier</w:t>
      </w:r>
      <w:proofErr w:type="spellEnd"/>
    </w:p>
    <w:p w14:paraId="782A03D9" w14:textId="77777777" w:rsidR="00B05E75" w:rsidRDefault="00B05E75">
      <w:pPr>
        <w:pStyle w:val="Titolo3"/>
        <w:spacing w:before="60" w:after="60"/>
        <w:rPr>
          <w:ins w:id="1052" w:author="Silvio Peroni" w:date="2018-01-17T13:40:00Z"/>
        </w:rPr>
        <w:pPrChange w:id="1053" w:author="Silvio Peroni" w:date="2018-01-17T13:20:00Z">
          <w:pPr>
            <w:pStyle w:val="Paragrafoelenco"/>
            <w:numPr>
              <w:ilvl w:val="1"/>
              <w:numId w:val="1"/>
            </w:numPr>
            <w:ind w:left="1440" w:hanging="360"/>
          </w:pPr>
        </w:pPrChange>
      </w:pPr>
    </w:p>
    <w:p w14:paraId="243668D4" w14:textId="1FCF06A3" w:rsidR="00EC0D80" w:rsidRPr="00124465" w:rsidRDefault="00EC0D80">
      <w:pPr>
        <w:pStyle w:val="Titolo3"/>
        <w:spacing w:before="60" w:after="60"/>
        <w:rPr>
          <w:ins w:id="1054" w:author="Silvio Peroni" w:date="2018-01-17T13:19:00Z"/>
        </w:rPr>
        <w:pPrChange w:id="1055" w:author="Silvio Peroni" w:date="2018-01-17T13:20:00Z">
          <w:pPr>
            <w:pStyle w:val="Paragrafoelenco"/>
            <w:numPr>
              <w:ilvl w:val="1"/>
              <w:numId w:val="1"/>
            </w:numPr>
            <w:ind w:left="1440" w:hanging="360"/>
          </w:pPr>
        </w:pPrChange>
      </w:pPr>
      <w:ins w:id="1056" w:author="Silvio Peroni" w:date="2018-01-17T13:19:00Z">
        <w:r>
          <w:t>Virtual</w:t>
        </w:r>
        <w:r w:rsidRPr="00124465">
          <w:t xml:space="preserve"> entities</w:t>
        </w:r>
      </w:ins>
    </w:p>
    <w:p w14:paraId="566054B9" w14:textId="77777777" w:rsidR="00EC0D80" w:rsidRDefault="00EC0D80" w:rsidP="00EC0D80">
      <w:pPr>
        <w:pStyle w:val="Paragrafoelenco"/>
        <w:numPr>
          <w:ilvl w:val="0"/>
          <w:numId w:val="1"/>
        </w:numPr>
        <w:spacing w:before="60" w:after="60"/>
        <w:contextualSpacing w:val="0"/>
        <w:rPr>
          <w:ins w:id="1057" w:author="Silvio Peroni" w:date="2018-01-17T13:19:00Z"/>
        </w:rPr>
      </w:pPr>
      <w:ins w:id="1058" w:author="Silvio Peroni" w:date="2018-01-17T13:19:00Z">
        <w:r>
          <w:t>Citation:</w:t>
        </w:r>
        <w:r>
          <w:tab/>
        </w:r>
        <w:r>
          <w:tab/>
        </w:r>
        <w:r>
          <w:tab/>
        </w:r>
        <w:proofErr w:type="spellStart"/>
        <w:r>
          <w:t>cito</w:t>
        </w:r>
        <w:proofErr w:type="gramStart"/>
        <w:r>
          <w:t>:Citation</w:t>
        </w:r>
        <w:proofErr w:type="spellEnd"/>
        <w:proofErr w:type="gramEnd"/>
        <w:r w:rsidRPr="00124465">
          <w:br/>
          <w:t xml:space="preserve">       Subclasses:</w:t>
        </w:r>
        <w:r>
          <w:tab/>
        </w:r>
        <w:r>
          <w:tab/>
        </w:r>
        <w:r>
          <w:tab/>
        </w:r>
      </w:ins>
    </w:p>
    <w:p w14:paraId="3352C265" w14:textId="4FCEC004" w:rsidR="00EC0D80" w:rsidRPr="00124465" w:rsidRDefault="00EC0D80">
      <w:pPr>
        <w:pStyle w:val="Paragrafoelenco"/>
        <w:numPr>
          <w:ilvl w:val="1"/>
          <w:numId w:val="1"/>
        </w:numPr>
        <w:spacing w:before="60" w:after="60"/>
        <w:contextualSpacing w:val="0"/>
        <w:rPr>
          <w:ins w:id="1059" w:author="Silvio Peroni" w:date="2018-01-17T13:19:00Z"/>
        </w:rPr>
        <w:pPrChange w:id="1060" w:author="Silvio Peroni" w:date="2018-01-17T13:20:00Z">
          <w:pPr>
            <w:spacing w:before="60" w:after="60"/>
          </w:pPr>
        </w:pPrChange>
      </w:pPr>
      <w:ins w:id="1061" w:author="Silvio Peroni" w:date="2018-01-17T13:19:00Z">
        <w:r>
          <w:t>Self-citation</w:t>
        </w:r>
        <w:r>
          <w:tab/>
        </w:r>
        <w:r>
          <w:tab/>
        </w:r>
        <w:proofErr w:type="spellStart"/>
        <w:r>
          <w:t>cito</w:t>
        </w:r>
        <w:proofErr w:type="gramStart"/>
        <w:r>
          <w:t>:SelfCitation</w:t>
        </w:r>
        <w:proofErr w:type="spellEnd"/>
        <w:proofErr w:type="gramEnd"/>
      </w:ins>
    </w:p>
    <w:p w14:paraId="49A9498C" w14:textId="77777777" w:rsidR="00EC0D80" w:rsidRDefault="00EC0D80" w:rsidP="00EC0D80">
      <w:pPr>
        <w:pStyle w:val="Titolo3"/>
        <w:spacing w:before="60" w:after="60"/>
        <w:rPr>
          <w:ins w:id="1062" w:author="Silvio Peroni" w:date="2018-01-17T13:20:00Z"/>
        </w:rPr>
      </w:pPr>
    </w:p>
    <w:p w14:paraId="08F85E42" w14:textId="5A94DF77" w:rsidR="00EC0D80" w:rsidRPr="00124465" w:rsidRDefault="00EC0D80" w:rsidP="00EC0D80">
      <w:pPr>
        <w:pStyle w:val="Titolo3"/>
        <w:spacing w:before="60" w:after="60"/>
        <w:rPr>
          <w:ins w:id="1063" w:author="Silvio Peroni" w:date="2018-01-17T13:19:00Z"/>
        </w:rPr>
      </w:pPr>
      <w:ins w:id="1064" w:author="Silvio Peroni" w:date="2018-01-17T13:20:00Z">
        <w:r>
          <w:t>Virtual i</w:t>
        </w:r>
      </w:ins>
      <w:ins w:id="1065" w:author="Silvio Peroni" w:date="2018-01-17T13:19:00Z">
        <w:r w:rsidRPr="00124465">
          <w:t>dentifier</w:t>
        </w:r>
      </w:ins>
    </w:p>
    <w:p w14:paraId="25C7699A" w14:textId="39D6F0DD" w:rsidR="00F134DC" w:rsidRDefault="00EC0D80">
      <w:pPr>
        <w:pStyle w:val="Paragrafoelenco"/>
        <w:numPr>
          <w:ilvl w:val="0"/>
          <w:numId w:val="1"/>
        </w:numPr>
        <w:spacing w:before="60" w:after="60"/>
        <w:contextualSpacing w:val="0"/>
        <w:rPr>
          <w:ins w:id="1066" w:author="Silvio Peroni" w:date="2018-01-17T13:19:00Z"/>
        </w:rPr>
        <w:pPrChange w:id="1067" w:author="Silvio Peroni" w:date="2018-01-17T13:20:00Z">
          <w:pPr>
            <w:pStyle w:val="Titolo3"/>
            <w:spacing w:before="60" w:after="60"/>
          </w:pPr>
        </w:pPrChange>
      </w:pPr>
      <w:ins w:id="1068" w:author="Silvio Peroni" w:date="2018-01-17T13:20:00Z">
        <w:r>
          <w:t>Virtual i</w:t>
        </w:r>
      </w:ins>
      <w:ins w:id="1069" w:author="Silvio Peroni" w:date="2018-01-17T13:19:00Z">
        <w:r w:rsidRPr="00124465">
          <w:t xml:space="preserve">dentifier: </w:t>
        </w:r>
        <w:r>
          <w:tab/>
        </w:r>
        <w:r>
          <w:tab/>
        </w:r>
        <w:proofErr w:type="spellStart"/>
        <w:r w:rsidRPr="00124465">
          <w:t>datacite:Identifier</w:t>
        </w:r>
        <w:proofErr w:type="spellEnd"/>
      </w:ins>
    </w:p>
    <w:p w14:paraId="27B0A339" w14:textId="77777777" w:rsidR="00EC0D80" w:rsidRPr="00EC0D80" w:rsidRDefault="00EC0D80">
      <w:pPr>
        <w:pPrChange w:id="1070" w:author="Silvio Peroni" w:date="2018-01-17T13:19:00Z">
          <w:pPr>
            <w:pStyle w:val="Titolo3"/>
            <w:spacing w:before="60" w:after="60"/>
          </w:pPr>
        </w:pPrChange>
      </w:pPr>
    </w:p>
    <w:p w14:paraId="56345F65" w14:textId="6D27F168" w:rsidR="007648D7" w:rsidRPr="00124465" w:rsidRDefault="007648D7" w:rsidP="00806E45">
      <w:pPr>
        <w:pStyle w:val="Titolo3"/>
        <w:spacing w:before="60" w:after="60"/>
      </w:pPr>
      <w:r w:rsidRPr="00124465">
        <w:lastRenderedPageBreak/>
        <w:t>Provenance data</w:t>
      </w:r>
    </w:p>
    <w:p w14:paraId="4A093973" w14:textId="3EB5C07E" w:rsidR="00254F5E" w:rsidRPr="00124465" w:rsidRDefault="002201D4" w:rsidP="00806E45">
      <w:pPr>
        <w:pStyle w:val="Paragrafoelenco"/>
        <w:numPr>
          <w:ilvl w:val="0"/>
          <w:numId w:val="9"/>
        </w:numPr>
        <w:spacing w:before="60" w:after="60"/>
        <w:contextualSpacing w:val="0"/>
      </w:pPr>
      <w:r w:rsidRPr="00124465">
        <w:t xml:space="preserve">Snapshot of entity </w:t>
      </w:r>
      <w:r w:rsidR="00476292" w:rsidRPr="00124465">
        <w:br/>
      </w:r>
      <w:r w:rsidRPr="00124465">
        <w:t>metadata</w:t>
      </w:r>
      <w:r w:rsidR="00254F5E" w:rsidRPr="00124465">
        <w:t xml:space="preserve">: </w:t>
      </w:r>
      <w:r w:rsidR="00476292" w:rsidRPr="00124465">
        <w:tab/>
      </w:r>
      <w:r w:rsidR="00476292" w:rsidRPr="00124465">
        <w:tab/>
      </w:r>
      <w:r w:rsidR="00476292" w:rsidRPr="00124465">
        <w:tab/>
      </w:r>
      <w:proofErr w:type="spellStart"/>
      <w:r w:rsidR="00254F5E" w:rsidRPr="00124465">
        <w:t>prov</w:t>
      </w:r>
      <w:proofErr w:type="gramStart"/>
      <w:r w:rsidR="00254F5E" w:rsidRPr="00124465">
        <w:t>:Entity</w:t>
      </w:r>
      <w:proofErr w:type="spellEnd"/>
      <w:proofErr w:type="gramEnd"/>
    </w:p>
    <w:p w14:paraId="5EEDCB37" w14:textId="2E95315E" w:rsidR="00254F5E" w:rsidRPr="00124465" w:rsidRDefault="002201D4" w:rsidP="00806E45">
      <w:pPr>
        <w:pStyle w:val="Paragrafoelenco"/>
        <w:numPr>
          <w:ilvl w:val="0"/>
          <w:numId w:val="9"/>
        </w:numPr>
        <w:spacing w:before="60" w:after="60"/>
        <w:contextualSpacing w:val="0"/>
      </w:pPr>
      <w:r w:rsidRPr="00124465">
        <w:t>Curatorial a</w:t>
      </w:r>
      <w:r w:rsidR="00254F5E" w:rsidRPr="00124465">
        <w:t xml:space="preserve">ctivity: </w:t>
      </w:r>
      <w:r w:rsidR="00D35899" w:rsidRPr="00124465">
        <w:tab/>
      </w:r>
      <w:r w:rsidR="00D35899" w:rsidRPr="00124465">
        <w:tab/>
      </w:r>
      <w:proofErr w:type="spellStart"/>
      <w:r w:rsidR="00254F5E" w:rsidRPr="00124465">
        <w:t>prov</w:t>
      </w:r>
      <w:proofErr w:type="gramStart"/>
      <w:r w:rsidR="00254F5E" w:rsidRPr="00124465">
        <w:t>:Activity</w:t>
      </w:r>
      <w:proofErr w:type="spellEnd"/>
      <w:proofErr w:type="gramEnd"/>
      <w:r w:rsidR="00254F5E" w:rsidRPr="00124465">
        <w:br/>
        <w:t>Subclasses:</w:t>
      </w:r>
    </w:p>
    <w:p w14:paraId="20629FC3" w14:textId="15781933" w:rsidR="00493A4F" w:rsidRPr="00124465" w:rsidRDefault="00254F5E" w:rsidP="00806E45">
      <w:pPr>
        <w:pStyle w:val="Paragrafoelenco"/>
        <w:numPr>
          <w:ilvl w:val="1"/>
          <w:numId w:val="9"/>
        </w:numPr>
        <w:spacing w:before="60" w:after="60"/>
        <w:contextualSpacing w:val="0"/>
      </w:pPr>
      <w:r w:rsidRPr="00124465">
        <w:t>Creation</w:t>
      </w:r>
      <w:r w:rsidR="00FF5E6F" w:rsidRPr="00124465">
        <w:t xml:space="preserve">: </w:t>
      </w:r>
      <w:r w:rsidR="000F2BAE" w:rsidRPr="00124465">
        <w:tab/>
      </w:r>
      <w:r w:rsidR="000F2BAE" w:rsidRPr="00124465">
        <w:tab/>
      </w:r>
      <w:proofErr w:type="spellStart"/>
      <w:r w:rsidR="00FF5E6F" w:rsidRPr="00124465">
        <w:t>prov</w:t>
      </w:r>
      <w:proofErr w:type="gramStart"/>
      <w:r w:rsidR="00FF5E6F" w:rsidRPr="00124465">
        <w:t>:</w:t>
      </w:r>
      <w:r w:rsidR="007C306D" w:rsidRPr="00124465">
        <w:t>Create</w:t>
      </w:r>
      <w:proofErr w:type="spellEnd"/>
      <w:proofErr w:type="gramEnd"/>
    </w:p>
    <w:p w14:paraId="2134980E" w14:textId="732C0BE5" w:rsidR="00254F5E" w:rsidRPr="00124465" w:rsidRDefault="00F73B61" w:rsidP="00806E45">
      <w:pPr>
        <w:pStyle w:val="Paragrafoelenco"/>
        <w:numPr>
          <w:ilvl w:val="1"/>
          <w:numId w:val="9"/>
        </w:numPr>
        <w:spacing w:before="60" w:after="60"/>
        <w:contextualSpacing w:val="0"/>
      </w:pPr>
      <w:r>
        <w:t>Modification</w:t>
      </w:r>
      <w:r w:rsidR="007C306D" w:rsidRPr="00124465">
        <w:t xml:space="preserve">: </w:t>
      </w:r>
      <w:r w:rsidR="000F2BAE" w:rsidRPr="00124465">
        <w:tab/>
      </w:r>
      <w:proofErr w:type="spellStart"/>
      <w:r w:rsidR="007C306D" w:rsidRPr="00124465">
        <w:t>prov</w:t>
      </w:r>
      <w:proofErr w:type="gramStart"/>
      <w:r w:rsidR="007C306D" w:rsidRPr="00124465">
        <w:t>:Modify</w:t>
      </w:r>
      <w:proofErr w:type="spellEnd"/>
      <w:proofErr w:type="gramEnd"/>
    </w:p>
    <w:p w14:paraId="2AE63437" w14:textId="25BFB454" w:rsidR="00254F5E" w:rsidRPr="00124465" w:rsidRDefault="00254F5E" w:rsidP="00806E45">
      <w:pPr>
        <w:pStyle w:val="Paragrafoelenco"/>
        <w:numPr>
          <w:ilvl w:val="1"/>
          <w:numId w:val="9"/>
        </w:numPr>
        <w:spacing w:before="60" w:after="60"/>
        <w:contextualSpacing w:val="0"/>
      </w:pPr>
      <w:r w:rsidRPr="00124465">
        <w:t>Merging</w:t>
      </w:r>
      <w:r w:rsidR="007C306D" w:rsidRPr="00124465">
        <w:t xml:space="preserve">: </w:t>
      </w:r>
      <w:r w:rsidR="000F2BAE" w:rsidRPr="00124465">
        <w:tab/>
      </w:r>
      <w:r w:rsidR="000F2BAE" w:rsidRPr="00124465">
        <w:tab/>
      </w:r>
      <w:proofErr w:type="spellStart"/>
      <w:r w:rsidR="007C306D" w:rsidRPr="00124465">
        <w:t>prov</w:t>
      </w:r>
      <w:proofErr w:type="gramStart"/>
      <w:r w:rsidR="007C306D" w:rsidRPr="00124465">
        <w:t>:Replace</w:t>
      </w:r>
      <w:proofErr w:type="spellEnd"/>
      <w:proofErr w:type="gramEnd"/>
    </w:p>
    <w:p w14:paraId="04584986" w14:textId="2C93A5B0" w:rsidR="00254F5E" w:rsidRDefault="002201D4" w:rsidP="00806E45">
      <w:pPr>
        <w:pStyle w:val="Paragrafoelenco"/>
        <w:numPr>
          <w:ilvl w:val="0"/>
          <w:numId w:val="9"/>
        </w:numPr>
        <w:spacing w:before="60" w:after="60"/>
        <w:contextualSpacing w:val="0"/>
      </w:pPr>
      <w:r w:rsidRPr="00124465">
        <w:t>Provenance a</w:t>
      </w:r>
      <w:r w:rsidR="00254F5E" w:rsidRPr="00124465">
        <w:t>gent</w:t>
      </w:r>
      <w:r w:rsidR="001D4111" w:rsidRPr="00124465">
        <w:t xml:space="preserve">: </w:t>
      </w:r>
      <w:r w:rsidR="00D35899" w:rsidRPr="00124465">
        <w:tab/>
      </w:r>
      <w:r w:rsidR="00D35899" w:rsidRPr="00124465">
        <w:tab/>
      </w:r>
      <w:proofErr w:type="spellStart"/>
      <w:r w:rsidR="001D4111" w:rsidRPr="00124465">
        <w:t>prov</w:t>
      </w:r>
      <w:proofErr w:type="gramStart"/>
      <w:r w:rsidR="001D4111" w:rsidRPr="00124465">
        <w:t>:Agent</w:t>
      </w:r>
      <w:proofErr w:type="spellEnd"/>
      <w:proofErr w:type="gramEnd"/>
    </w:p>
    <w:p w14:paraId="5DBE11C1" w14:textId="69BCD5C3" w:rsidR="00E27EBD" w:rsidRPr="00124465" w:rsidRDefault="00E27EBD" w:rsidP="00806E45">
      <w:pPr>
        <w:pStyle w:val="Paragrafoelenco"/>
        <w:numPr>
          <w:ilvl w:val="0"/>
          <w:numId w:val="9"/>
        </w:numPr>
        <w:spacing w:before="60" w:after="60"/>
        <w:contextualSpacing w:val="0"/>
      </w:pPr>
      <w:r>
        <w:t>Curatorial role:</w:t>
      </w:r>
      <w:r>
        <w:tab/>
      </w:r>
      <w:r>
        <w:tab/>
      </w:r>
      <w:proofErr w:type="spellStart"/>
      <w:r>
        <w:t>prov</w:t>
      </w:r>
      <w:proofErr w:type="gramStart"/>
      <w:r>
        <w:t>:Association</w:t>
      </w:r>
      <w:proofErr w:type="spellEnd"/>
      <w:proofErr w:type="gramEnd"/>
    </w:p>
    <w:p w14:paraId="24279760" w14:textId="77777777" w:rsidR="00EE1E57" w:rsidRPr="00124465" w:rsidRDefault="00EE1E57" w:rsidP="00806E45">
      <w:pPr>
        <w:pStyle w:val="Titolo2"/>
        <w:spacing w:before="60" w:after="60"/>
      </w:pPr>
    </w:p>
    <w:p w14:paraId="7AEF04F3" w14:textId="378651B5" w:rsidR="001E21CB" w:rsidRPr="00124465" w:rsidRDefault="001E21CB" w:rsidP="00806E45">
      <w:pPr>
        <w:pStyle w:val="Titolo2"/>
        <w:spacing w:before="60" w:after="60"/>
      </w:pPr>
      <w:r w:rsidRPr="00124465">
        <w:t>Mapping entities attributes</w:t>
      </w:r>
      <w:r w:rsidR="007648D7" w:rsidRPr="00124465">
        <w:t xml:space="preserve"> and properties</w:t>
      </w:r>
    </w:p>
    <w:p w14:paraId="1395F331" w14:textId="615C0BA3" w:rsidR="0067784E" w:rsidRPr="00124465" w:rsidRDefault="009F534B" w:rsidP="00A41AD4">
      <w:pPr>
        <w:spacing w:before="60" w:after="60"/>
      </w:pPr>
      <w:r w:rsidRPr="00124465">
        <w:t>In this section we introduce the mapping between all the attributes and properties with OWL-related entities.</w:t>
      </w:r>
    </w:p>
    <w:p w14:paraId="4308CE81" w14:textId="77777777" w:rsidR="007648D7" w:rsidRPr="00124465" w:rsidRDefault="007648D7" w:rsidP="00806E45">
      <w:pPr>
        <w:pStyle w:val="Titolo3"/>
        <w:spacing w:before="60" w:after="60"/>
      </w:pPr>
      <w:r w:rsidRPr="00124465">
        <w:t>Datasets and distributions</w:t>
      </w:r>
    </w:p>
    <w:p w14:paraId="7FBDC7F2" w14:textId="6EC87BC8" w:rsidR="000D06ED" w:rsidRPr="00124465" w:rsidRDefault="000D06ED" w:rsidP="00806E45">
      <w:pPr>
        <w:spacing w:before="60" w:after="60"/>
      </w:pPr>
      <w:r w:rsidRPr="00124465">
        <w:t>Any dataset:</w:t>
      </w:r>
    </w:p>
    <w:p w14:paraId="2C828914" w14:textId="4675B363" w:rsidR="000D06ED"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title:</w:t>
      </w:r>
      <w:r w:rsidR="00B42846" w:rsidRPr="00124465">
        <w:t xml:space="preserve"> </w:t>
      </w:r>
      <w:r w:rsidR="000F2BAE" w:rsidRPr="00124465">
        <w:tab/>
      </w:r>
      <w:r w:rsidR="000F2BAE" w:rsidRPr="00124465">
        <w:tab/>
      </w:r>
      <w:r w:rsidR="000F2BAE" w:rsidRPr="00124465">
        <w:tab/>
      </w:r>
      <w:proofErr w:type="spellStart"/>
      <w:r w:rsidR="00DD57C3" w:rsidRPr="00124465">
        <w:t>dcterms:title</w:t>
      </w:r>
      <w:proofErr w:type="spellEnd"/>
    </w:p>
    <w:p w14:paraId="3E259E51" w14:textId="4F43A79D" w:rsidR="00246EF0" w:rsidRPr="00124465" w:rsidRDefault="00246EF0" w:rsidP="00806E45">
      <w:pPr>
        <w:pStyle w:val="Paragrafoelenco"/>
        <w:numPr>
          <w:ilvl w:val="0"/>
          <w:numId w:val="10"/>
        </w:numPr>
        <w:spacing w:before="60" w:after="60"/>
        <w:contextualSpacing w:val="0"/>
      </w:pPr>
      <w:proofErr w:type="gramStart"/>
      <w:r>
        <w:t>has</w:t>
      </w:r>
      <w:proofErr w:type="gramEnd"/>
      <w:r>
        <w:t xml:space="preserve"> subtitle:</w:t>
      </w:r>
      <w:r>
        <w:tab/>
      </w:r>
      <w:r>
        <w:tab/>
      </w:r>
      <w:r>
        <w:tab/>
      </w:r>
      <w:proofErr w:type="spellStart"/>
      <w:r>
        <w:t>fabio:hasSubtitle</w:t>
      </w:r>
      <w:proofErr w:type="spellEnd"/>
    </w:p>
    <w:p w14:paraId="26D191E5" w14:textId="2C6FB1A3"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description:</w:t>
      </w:r>
      <w:r w:rsidR="00B42846" w:rsidRPr="00124465">
        <w:t xml:space="preserve"> </w:t>
      </w:r>
      <w:r w:rsidR="000F2BAE" w:rsidRPr="00124465">
        <w:tab/>
      </w:r>
      <w:r w:rsidR="000F2BAE" w:rsidRPr="00124465">
        <w:tab/>
      </w:r>
      <w:proofErr w:type="spellStart"/>
      <w:r w:rsidR="00206529" w:rsidRPr="00124465">
        <w:t>dcterms:description</w:t>
      </w:r>
      <w:proofErr w:type="spellEnd"/>
    </w:p>
    <w:p w14:paraId="50D6B88F" w14:textId="39C6F52F"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publication date:</w:t>
      </w:r>
      <w:r w:rsidR="00206529" w:rsidRPr="00124465">
        <w:t xml:space="preserve"> </w:t>
      </w:r>
      <w:r w:rsidR="000F2BAE" w:rsidRPr="00124465">
        <w:tab/>
      </w:r>
      <w:proofErr w:type="spellStart"/>
      <w:r w:rsidR="00206529" w:rsidRPr="00124465">
        <w:t>dcterms:issued</w:t>
      </w:r>
      <w:proofErr w:type="spellEnd"/>
    </w:p>
    <w:p w14:paraId="587332E5" w14:textId="20B8EA09"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modification date:</w:t>
      </w:r>
      <w:r w:rsidR="00206529" w:rsidRPr="00124465">
        <w:t xml:space="preserve"> </w:t>
      </w:r>
      <w:r w:rsidR="000F2BAE" w:rsidRPr="00124465">
        <w:tab/>
      </w:r>
      <w:proofErr w:type="spellStart"/>
      <w:r w:rsidR="00206529" w:rsidRPr="00124465">
        <w:t>dcterms:modified</w:t>
      </w:r>
      <w:proofErr w:type="spellEnd"/>
    </w:p>
    <w:p w14:paraId="56745913" w14:textId="23FB841B"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keyword:</w:t>
      </w:r>
      <w:r w:rsidR="00417AC0" w:rsidRPr="00124465">
        <w:t xml:space="preserve"> </w:t>
      </w:r>
      <w:r w:rsidR="000F2BAE" w:rsidRPr="00124465">
        <w:tab/>
      </w:r>
      <w:r w:rsidR="000F2BAE" w:rsidRPr="00124465">
        <w:tab/>
      </w:r>
      <w:proofErr w:type="spellStart"/>
      <w:r w:rsidR="00417AC0" w:rsidRPr="00124465">
        <w:t>dcat:keyword</w:t>
      </w:r>
      <w:proofErr w:type="spellEnd"/>
    </w:p>
    <w:p w14:paraId="6C8124E1" w14:textId="4F806BF8" w:rsidR="00196B2E" w:rsidRPr="00124465" w:rsidRDefault="000D06ED" w:rsidP="00196B2E">
      <w:pPr>
        <w:pStyle w:val="Paragrafoelenco"/>
        <w:numPr>
          <w:ilvl w:val="0"/>
          <w:numId w:val="10"/>
        </w:numPr>
        <w:spacing w:before="60" w:after="60"/>
        <w:contextualSpacing w:val="0"/>
      </w:pPr>
      <w:proofErr w:type="gramStart"/>
      <w:r w:rsidRPr="00124465">
        <w:t>has</w:t>
      </w:r>
      <w:proofErr w:type="gramEnd"/>
      <w:r w:rsidRPr="00124465">
        <w:t xml:space="preserve"> subject:</w:t>
      </w:r>
      <w:r w:rsidR="00417AC0" w:rsidRPr="00124465">
        <w:t xml:space="preserve"> </w:t>
      </w:r>
      <w:r w:rsidR="000F2BAE" w:rsidRPr="00124465">
        <w:tab/>
      </w:r>
      <w:r w:rsidR="000F2BAE" w:rsidRPr="00124465">
        <w:tab/>
      </w:r>
      <w:r w:rsidR="000F2BAE" w:rsidRPr="00124465">
        <w:tab/>
      </w:r>
      <w:proofErr w:type="spellStart"/>
      <w:r w:rsidR="00417AC0" w:rsidRPr="00124465">
        <w:t>dcat:theme</w:t>
      </w:r>
      <w:proofErr w:type="spellEnd"/>
      <w:r w:rsidR="00196B2E" w:rsidRPr="00196B2E">
        <w:t xml:space="preserve"> </w:t>
      </w:r>
    </w:p>
    <w:p w14:paraId="75C48E3F" w14:textId="3170CD4A" w:rsidR="000D06ED" w:rsidRPr="00124465" w:rsidRDefault="00196B2E" w:rsidP="00196B2E">
      <w:pPr>
        <w:pStyle w:val="Paragrafoelenco"/>
        <w:numPr>
          <w:ilvl w:val="0"/>
          <w:numId w:val="10"/>
        </w:numPr>
        <w:spacing w:before="60" w:after="60"/>
        <w:contextualSpacing w:val="0"/>
      </w:pPr>
      <w:proofErr w:type="gramStart"/>
      <w:r w:rsidRPr="00124465">
        <w:t>has</w:t>
      </w:r>
      <w:proofErr w:type="gramEnd"/>
      <w:r w:rsidRPr="00124465">
        <w:t xml:space="preserve"> distribution: </w:t>
      </w:r>
      <w:r w:rsidRPr="00124465">
        <w:tab/>
      </w:r>
      <w:r w:rsidRPr="00124465">
        <w:tab/>
      </w:r>
      <w:proofErr w:type="spellStart"/>
      <w:r w:rsidRPr="00124465">
        <w:t>dcat:distribution</w:t>
      </w:r>
      <w:proofErr w:type="spellEnd"/>
    </w:p>
    <w:p w14:paraId="7D2D4544" w14:textId="77777777" w:rsidR="000D06ED" w:rsidRPr="00124465" w:rsidRDefault="000D06ED" w:rsidP="00806E45">
      <w:pPr>
        <w:spacing w:before="60" w:after="60"/>
      </w:pPr>
    </w:p>
    <w:p w14:paraId="4E71604E" w14:textId="5DCF7032" w:rsidR="000D06ED" w:rsidRPr="00124465" w:rsidRDefault="000D06ED" w:rsidP="00806E45">
      <w:pPr>
        <w:spacing w:before="60" w:after="60"/>
      </w:pPr>
      <w:r w:rsidRPr="00124465">
        <w:t>Main dataset</w:t>
      </w:r>
      <w:r w:rsidR="00504969" w:rsidRPr="00124465">
        <w:t xml:space="preserve"> (all the above</w:t>
      </w:r>
      <w:r w:rsidR="00C14170">
        <w:t>,</w:t>
      </w:r>
      <w:r w:rsidR="00504969" w:rsidRPr="00124465">
        <w:t xml:space="preserve"> plus the following ones)</w:t>
      </w:r>
      <w:r w:rsidRPr="00124465">
        <w:t>:</w:t>
      </w:r>
    </w:p>
    <w:p w14:paraId="6E886A19" w14:textId="451E3A81"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landing page:</w:t>
      </w:r>
      <w:r w:rsidR="00950E7F" w:rsidRPr="00124465">
        <w:t xml:space="preserve"> </w:t>
      </w:r>
      <w:r w:rsidR="000F2BAE" w:rsidRPr="00124465">
        <w:tab/>
      </w:r>
      <w:r w:rsidR="000F2BAE" w:rsidRPr="00124465">
        <w:tab/>
      </w:r>
      <w:proofErr w:type="spellStart"/>
      <w:r w:rsidR="00950E7F" w:rsidRPr="00124465">
        <w:t>dcat:landingPage</w:t>
      </w:r>
      <w:proofErr w:type="spellEnd"/>
    </w:p>
    <w:p w14:paraId="7F9FB963" w14:textId="0C406313"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sub-dataset:</w:t>
      </w:r>
      <w:r w:rsidR="00950E7F" w:rsidRPr="00124465">
        <w:t xml:space="preserve"> </w:t>
      </w:r>
      <w:r w:rsidR="000F2BAE" w:rsidRPr="00124465">
        <w:tab/>
      </w:r>
      <w:r w:rsidR="000F2BAE" w:rsidRPr="00124465">
        <w:tab/>
      </w:r>
      <w:proofErr w:type="spellStart"/>
      <w:r w:rsidR="00950E7F" w:rsidRPr="00124465">
        <w:t>void:subset</w:t>
      </w:r>
      <w:proofErr w:type="spellEnd"/>
    </w:p>
    <w:p w14:paraId="2D980627" w14:textId="3AE35115" w:rsidR="000D06ED" w:rsidRPr="00124465" w:rsidRDefault="000D06ED" w:rsidP="00196B2E">
      <w:pPr>
        <w:pStyle w:val="Paragrafoelenco"/>
        <w:numPr>
          <w:ilvl w:val="0"/>
          <w:numId w:val="10"/>
        </w:numPr>
        <w:spacing w:before="60" w:after="60"/>
        <w:contextualSpacing w:val="0"/>
      </w:pPr>
      <w:proofErr w:type="gramStart"/>
      <w:r w:rsidRPr="00124465">
        <w:t>has</w:t>
      </w:r>
      <w:proofErr w:type="gramEnd"/>
      <w:r w:rsidRPr="00124465">
        <w:t xml:space="preserve"> SPARQL endpoint:</w:t>
      </w:r>
      <w:r w:rsidR="00950E7F" w:rsidRPr="00124465">
        <w:t xml:space="preserve"> </w:t>
      </w:r>
      <w:r w:rsidR="000F2BAE" w:rsidRPr="00124465">
        <w:tab/>
      </w:r>
      <w:proofErr w:type="spellStart"/>
      <w:r w:rsidR="00950E7F" w:rsidRPr="00124465">
        <w:t>void:sparqlEndpoint</w:t>
      </w:r>
      <w:proofErr w:type="spellEnd"/>
      <w:r w:rsidR="007A3416" w:rsidRPr="00124465">
        <w:t xml:space="preserve"> </w:t>
      </w:r>
    </w:p>
    <w:p w14:paraId="4CC74700" w14:textId="77777777" w:rsidR="000D06ED" w:rsidRPr="00124465" w:rsidRDefault="000D06ED" w:rsidP="00806E45">
      <w:pPr>
        <w:spacing w:before="60" w:after="60"/>
      </w:pPr>
    </w:p>
    <w:p w14:paraId="3C30C209" w14:textId="38BE9477" w:rsidR="000D06ED" w:rsidRPr="00124465" w:rsidRDefault="000D06ED" w:rsidP="00806E45">
      <w:pPr>
        <w:spacing w:before="60" w:after="60"/>
      </w:pPr>
      <w:r w:rsidRPr="00124465">
        <w:t>Distribution:</w:t>
      </w:r>
    </w:p>
    <w:p w14:paraId="0B0E742F" w14:textId="735C5B80"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title:</w:t>
      </w:r>
      <w:r w:rsidR="00A20D27" w:rsidRPr="00124465">
        <w:t xml:space="preserve"> </w:t>
      </w:r>
      <w:r w:rsidR="000F2BAE" w:rsidRPr="00124465">
        <w:tab/>
      </w:r>
      <w:r w:rsidR="000F2BAE" w:rsidRPr="00124465">
        <w:tab/>
      </w:r>
      <w:r w:rsidR="000F2BAE" w:rsidRPr="00124465">
        <w:tab/>
      </w:r>
      <w:proofErr w:type="spellStart"/>
      <w:r w:rsidR="00A20D27" w:rsidRPr="00124465">
        <w:t>dcterms:title</w:t>
      </w:r>
      <w:proofErr w:type="spellEnd"/>
    </w:p>
    <w:p w14:paraId="448BDA88" w14:textId="392F450C"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description:</w:t>
      </w:r>
      <w:r w:rsidR="00A20D27" w:rsidRPr="00124465">
        <w:t xml:space="preserve"> </w:t>
      </w:r>
      <w:r w:rsidR="000F2BAE" w:rsidRPr="00124465">
        <w:tab/>
      </w:r>
      <w:r w:rsidR="000F2BAE" w:rsidRPr="00124465">
        <w:tab/>
      </w:r>
      <w:proofErr w:type="spellStart"/>
      <w:r w:rsidR="00A20D27" w:rsidRPr="00124465">
        <w:t>dcterms:description</w:t>
      </w:r>
      <w:proofErr w:type="spellEnd"/>
    </w:p>
    <w:p w14:paraId="444B7ABC" w14:textId="6578A776"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publication date:</w:t>
      </w:r>
      <w:r w:rsidR="00A20D27" w:rsidRPr="00124465">
        <w:t xml:space="preserve"> </w:t>
      </w:r>
      <w:r w:rsidR="000F2BAE" w:rsidRPr="00124465">
        <w:tab/>
      </w:r>
      <w:proofErr w:type="spellStart"/>
      <w:r w:rsidR="00A20D27" w:rsidRPr="00124465">
        <w:t>dcterms:issued</w:t>
      </w:r>
      <w:proofErr w:type="spellEnd"/>
    </w:p>
    <w:p w14:paraId="1EB04448" w14:textId="60BD4C5B"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license:</w:t>
      </w:r>
      <w:r w:rsidR="00A20D27" w:rsidRPr="00124465">
        <w:t xml:space="preserve"> </w:t>
      </w:r>
      <w:r w:rsidR="000F2BAE" w:rsidRPr="00124465">
        <w:tab/>
      </w:r>
      <w:r w:rsidR="000F2BAE" w:rsidRPr="00124465">
        <w:tab/>
      </w:r>
      <w:r w:rsidR="000F2BAE" w:rsidRPr="00124465">
        <w:tab/>
      </w:r>
      <w:proofErr w:type="spellStart"/>
      <w:r w:rsidR="009D37B0" w:rsidRPr="00124465">
        <w:t>dcterms:license</w:t>
      </w:r>
      <w:proofErr w:type="spellEnd"/>
    </w:p>
    <w:p w14:paraId="6B384AA8" w14:textId="59272DE0"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download URL:</w:t>
      </w:r>
      <w:r w:rsidR="009D37B0" w:rsidRPr="00124465">
        <w:t xml:space="preserve"> </w:t>
      </w:r>
      <w:r w:rsidR="000F2BAE" w:rsidRPr="00124465">
        <w:tab/>
      </w:r>
      <w:r w:rsidR="000F2BAE" w:rsidRPr="00124465">
        <w:tab/>
      </w:r>
      <w:proofErr w:type="spellStart"/>
      <w:r w:rsidR="000D0D1F" w:rsidRPr="00124465">
        <w:t>dcat:downloadURL</w:t>
      </w:r>
      <w:proofErr w:type="spellEnd"/>
    </w:p>
    <w:p w14:paraId="120E7F3F" w14:textId="66532DE5" w:rsidR="00740160"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8F167A" w:rsidRPr="00124465">
        <w:t>file</w:t>
      </w:r>
      <w:r w:rsidRPr="00124465">
        <w:t xml:space="preserve"> type:</w:t>
      </w:r>
      <w:r w:rsidR="000D0D1F" w:rsidRPr="00124465">
        <w:t xml:space="preserve"> </w:t>
      </w:r>
      <w:r w:rsidR="000F2BAE" w:rsidRPr="00124465">
        <w:tab/>
      </w:r>
      <w:r w:rsidR="000F2BAE" w:rsidRPr="00124465">
        <w:tab/>
      </w:r>
      <w:r w:rsidR="008F167A" w:rsidRPr="00124465">
        <w:tab/>
      </w:r>
      <w:proofErr w:type="spellStart"/>
      <w:r w:rsidR="000D0D1F" w:rsidRPr="00124465">
        <w:t>dcat:mediaType</w:t>
      </w:r>
      <w:proofErr w:type="spellEnd"/>
    </w:p>
    <w:p w14:paraId="43E702FB" w14:textId="5D52B3EB" w:rsidR="007648D7"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byte size:</w:t>
      </w:r>
      <w:r w:rsidR="000D0D1F" w:rsidRPr="00124465">
        <w:t xml:space="preserve"> </w:t>
      </w:r>
      <w:r w:rsidR="000F2BAE" w:rsidRPr="00124465">
        <w:tab/>
      </w:r>
      <w:r w:rsidR="000F2BAE" w:rsidRPr="00124465">
        <w:tab/>
      </w:r>
      <w:proofErr w:type="spellStart"/>
      <w:r w:rsidR="000D0D1F" w:rsidRPr="00124465">
        <w:t>dcat:b</w:t>
      </w:r>
      <w:r w:rsidR="00BE715A" w:rsidRPr="00124465">
        <w:t>y</w:t>
      </w:r>
      <w:r w:rsidR="000D0D1F" w:rsidRPr="00124465">
        <w:t>teSize</w:t>
      </w:r>
      <w:proofErr w:type="spellEnd"/>
    </w:p>
    <w:p w14:paraId="48CD3847" w14:textId="77777777" w:rsidR="000F2BAE" w:rsidRPr="00124465" w:rsidRDefault="000F2BAE" w:rsidP="00806E45">
      <w:pPr>
        <w:pStyle w:val="Titolo3"/>
        <w:spacing w:before="60" w:after="60"/>
      </w:pPr>
    </w:p>
    <w:p w14:paraId="106A220A" w14:textId="77777777" w:rsidR="007648D7" w:rsidRPr="00124465" w:rsidRDefault="007648D7" w:rsidP="00806E45">
      <w:pPr>
        <w:pStyle w:val="Titolo3"/>
        <w:spacing w:before="60" w:after="60"/>
      </w:pPr>
      <w:r w:rsidRPr="00124465">
        <w:t>Bibliographic entities</w:t>
      </w:r>
    </w:p>
    <w:p w14:paraId="5BD6158E" w14:textId="77777777" w:rsidR="00EB785B" w:rsidRPr="00124465" w:rsidRDefault="00EB785B" w:rsidP="00806E45">
      <w:pPr>
        <w:spacing w:before="60" w:after="60"/>
      </w:pPr>
      <w:r w:rsidRPr="00124465">
        <w:t>Any of the following resources</w:t>
      </w:r>
    </w:p>
    <w:p w14:paraId="3F05BE3B" w14:textId="03F4E9F1" w:rsidR="00EB785B" w:rsidRPr="00124465" w:rsidRDefault="00EB785B" w:rsidP="00806E45">
      <w:pPr>
        <w:pStyle w:val="Paragrafoelenco"/>
        <w:numPr>
          <w:ilvl w:val="0"/>
          <w:numId w:val="5"/>
        </w:numPr>
        <w:spacing w:before="60" w:after="60"/>
        <w:contextualSpacing w:val="0"/>
      </w:pPr>
      <w:proofErr w:type="gramStart"/>
      <w:r w:rsidRPr="00124465">
        <w:lastRenderedPageBreak/>
        <w:t>has</w:t>
      </w:r>
      <w:proofErr w:type="gramEnd"/>
      <w:r w:rsidRPr="00124465">
        <w:t xml:space="preserve"> identifier: </w:t>
      </w:r>
      <w:r w:rsidR="000F2BAE" w:rsidRPr="00124465">
        <w:tab/>
      </w:r>
      <w:r w:rsidR="000F2BAE" w:rsidRPr="00124465">
        <w:tab/>
      </w:r>
      <w:proofErr w:type="spellStart"/>
      <w:r w:rsidR="00696B90" w:rsidRPr="00124465">
        <w:t>datacite:hasIdentifier</w:t>
      </w:r>
      <w:proofErr w:type="spellEnd"/>
    </w:p>
    <w:p w14:paraId="349E8F72" w14:textId="77777777" w:rsidR="00EB785B" w:rsidRPr="00124465" w:rsidRDefault="00EB785B" w:rsidP="00806E45">
      <w:pPr>
        <w:spacing w:before="60" w:after="60"/>
      </w:pPr>
    </w:p>
    <w:p w14:paraId="5A5FA883" w14:textId="05675734" w:rsidR="00EB785B" w:rsidRPr="00124465" w:rsidRDefault="00EB785B" w:rsidP="00806E45">
      <w:pPr>
        <w:spacing w:before="60" w:after="60"/>
      </w:pPr>
      <w:r w:rsidRPr="00124465">
        <w:t xml:space="preserve">Bibliographic entry </w:t>
      </w:r>
    </w:p>
    <w:p w14:paraId="22D08395" w14:textId="084E2425" w:rsidR="00EB785B" w:rsidRPr="00124465" w:rsidRDefault="00EB785B" w:rsidP="00806E45">
      <w:pPr>
        <w:pStyle w:val="Paragrafoelenco"/>
        <w:numPr>
          <w:ilvl w:val="0"/>
          <w:numId w:val="5"/>
        </w:numPr>
        <w:spacing w:before="60" w:after="60"/>
        <w:contextualSpacing w:val="0"/>
      </w:pPr>
      <w:proofErr w:type="gramStart"/>
      <w:r w:rsidRPr="00124465">
        <w:t>has</w:t>
      </w:r>
      <w:proofErr w:type="gramEnd"/>
      <w:r w:rsidRPr="00124465">
        <w:t xml:space="preserve"> bibliographic </w:t>
      </w:r>
      <w:r w:rsidR="00322D1C" w:rsidRPr="00124465">
        <w:br/>
      </w:r>
      <w:r w:rsidRPr="00124465">
        <w:t xml:space="preserve">entry text: </w:t>
      </w:r>
      <w:r w:rsidR="000F2BAE" w:rsidRPr="00124465">
        <w:tab/>
      </w:r>
      <w:r w:rsidR="00322D1C" w:rsidRPr="00124465">
        <w:tab/>
      </w:r>
      <w:r w:rsidR="00322D1C" w:rsidRPr="00124465">
        <w:tab/>
        <w:t>c4o:hasContent</w:t>
      </w:r>
    </w:p>
    <w:p w14:paraId="2E32C806" w14:textId="0151854F" w:rsidR="00EB785B" w:rsidRPr="00124465" w:rsidRDefault="00EB785B" w:rsidP="00806E45">
      <w:pPr>
        <w:pStyle w:val="Paragrafoelenco"/>
        <w:numPr>
          <w:ilvl w:val="0"/>
          <w:numId w:val="5"/>
        </w:numPr>
        <w:spacing w:before="60" w:after="60"/>
        <w:contextualSpacing w:val="0"/>
      </w:pPr>
      <w:proofErr w:type="gramStart"/>
      <w:r w:rsidRPr="00124465">
        <w:t>references</w:t>
      </w:r>
      <w:proofErr w:type="gramEnd"/>
      <w:r w:rsidRPr="00124465">
        <w:t xml:space="preserve">: </w:t>
      </w:r>
      <w:r w:rsidR="000F2BAE" w:rsidRPr="00124465">
        <w:tab/>
      </w:r>
      <w:r w:rsidR="000F2BAE" w:rsidRPr="00124465">
        <w:tab/>
      </w:r>
      <w:r w:rsidR="000F2BAE" w:rsidRPr="00124465">
        <w:tab/>
      </w:r>
      <w:proofErr w:type="spellStart"/>
      <w:r w:rsidR="00ED78C0" w:rsidRPr="00124465">
        <w:t>biro:references</w:t>
      </w:r>
      <w:proofErr w:type="spellEnd"/>
    </w:p>
    <w:p w14:paraId="394A96D8" w14:textId="77777777" w:rsidR="00EB785B" w:rsidRDefault="00EB785B" w:rsidP="00806E45">
      <w:pPr>
        <w:spacing w:before="60" w:after="60"/>
        <w:rPr>
          <w:ins w:id="1071" w:author="David Shotton" w:date="2017-11-04T13:28:00Z"/>
        </w:rPr>
      </w:pPr>
    </w:p>
    <w:p w14:paraId="6A5F089D" w14:textId="224D95D2" w:rsidR="00D40F88" w:rsidRDefault="00D40F88" w:rsidP="00806E45">
      <w:pPr>
        <w:spacing w:before="60" w:after="60"/>
        <w:rPr>
          <w:ins w:id="1072" w:author="David Shotton" w:date="2017-11-04T13:29:00Z"/>
        </w:rPr>
      </w:pPr>
      <w:ins w:id="1073" w:author="David Shotton" w:date="2017-11-04T13:28:00Z">
        <w:r>
          <w:t>Citation</w:t>
        </w:r>
      </w:ins>
    </w:p>
    <w:p w14:paraId="36A0A7BC" w14:textId="29CC8C0F" w:rsidR="0067701C" w:rsidRDefault="0067701C" w:rsidP="00D40F88">
      <w:pPr>
        <w:pStyle w:val="Paragrafoelenco"/>
        <w:numPr>
          <w:ilvl w:val="0"/>
          <w:numId w:val="5"/>
        </w:numPr>
        <w:spacing w:before="60" w:after="60"/>
        <w:contextualSpacing w:val="0"/>
        <w:rPr>
          <w:ins w:id="1074" w:author="Silvio Peroni" w:date="2018-01-17T14:16:00Z"/>
        </w:rPr>
      </w:pPr>
      <w:proofErr w:type="gramStart"/>
      <w:ins w:id="1075" w:author="Silvio Peroni" w:date="2018-01-17T14:16:00Z">
        <w:r>
          <w:t>has</w:t>
        </w:r>
        <w:proofErr w:type="gramEnd"/>
        <w:r>
          <w:t xml:space="preserve"> citing document</w:t>
        </w:r>
        <w:r>
          <w:tab/>
        </w:r>
        <w:r>
          <w:tab/>
        </w:r>
        <w:proofErr w:type="spellStart"/>
        <w:r>
          <w:t>cito:hasCitingEntity</w:t>
        </w:r>
        <w:proofErr w:type="spellEnd"/>
      </w:ins>
    </w:p>
    <w:p w14:paraId="4C4FBB2D" w14:textId="2725E5B4" w:rsidR="0067701C" w:rsidRDefault="0067701C" w:rsidP="00D40F88">
      <w:pPr>
        <w:pStyle w:val="Paragrafoelenco"/>
        <w:numPr>
          <w:ilvl w:val="0"/>
          <w:numId w:val="5"/>
        </w:numPr>
        <w:spacing w:before="60" w:after="60"/>
        <w:contextualSpacing w:val="0"/>
        <w:rPr>
          <w:ins w:id="1076" w:author="Silvio Peroni" w:date="2018-01-17T14:15:00Z"/>
        </w:rPr>
      </w:pPr>
      <w:proofErr w:type="gramStart"/>
      <w:ins w:id="1077" w:author="Silvio Peroni" w:date="2018-01-17T14:16:00Z">
        <w:r>
          <w:t>has</w:t>
        </w:r>
        <w:proofErr w:type="gramEnd"/>
        <w:r>
          <w:t xml:space="preserve"> cited document</w:t>
        </w:r>
        <w:r>
          <w:tab/>
        </w:r>
        <w:r>
          <w:tab/>
        </w:r>
        <w:proofErr w:type="spellStart"/>
        <w:r>
          <w:t>cito:hasCitedEntity</w:t>
        </w:r>
      </w:ins>
      <w:proofErr w:type="spellEnd"/>
    </w:p>
    <w:p w14:paraId="0078CD62" w14:textId="167640E6" w:rsidR="00D40F88" w:rsidRDefault="00FB4F69" w:rsidP="00D40F88">
      <w:pPr>
        <w:pStyle w:val="Paragrafoelenco"/>
        <w:numPr>
          <w:ilvl w:val="0"/>
          <w:numId w:val="5"/>
        </w:numPr>
        <w:spacing w:before="60" w:after="60"/>
        <w:contextualSpacing w:val="0"/>
        <w:rPr>
          <w:ins w:id="1078" w:author="David Shotton" w:date="2017-11-09T18:10:00Z"/>
        </w:rPr>
      </w:pPr>
      <w:proofErr w:type="gramStart"/>
      <w:ins w:id="1079" w:author="David Shotton" w:date="2017-11-04T13:29:00Z">
        <w:r>
          <w:t>has</w:t>
        </w:r>
        <w:proofErr w:type="gramEnd"/>
        <w:r>
          <w:t xml:space="preserve"> citation time span</w:t>
        </w:r>
        <w:r w:rsidR="00D40F88" w:rsidRPr="00124465">
          <w:t xml:space="preserve">: </w:t>
        </w:r>
        <w:r w:rsidR="00D40F88" w:rsidRPr="00124465">
          <w:tab/>
        </w:r>
        <w:proofErr w:type="spellStart"/>
        <w:r>
          <w:t>cito:hasCitationTimeSpan</w:t>
        </w:r>
      </w:ins>
      <w:proofErr w:type="spellEnd"/>
    </w:p>
    <w:p w14:paraId="76BF4CDB" w14:textId="5F7B642E" w:rsidR="00964BB4" w:rsidRPr="00124465" w:rsidDel="00427F3A" w:rsidRDefault="00964BB4" w:rsidP="00D40F88">
      <w:pPr>
        <w:pStyle w:val="Paragrafoelenco"/>
        <w:numPr>
          <w:ilvl w:val="0"/>
          <w:numId w:val="5"/>
        </w:numPr>
        <w:spacing w:before="60" w:after="60"/>
        <w:contextualSpacing w:val="0"/>
        <w:rPr>
          <w:ins w:id="1080" w:author="David Shotton" w:date="2017-11-04T13:29:00Z"/>
          <w:del w:id="1081" w:author="Silvio Peroni" w:date="2018-01-17T11:01:00Z"/>
        </w:rPr>
      </w:pPr>
      <w:ins w:id="1082" w:author="David Shotton" w:date="2017-11-09T18:10:00Z">
        <w:del w:id="1083" w:author="Silvio Peroni" w:date="2018-01-17T11:01:00Z">
          <w:r w:rsidDel="00427F3A">
            <w:delText>has citation identifier</w:delText>
          </w:r>
        </w:del>
      </w:ins>
      <w:ins w:id="1084" w:author="David Shotton" w:date="2017-11-09T18:11:00Z">
        <w:del w:id="1085" w:author="Silvio Peroni" w:date="2018-01-17T11:01:00Z">
          <w:r w:rsidR="00A06627" w:rsidDel="00427F3A">
            <w:delText>:</w:delText>
          </w:r>
          <w:r w:rsidR="00A06627" w:rsidDel="00427F3A">
            <w:tab/>
            <w:delText>cito:hasCitationId</w:delText>
          </w:r>
        </w:del>
      </w:ins>
    </w:p>
    <w:p w14:paraId="687F8E09" w14:textId="77777777" w:rsidR="00D40F88" w:rsidRPr="00124465" w:rsidRDefault="00D40F88" w:rsidP="00806E45">
      <w:pPr>
        <w:spacing w:before="60" w:after="60"/>
      </w:pPr>
    </w:p>
    <w:p w14:paraId="74C457FA" w14:textId="77777777" w:rsidR="00FA2649" w:rsidRPr="00124465" w:rsidRDefault="00FA2649" w:rsidP="00FA2649">
      <w:pPr>
        <w:spacing w:before="60" w:after="60"/>
      </w:pPr>
      <w:r w:rsidRPr="00124465">
        <w:t>Agent role</w:t>
      </w:r>
    </w:p>
    <w:p w14:paraId="2B701313" w14:textId="77777777" w:rsidR="00FA2649" w:rsidRPr="00124465" w:rsidRDefault="00FA2649" w:rsidP="00FA2649">
      <w:pPr>
        <w:pStyle w:val="Paragrafoelenco"/>
        <w:numPr>
          <w:ilvl w:val="0"/>
          <w:numId w:val="15"/>
        </w:numPr>
        <w:spacing w:before="60" w:after="60"/>
        <w:contextualSpacing w:val="0"/>
      </w:pPr>
      <w:proofErr w:type="gramStart"/>
      <w:r w:rsidRPr="00124465">
        <w:t>has</w:t>
      </w:r>
      <w:proofErr w:type="gramEnd"/>
      <w:r w:rsidRPr="00124465">
        <w:t xml:space="preserve"> role type: </w:t>
      </w:r>
      <w:r w:rsidRPr="00124465">
        <w:tab/>
      </w:r>
      <w:r w:rsidRPr="00124465">
        <w:tab/>
      </w:r>
      <w:proofErr w:type="spellStart"/>
      <w:r w:rsidRPr="00124465">
        <w:t>pro:withRole</w:t>
      </w:r>
      <w:proofErr w:type="spellEnd"/>
    </w:p>
    <w:p w14:paraId="0598801F" w14:textId="77777777" w:rsidR="00FA2649" w:rsidRDefault="00FA2649" w:rsidP="00FA2649">
      <w:pPr>
        <w:pStyle w:val="Paragrafoelenco"/>
        <w:numPr>
          <w:ilvl w:val="0"/>
          <w:numId w:val="15"/>
        </w:numPr>
        <w:spacing w:before="60" w:after="60"/>
        <w:contextualSpacing w:val="0"/>
      </w:pPr>
      <w:proofErr w:type="gramStart"/>
      <w:r>
        <w:t>is</w:t>
      </w:r>
      <w:proofErr w:type="gramEnd"/>
      <w:r>
        <w:t xml:space="preserve"> held by</w:t>
      </w:r>
      <w:r w:rsidRPr="00124465">
        <w:t xml:space="preserve">: </w:t>
      </w:r>
      <w:r w:rsidRPr="00124465">
        <w:tab/>
      </w:r>
      <w:r>
        <w:tab/>
      </w:r>
      <w:r>
        <w:tab/>
      </w:r>
      <w:proofErr w:type="spellStart"/>
      <w:r w:rsidRPr="00124465">
        <w:t>pro:</w:t>
      </w:r>
      <w:r>
        <w:t>isHeldBy</w:t>
      </w:r>
      <w:proofErr w:type="spellEnd"/>
    </w:p>
    <w:p w14:paraId="4677CBED" w14:textId="77777777" w:rsidR="00FA2649" w:rsidRPr="00BA4ADB" w:rsidRDefault="00FA2649" w:rsidP="00FA2649">
      <w:pPr>
        <w:pStyle w:val="Paragrafoelenco"/>
        <w:numPr>
          <w:ilvl w:val="0"/>
          <w:numId w:val="15"/>
        </w:numPr>
        <w:spacing w:before="60" w:after="60"/>
        <w:contextualSpacing w:val="0"/>
      </w:pPr>
      <w:proofErr w:type="gramStart"/>
      <w:r w:rsidRPr="00EC789F">
        <w:t>has</w:t>
      </w:r>
      <w:proofErr w:type="gramEnd"/>
      <w:r w:rsidRPr="00EC789F">
        <w:t xml:space="preserve"> next:</w:t>
      </w:r>
      <w:r w:rsidRPr="00EC789F">
        <w:tab/>
      </w:r>
      <w:r w:rsidRPr="00EC789F">
        <w:tab/>
      </w:r>
      <w:r w:rsidRPr="00EC789F">
        <w:tab/>
      </w:r>
      <w:proofErr w:type="spellStart"/>
      <w:r w:rsidRPr="00EC789F">
        <w:t>oco:hasNext</w:t>
      </w:r>
      <w:proofErr w:type="spellEnd"/>
    </w:p>
    <w:p w14:paraId="23FDB9B8" w14:textId="77777777" w:rsidR="00FA2649" w:rsidRDefault="00FA2649" w:rsidP="00806E45">
      <w:pPr>
        <w:spacing w:before="60" w:after="60"/>
      </w:pPr>
    </w:p>
    <w:p w14:paraId="67028B09" w14:textId="7139DED0" w:rsidR="00EB785B" w:rsidRPr="00124465" w:rsidRDefault="00EB785B" w:rsidP="00806E45">
      <w:pPr>
        <w:spacing w:before="60" w:after="60"/>
      </w:pPr>
      <w:r w:rsidRPr="00124465">
        <w:t>Responsible agent</w:t>
      </w:r>
    </w:p>
    <w:p w14:paraId="679CC24A" w14:textId="10127108" w:rsidR="00EB785B" w:rsidRPr="00124465" w:rsidRDefault="00EB785B" w:rsidP="00806E45">
      <w:pPr>
        <w:pStyle w:val="Paragrafoelenco"/>
        <w:numPr>
          <w:ilvl w:val="0"/>
          <w:numId w:val="14"/>
        </w:numPr>
        <w:spacing w:before="60" w:after="60"/>
        <w:contextualSpacing w:val="0"/>
      </w:pPr>
      <w:proofErr w:type="gramStart"/>
      <w:r w:rsidRPr="00124465">
        <w:t>has</w:t>
      </w:r>
      <w:proofErr w:type="gramEnd"/>
      <w:r w:rsidRPr="00124465">
        <w:t xml:space="preserve"> name: </w:t>
      </w:r>
      <w:r w:rsidR="00827B4D" w:rsidRPr="00124465">
        <w:tab/>
      </w:r>
      <w:r w:rsidR="00827B4D" w:rsidRPr="00124465">
        <w:tab/>
      </w:r>
      <w:r w:rsidR="00827B4D" w:rsidRPr="00124465">
        <w:tab/>
      </w:r>
      <w:proofErr w:type="spellStart"/>
      <w:r w:rsidR="000A0A41" w:rsidRPr="00124465">
        <w:t>foaf:name</w:t>
      </w:r>
      <w:proofErr w:type="spellEnd"/>
    </w:p>
    <w:p w14:paraId="03D691EA" w14:textId="2E86FB40" w:rsidR="00EB785B" w:rsidRPr="00124465" w:rsidRDefault="00EB785B" w:rsidP="00806E45">
      <w:pPr>
        <w:pStyle w:val="Paragrafoelenco"/>
        <w:numPr>
          <w:ilvl w:val="0"/>
          <w:numId w:val="14"/>
        </w:numPr>
        <w:spacing w:before="60" w:after="60"/>
        <w:contextualSpacing w:val="0"/>
      </w:pPr>
      <w:proofErr w:type="gramStart"/>
      <w:r w:rsidRPr="00124465">
        <w:t>has</w:t>
      </w:r>
      <w:proofErr w:type="gramEnd"/>
      <w:r w:rsidRPr="00124465">
        <w:t xml:space="preserve"> given name: </w:t>
      </w:r>
      <w:r w:rsidR="00827B4D" w:rsidRPr="00124465">
        <w:tab/>
      </w:r>
      <w:r w:rsidR="00827B4D" w:rsidRPr="00124465">
        <w:tab/>
      </w:r>
      <w:proofErr w:type="spellStart"/>
      <w:r w:rsidR="000A0A41" w:rsidRPr="00124465">
        <w:t>foaf:givenName</w:t>
      </w:r>
      <w:proofErr w:type="spellEnd"/>
    </w:p>
    <w:p w14:paraId="4C20B343" w14:textId="47ED995A" w:rsidR="00EB785B" w:rsidRPr="00124465" w:rsidRDefault="00EB785B" w:rsidP="001B3DD9">
      <w:pPr>
        <w:pStyle w:val="Paragrafoelenco"/>
        <w:numPr>
          <w:ilvl w:val="0"/>
          <w:numId w:val="14"/>
        </w:numPr>
        <w:spacing w:before="60" w:after="60"/>
        <w:contextualSpacing w:val="0"/>
      </w:pPr>
      <w:proofErr w:type="gramStart"/>
      <w:r w:rsidRPr="00124465">
        <w:t>has</w:t>
      </w:r>
      <w:proofErr w:type="gramEnd"/>
      <w:r w:rsidRPr="00124465">
        <w:t xml:space="preserve"> family name: </w:t>
      </w:r>
      <w:r w:rsidR="00827B4D" w:rsidRPr="00124465">
        <w:tab/>
      </w:r>
      <w:r w:rsidR="00827B4D" w:rsidRPr="00124465">
        <w:tab/>
      </w:r>
      <w:proofErr w:type="spellStart"/>
      <w:r w:rsidR="000A0A41" w:rsidRPr="00124465">
        <w:t>foaf:familyName</w:t>
      </w:r>
      <w:proofErr w:type="spellEnd"/>
    </w:p>
    <w:p w14:paraId="322BB89C" w14:textId="77777777" w:rsidR="00EB785B" w:rsidRPr="00124465" w:rsidRDefault="00EB785B" w:rsidP="00806E45">
      <w:pPr>
        <w:spacing w:before="60" w:after="60"/>
      </w:pPr>
    </w:p>
    <w:p w14:paraId="2BFC4C5E" w14:textId="4A4ED98D" w:rsidR="00EB785B" w:rsidRPr="00124465" w:rsidRDefault="00EB785B" w:rsidP="00806E45">
      <w:pPr>
        <w:spacing w:before="60" w:after="60"/>
      </w:pPr>
      <w:r w:rsidRPr="00124465">
        <w:t>Bibliographic resource</w:t>
      </w:r>
    </w:p>
    <w:p w14:paraId="090A730A" w14:textId="13C88F91" w:rsidR="00EB785B" w:rsidRPr="00124465" w:rsidRDefault="00EB785B"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6C00C6" w:rsidRPr="00124465">
        <w:tab/>
      </w:r>
      <w:r w:rsidR="006C00C6" w:rsidRPr="00124465">
        <w:tab/>
      </w:r>
      <w:r w:rsidR="006C00C6" w:rsidRPr="00124465">
        <w:tab/>
      </w:r>
      <w:proofErr w:type="spellStart"/>
      <w:r w:rsidR="006C7B22" w:rsidRPr="00124465">
        <w:t>rdf:type</w:t>
      </w:r>
      <w:proofErr w:type="spellEnd"/>
    </w:p>
    <w:p w14:paraId="70EC05A5" w14:textId="2B35F966" w:rsidR="00EB785B" w:rsidRPr="00124465" w:rsidRDefault="00EB785B" w:rsidP="00806E45">
      <w:pPr>
        <w:pStyle w:val="Paragrafoelenco"/>
        <w:numPr>
          <w:ilvl w:val="0"/>
          <w:numId w:val="6"/>
        </w:numPr>
        <w:spacing w:before="60" w:after="60"/>
        <w:contextualSpacing w:val="0"/>
      </w:pPr>
      <w:proofErr w:type="gramStart"/>
      <w:r w:rsidRPr="00124465">
        <w:t>has</w:t>
      </w:r>
      <w:proofErr w:type="gramEnd"/>
      <w:r w:rsidRPr="00124465">
        <w:t xml:space="preserve"> title: </w:t>
      </w:r>
      <w:r w:rsidR="006C00C6" w:rsidRPr="00124465">
        <w:tab/>
      </w:r>
      <w:r w:rsidR="006C00C6" w:rsidRPr="00124465">
        <w:tab/>
      </w:r>
      <w:r w:rsidR="006C00C6" w:rsidRPr="00124465">
        <w:tab/>
      </w:r>
      <w:proofErr w:type="spellStart"/>
      <w:r w:rsidR="006C7B22" w:rsidRPr="00124465">
        <w:t>dcterms:title</w:t>
      </w:r>
      <w:proofErr w:type="spellEnd"/>
    </w:p>
    <w:p w14:paraId="29A181EE" w14:textId="50AD9652" w:rsidR="00EB785B" w:rsidRPr="00124465" w:rsidRDefault="00EB785B" w:rsidP="00806E45">
      <w:pPr>
        <w:pStyle w:val="Paragrafoelenco"/>
        <w:numPr>
          <w:ilvl w:val="0"/>
          <w:numId w:val="6"/>
        </w:numPr>
        <w:spacing w:before="60" w:after="60"/>
        <w:contextualSpacing w:val="0"/>
      </w:pPr>
      <w:proofErr w:type="gramStart"/>
      <w:r w:rsidRPr="00124465">
        <w:t>is</w:t>
      </w:r>
      <w:proofErr w:type="gramEnd"/>
      <w:r w:rsidRPr="00124465">
        <w:t xml:space="preserve"> part of: </w:t>
      </w:r>
      <w:r w:rsidR="006C00C6" w:rsidRPr="00124465">
        <w:tab/>
      </w:r>
      <w:r w:rsidR="006C00C6" w:rsidRPr="00124465">
        <w:tab/>
      </w:r>
      <w:r w:rsidR="006C00C6" w:rsidRPr="00124465">
        <w:tab/>
      </w:r>
      <w:proofErr w:type="spellStart"/>
      <w:r w:rsidR="006C7B22" w:rsidRPr="00124465">
        <w:t>frbr:partOf</w:t>
      </w:r>
      <w:proofErr w:type="spellEnd"/>
    </w:p>
    <w:p w14:paraId="34024C05" w14:textId="1600ED67" w:rsidR="00EB785B" w:rsidRPr="00124465" w:rsidRDefault="00EB785B" w:rsidP="00806E45">
      <w:pPr>
        <w:pStyle w:val="Paragrafoelenco"/>
        <w:numPr>
          <w:ilvl w:val="0"/>
          <w:numId w:val="6"/>
        </w:numPr>
        <w:spacing w:before="60" w:after="60"/>
        <w:contextualSpacing w:val="0"/>
      </w:pPr>
      <w:proofErr w:type="gramStart"/>
      <w:r w:rsidRPr="00124465">
        <w:t>cites</w:t>
      </w:r>
      <w:proofErr w:type="gramEnd"/>
      <w:r w:rsidRPr="00124465">
        <w:t xml:space="preserve">: </w:t>
      </w:r>
      <w:r w:rsidR="006C00C6" w:rsidRPr="00124465">
        <w:tab/>
      </w:r>
      <w:r w:rsidR="006C00C6" w:rsidRPr="00124465">
        <w:tab/>
      </w:r>
      <w:r w:rsidR="006C00C6" w:rsidRPr="00124465">
        <w:tab/>
      </w:r>
      <w:r w:rsidR="006C00C6" w:rsidRPr="00124465">
        <w:tab/>
      </w:r>
      <w:proofErr w:type="spellStart"/>
      <w:r w:rsidR="006C7B22" w:rsidRPr="00124465">
        <w:t>cito:cites</w:t>
      </w:r>
      <w:proofErr w:type="spellEnd"/>
    </w:p>
    <w:p w14:paraId="20E85BDD" w14:textId="3CA05119" w:rsidR="00EB785B" w:rsidRPr="00124465" w:rsidRDefault="003E63ED" w:rsidP="00806E45">
      <w:pPr>
        <w:pStyle w:val="Paragrafoelenco"/>
        <w:numPr>
          <w:ilvl w:val="0"/>
          <w:numId w:val="6"/>
        </w:numPr>
        <w:spacing w:before="60" w:after="60"/>
        <w:contextualSpacing w:val="0"/>
      </w:pPr>
      <w:proofErr w:type="gramStart"/>
      <w:r w:rsidRPr="00124465">
        <w:t>has</w:t>
      </w:r>
      <w:proofErr w:type="gramEnd"/>
      <w:r w:rsidRPr="00124465">
        <w:t xml:space="preserve"> publication </w:t>
      </w:r>
      <w:r w:rsidR="00A344EF" w:rsidRPr="00124465">
        <w:t>year</w:t>
      </w:r>
      <w:r w:rsidRPr="00124465">
        <w:t>:</w:t>
      </w:r>
      <w:r w:rsidR="009453C0" w:rsidRPr="00124465">
        <w:t xml:space="preserve"> </w:t>
      </w:r>
      <w:r w:rsidR="006C00C6" w:rsidRPr="00124465">
        <w:tab/>
      </w:r>
      <w:proofErr w:type="spellStart"/>
      <w:r w:rsidR="00A344EF" w:rsidRPr="00124465">
        <w:t>fabio</w:t>
      </w:r>
      <w:r w:rsidR="009453C0" w:rsidRPr="00124465">
        <w:t>:</w:t>
      </w:r>
      <w:r w:rsidR="00A344EF" w:rsidRPr="00124465">
        <w:t>hasP</w:t>
      </w:r>
      <w:r w:rsidR="009453C0" w:rsidRPr="00124465">
        <w:t>ublication</w:t>
      </w:r>
      <w:r w:rsidR="00A344EF" w:rsidRPr="00124465">
        <w:t>Year</w:t>
      </w:r>
      <w:proofErr w:type="spellEnd"/>
    </w:p>
    <w:p w14:paraId="2A9728C2" w14:textId="15817A62" w:rsidR="003E63ED" w:rsidRPr="00124465" w:rsidRDefault="003E63ED" w:rsidP="00806E45">
      <w:pPr>
        <w:pStyle w:val="Paragrafoelenco"/>
        <w:numPr>
          <w:ilvl w:val="0"/>
          <w:numId w:val="6"/>
        </w:numPr>
        <w:spacing w:before="60" w:after="60"/>
        <w:contextualSpacing w:val="0"/>
      </w:pPr>
      <w:proofErr w:type="gramStart"/>
      <w:r w:rsidRPr="00124465">
        <w:t>is</w:t>
      </w:r>
      <w:proofErr w:type="gramEnd"/>
      <w:r w:rsidRPr="00124465">
        <w:t xml:space="preserve"> embodied as: </w:t>
      </w:r>
      <w:r w:rsidR="006C00C6" w:rsidRPr="00124465">
        <w:tab/>
      </w:r>
      <w:r w:rsidR="006C00C6" w:rsidRPr="00124465">
        <w:tab/>
      </w:r>
      <w:proofErr w:type="spellStart"/>
      <w:r w:rsidR="00217C94" w:rsidRPr="00124465">
        <w:t>frbr:</w:t>
      </w:r>
      <w:r w:rsidR="00217C94" w:rsidRPr="00CC72E2">
        <w:t>embodiment</w:t>
      </w:r>
      <w:proofErr w:type="spellEnd"/>
    </w:p>
    <w:p w14:paraId="3519C5AE" w14:textId="4BDBCDD3" w:rsidR="000F6E50" w:rsidRPr="00124465" w:rsidRDefault="000F6E50" w:rsidP="00806E45">
      <w:pPr>
        <w:pStyle w:val="Paragrafoelenco"/>
        <w:numPr>
          <w:ilvl w:val="0"/>
          <w:numId w:val="6"/>
        </w:numPr>
        <w:spacing w:before="60" w:after="60"/>
        <w:contextualSpacing w:val="0"/>
      </w:pPr>
      <w:proofErr w:type="gramStart"/>
      <w:r w:rsidRPr="00124465">
        <w:t>has</w:t>
      </w:r>
      <w:proofErr w:type="gramEnd"/>
      <w:r w:rsidRPr="00124465">
        <w:t xml:space="preserve"> number: </w:t>
      </w:r>
      <w:r w:rsidR="006C00C6" w:rsidRPr="00124465">
        <w:tab/>
      </w:r>
      <w:r w:rsidR="006C00C6" w:rsidRPr="00124465">
        <w:tab/>
      </w:r>
      <w:r w:rsidR="006C00C6" w:rsidRPr="00124465">
        <w:tab/>
      </w:r>
      <w:proofErr w:type="spellStart"/>
      <w:r w:rsidRPr="00124465">
        <w:t>fabio:hasSequenceIdentifier</w:t>
      </w:r>
      <w:proofErr w:type="spellEnd"/>
    </w:p>
    <w:p w14:paraId="7D86C152" w14:textId="4A73EB7F" w:rsidR="006D65BE" w:rsidRDefault="006D65BE" w:rsidP="00806E45">
      <w:pPr>
        <w:pStyle w:val="Paragrafoelenco"/>
        <w:numPr>
          <w:ilvl w:val="0"/>
          <w:numId w:val="6"/>
        </w:numPr>
        <w:spacing w:before="60" w:after="60"/>
        <w:contextualSpacing w:val="0"/>
      </w:pPr>
      <w:proofErr w:type="gramStart"/>
      <w:r w:rsidRPr="00124465">
        <w:t>has</w:t>
      </w:r>
      <w:proofErr w:type="gramEnd"/>
      <w:r w:rsidRPr="00124465">
        <w:t xml:space="preserve"> edition: </w:t>
      </w:r>
      <w:r w:rsidR="006C00C6" w:rsidRPr="00124465">
        <w:tab/>
      </w:r>
      <w:r w:rsidR="006C00C6" w:rsidRPr="00124465">
        <w:tab/>
      </w:r>
      <w:r w:rsidR="006C00C6" w:rsidRPr="00124465">
        <w:tab/>
      </w:r>
      <w:proofErr w:type="spellStart"/>
      <w:r w:rsidRPr="00124465">
        <w:t>prism:edition</w:t>
      </w:r>
      <w:proofErr w:type="spellEnd"/>
    </w:p>
    <w:p w14:paraId="1B63AEE7" w14:textId="67EE1507" w:rsidR="001D331D" w:rsidRDefault="001D331D" w:rsidP="00806E45">
      <w:pPr>
        <w:pStyle w:val="Paragrafoelenco"/>
        <w:numPr>
          <w:ilvl w:val="0"/>
          <w:numId w:val="6"/>
        </w:numPr>
        <w:spacing w:before="60" w:after="60"/>
        <w:contextualSpacing w:val="0"/>
      </w:pPr>
      <w:proofErr w:type="gramStart"/>
      <w:r>
        <w:t>has</w:t>
      </w:r>
      <w:proofErr w:type="gramEnd"/>
      <w:r>
        <w:t xml:space="preserve"> part</w:t>
      </w:r>
      <w:r w:rsidR="00A67AD1">
        <w:t>:</w:t>
      </w:r>
      <w:r>
        <w:tab/>
      </w:r>
      <w:r>
        <w:tab/>
      </w:r>
      <w:r>
        <w:tab/>
      </w:r>
      <w:proofErr w:type="spellStart"/>
      <w:r>
        <w:t>frbr:part</w:t>
      </w:r>
      <w:proofErr w:type="spellEnd"/>
    </w:p>
    <w:p w14:paraId="665EABA5" w14:textId="42430734" w:rsidR="00A67AD1" w:rsidRPr="00124465" w:rsidRDefault="00A67AD1" w:rsidP="00806E45">
      <w:pPr>
        <w:pStyle w:val="Paragrafoelenco"/>
        <w:numPr>
          <w:ilvl w:val="0"/>
          <w:numId w:val="6"/>
        </w:numPr>
        <w:spacing w:before="60" w:after="60"/>
        <w:contextualSpacing w:val="0"/>
      </w:pPr>
      <w:proofErr w:type="gramStart"/>
      <w:r>
        <w:t>has</w:t>
      </w:r>
      <w:proofErr w:type="gramEnd"/>
      <w:r>
        <w:t xml:space="preserve"> contributor:</w:t>
      </w:r>
      <w:r>
        <w:tab/>
      </w:r>
      <w:r>
        <w:tab/>
      </w:r>
      <w:proofErr w:type="spellStart"/>
      <w:r>
        <w:t>pro:isDocumentContextFor</w:t>
      </w:r>
      <w:proofErr w:type="spellEnd"/>
    </w:p>
    <w:p w14:paraId="793C563D" w14:textId="77777777" w:rsidR="00EB785B" w:rsidRPr="00124465" w:rsidRDefault="00EB785B" w:rsidP="00806E45">
      <w:pPr>
        <w:spacing w:before="60" w:after="60"/>
      </w:pPr>
    </w:p>
    <w:p w14:paraId="4711DE61" w14:textId="247F977E" w:rsidR="00D403E6" w:rsidRPr="00124465" w:rsidRDefault="00D403E6" w:rsidP="00806E45">
      <w:pPr>
        <w:spacing w:before="60" w:after="60"/>
      </w:pPr>
      <w:r w:rsidRPr="00124465">
        <w:t xml:space="preserve">Resource </w:t>
      </w:r>
      <w:r w:rsidRPr="00CC72E2">
        <w:t>embodiment</w:t>
      </w:r>
      <w:r w:rsidRPr="00124465">
        <w:t>:</w:t>
      </w:r>
    </w:p>
    <w:p w14:paraId="60208777" w14:textId="530AE6BC" w:rsidR="004763D8" w:rsidRPr="00124465" w:rsidRDefault="004763D8"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FC0830" w:rsidRPr="00124465">
        <w:tab/>
      </w:r>
      <w:r w:rsidR="00FC0830" w:rsidRPr="00124465">
        <w:tab/>
      </w:r>
      <w:r w:rsidR="00FC0830" w:rsidRPr="00124465">
        <w:tab/>
      </w:r>
      <w:proofErr w:type="spellStart"/>
      <w:r w:rsidRPr="00124465">
        <w:t>rdf:type</w:t>
      </w:r>
      <w:proofErr w:type="spellEnd"/>
    </w:p>
    <w:p w14:paraId="3A2D4D29" w14:textId="64428C44" w:rsidR="004763D8" w:rsidRPr="00124465" w:rsidRDefault="004763D8" w:rsidP="00806E45">
      <w:pPr>
        <w:pStyle w:val="Paragrafoelenco"/>
        <w:numPr>
          <w:ilvl w:val="0"/>
          <w:numId w:val="6"/>
        </w:numPr>
        <w:spacing w:before="60" w:after="60"/>
        <w:contextualSpacing w:val="0"/>
      </w:pPr>
      <w:proofErr w:type="gramStart"/>
      <w:r w:rsidRPr="00124465">
        <w:t>has</w:t>
      </w:r>
      <w:proofErr w:type="gramEnd"/>
      <w:r w:rsidRPr="00124465">
        <w:t xml:space="preserve"> format: </w:t>
      </w:r>
      <w:r w:rsidR="00FC0830" w:rsidRPr="00124465">
        <w:tab/>
      </w:r>
      <w:r w:rsidR="00FC0830" w:rsidRPr="00124465">
        <w:tab/>
      </w:r>
      <w:r w:rsidR="00FC0830" w:rsidRPr="00124465">
        <w:tab/>
      </w:r>
      <w:proofErr w:type="spellStart"/>
      <w:r w:rsidRPr="00124465">
        <w:t>dcterms:format</w:t>
      </w:r>
      <w:proofErr w:type="spellEnd"/>
    </w:p>
    <w:p w14:paraId="28FF946E" w14:textId="680C01F7" w:rsidR="00D403E6" w:rsidRPr="00124465" w:rsidRDefault="00D403E6" w:rsidP="00806E45">
      <w:pPr>
        <w:pStyle w:val="Paragrafoelenco"/>
        <w:numPr>
          <w:ilvl w:val="0"/>
          <w:numId w:val="6"/>
        </w:numPr>
        <w:spacing w:before="60" w:after="60"/>
        <w:contextualSpacing w:val="0"/>
      </w:pPr>
      <w:proofErr w:type="gramStart"/>
      <w:r w:rsidRPr="00124465">
        <w:t>has</w:t>
      </w:r>
      <w:proofErr w:type="gramEnd"/>
      <w:r w:rsidRPr="00124465">
        <w:t xml:space="preserve"> first page: </w:t>
      </w:r>
      <w:r w:rsidR="00FC0830" w:rsidRPr="00124465">
        <w:tab/>
      </w:r>
      <w:r w:rsidR="00FC0830" w:rsidRPr="00124465">
        <w:tab/>
      </w:r>
      <w:proofErr w:type="spellStart"/>
      <w:r w:rsidR="007511AC" w:rsidRPr="00124465">
        <w:t>prism:startingPage</w:t>
      </w:r>
      <w:proofErr w:type="spellEnd"/>
    </w:p>
    <w:p w14:paraId="4DE37AE3" w14:textId="68936FCF" w:rsidR="00D403E6" w:rsidRDefault="00D403E6" w:rsidP="00806E45">
      <w:pPr>
        <w:pStyle w:val="Paragrafoelenco"/>
        <w:numPr>
          <w:ilvl w:val="0"/>
          <w:numId w:val="6"/>
        </w:numPr>
        <w:spacing w:before="60" w:after="60"/>
        <w:contextualSpacing w:val="0"/>
      </w:pPr>
      <w:proofErr w:type="gramStart"/>
      <w:r w:rsidRPr="00124465">
        <w:t>has</w:t>
      </w:r>
      <w:proofErr w:type="gramEnd"/>
      <w:r w:rsidRPr="00124465">
        <w:t xml:space="preserve"> last page: </w:t>
      </w:r>
      <w:r w:rsidR="00FC0830" w:rsidRPr="00124465">
        <w:tab/>
      </w:r>
      <w:r w:rsidR="00FC0830" w:rsidRPr="00124465">
        <w:tab/>
      </w:r>
      <w:proofErr w:type="spellStart"/>
      <w:r w:rsidR="007511AC" w:rsidRPr="00124465">
        <w:t>prism:endingPage</w:t>
      </w:r>
      <w:proofErr w:type="spellEnd"/>
    </w:p>
    <w:p w14:paraId="45F9D866" w14:textId="7DC821B5" w:rsidR="00161DF1" w:rsidRPr="00124465" w:rsidRDefault="00161DF1" w:rsidP="00806E45">
      <w:pPr>
        <w:pStyle w:val="Paragrafoelenco"/>
        <w:numPr>
          <w:ilvl w:val="0"/>
          <w:numId w:val="6"/>
        </w:numPr>
        <w:spacing w:before="60" w:after="60"/>
        <w:contextualSpacing w:val="0"/>
      </w:pPr>
      <w:proofErr w:type="gramStart"/>
      <w:r>
        <w:t>has</w:t>
      </w:r>
      <w:proofErr w:type="gramEnd"/>
      <w:r>
        <w:t xml:space="preserve"> </w:t>
      </w:r>
      <w:proofErr w:type="spellStart"/>
      <w:r>
        <w:t>url</w:t>
      </w:r>
      <w:proofErr w:type="spellEnd"/>
      <w:r>
        <w:t>:</w:t>
      </w:r>
      <w:r>
        <w:tab/>
      </w:r>
      <w:r>
        <w:tab/>
      </w:r>
      <w:r>
        <w:tab/>
      </w:r>
      <w:proofErr w:type="spellStart"/>
      <w:r>
        <w:t>frbr:exemplar</w:t>
      </w:r>
      <w:proofErr w:type="spellEnd"/>
    </w:p>
    <w:p w14:paraId="7A9F64B5" w14:textId="77777777" w:rsidR="0067784E" w:rsidRPr="00124465" w:rsidRDefault="0067784E" w:rsidP="00806E45">
      <w:pPr>
        <w:pStyle w:val="Titolo3"/>
        <w:spacing w:before="60" w:after="60"/>
      </w:pPr>
    </w:p>
    <w:p w14:paraId="6B298AF6" w14:textId="5E646520" w:rsidR="006951EB" w:rsidRPr="00124465" w:rsidRDefault="006951EB" w:rsidP="00806E45">
      <w:pPr>
        <w:pStyle w:val="Titolo3"/>
        <w:spacing w:before="60" w:after="60"/>
      </w:pPr>
      <w:r w:rsidRPr="00124465">
        <w:t>Identifier</w:t>
      </w:r>
    </w:p>
    <w:p w14:paraId="0245B843" w14:textId="79C08536" w:rsidR="00EB785B" w:rsidRPr="00124465" w:rsidRDefault="00EB785B" w:rsidP="00806E45">
      <w:pPr>
        <w:spacing w:before="60" w:after="60"/>
      </w:pPr>
      <w:r w:rsidRPr="00124465">
        <w:t>Identifier</w:t>
      </w:r>
    </w:p>
    <w:p w14:paraId="2D007426" w14:textId="7B355135" w:rsidR="00EB785B" w:rsidRPr="00124465" w:rsidRDefault="00EB785B" w:rsidP="00806E45">
      <w:pPr>
        <w:pStyle w:val="Paragrafoelenco"/>
        <w:numPr>
          <w:ilvl w:val="0"/>
          <w:numId w:val="8"/>
        </w:numPr>
        <w:spacing w:before="60" w:after="60"/>
        <w:contextualSpacing w:val="0"/>
      </w:pPr>
      <w:proofErr w:type="gramStart"/>
      <w:r w:rsidRPr="00124465">
        <w:t>has</w:t>
      </w:r>
      <w:proofErr w:type="gramEnd"/>
      <w:r w:rsidRPr="00124465">
        <w:t xml:space="preserve"> literal value: </w:t>
      </w:r>
      <w:r w:rsidR="00FC0830" w:rsidRPr="00124465">
        <w:tab/>
      </w:r>
      <w:r w:rsidR="00FC0830" w:rsidRPr="00124465">
        <w:tab/>
      </w:r>
      <w:proofErr w:type="spellStart"/>
      <w:r w:rsidR="004E0E60" w:rsidRPr="00124465">
        <w:t>literal:hasLiteralValue</w:t>
      </w:r>
      <w:proofErr w:type="spellEnd"/>
    </w:p>
    <w:p w14:paraId="51A9029D" w14:textId="6DB69238" w:rsidR="00EB785B" w:rsidRPr="00124465" w:rsidRDefault="00EB785B" w:rsidP="00806E45">
      <w:pPr>
        <w:pStyle w:val="Paragrafoelenco"/>
        <w:numPr>
          <w:ilvl w:val="0"/>
          <w:numId w:val="8"/>
        </w:numPr>
        <w:spacing w:before="60" w:after="60"/>
        <w:contextualSpacing w:val="0"/>
      </w:pPr>
      <w:proofErr w:type="gramStart"/>
      <w:r w:rsidRPr="00124465">
        <w:t>has</w:t>
      </w:r>
      <w:proofErr w:type="gramEnd"/>
      <w:r w:rsidRPr="00124465">
        <w:t xml:space="preserve"> scheme:</w:t>
      </w:r>
      <w:r w:rsidRPr="00124465">
        <w:rPr>
          <w:i/>
        </w:rPr>
        <w:t xml:space="preserve"> </w:t>
      </w:r>
      <w:r w:rsidR="00FC0830" w:rsidRPr="00124465">
        <w:rPr>
          <w:i/>
        </w:rPr>
        <w:tab/>
      </w:r>
      <w:r w:rsidR="00FC0830" w:rsidRPr="00124465">
        <w:rPr>
          <w:i/>
        </w:rPr>
        <w:tab/>
      </w:r>
      <w:r w:rsidR="00FC0830" w:rsidRPr="00124465">
        <w:rPr>
          <w:i/>
        </w:rPr>
        <w:tab/>
      </w:r>
      <w:proofErr w:type="spellStart"/>
      <w:r w:rsidR="004E0E60" w:rsidRPr="00124465">
        <w:t>datacite:usesIdentifierScheme</w:t>
      </w:r>
      <w:proofErr w:type="spellEnd"/>
    </w:p>
    <w:p w14:paraId="4FE75FA6" w14:textId="77777777" w:rsidR="0067784E" w:rsidRDefault="0067784E" w:rsidP="00806E45">
      <w:pPr>
        <w:pStyle w:val="Titolo3"/>
        <w:spacing w:before="60" w:after="60"/>
        <w:rPr>
          <w:ins w:id="1086" w:author="Silvio Peroni" w:date="2018-01-17T13:21:00Z"/>
        </w:rPr>
      </w:pPr>
    </w:p>
    <w:p w14:paraId="07B228BF" w14:textId="2275DD27" w:rsidR="002D45B3" w:rsidRPr="00124465" w:rsidRDefault="002D45B3" w:rsidP="002D45B3">
      <w:pPr>
        <w:pStyle w:val="Titolo3"/>
        <w:spacing w:before="60" w:after="60"/>
        <w:rPr>
          <w:ins w:id="1087" w:author="Silvio Peroni" w:date="2018-01-17T13:21:00Z"/>
        </w:rPr>
      </w:pPr>
      <w:ins w:id="1088" w:author="Silvio Peroni" w:date="2018-01-17T13:21:00Z">
        <w:r>
          <w:t>Virtual</w:t>
        </w:r>
        <w:r w:rsidRPr="00124465">
          <w:t xml:space="preserve"> entities</w:t>
        </w:r>
      </w:ins>
    </w:p>
    <w:p w14:paraId="58D1EB58" w14:textId="77777777" w:rsidR="002D45B3" w:rsidRPr="00124465" w:rsidRDefault="002D45B3" w:rsidP="002D45B3">
      <w:pPr>
        <w:spacing w:before="60" w:after="60"/>
        <w:rPr>
          <w:ins w:id="1089" w:author="Silvio Peroni" w:date="2018-01-17T13:21:00Z"/>
        </w:rPr>
      </w:pPr>
      <w:ins w:id="1090" w:author="Silvio Peroni" w:date="2018-01-17T13:21:00Z">
        <w:r w:rsidRPr="00124465">
          <w:t>Any of the following resources</w:t>
        </w:r>
      </w:ins>
    </w:p>
    <w:p w14:paraId="4B755F05" w14:textId="0919AC3D" w:rsidR="002D45B3" w:rsidRPr="00124465" w:rsidRDefault="002D45B3" w:rsidP="002D45B3">
      <w:pPr>
        <w:pStyle w:val="Paragrafoelenco"/>
        <w:numPr>
          <w:ilvl w:val="0"/>
          <w:numId w:val="5"/>
        </w:numPr>
        <w:spacing w:before="60" w:after="60"/>
        <w:contextualSpacing w:val="0"/>
        <w:rPr>
          <w:ins w:id="1091" w:author="Silvio Peroni" w:date="2018-01-17T13:21:00Z"/>
        </w:rPr>
      </w:pPr>
      <w:proofErr w:type="gramStart"/>
      <w:ins w:id="1092" w:author="Silvio Peroni" w:date="2018-01-17T13:21:00Z">
        <w:r w:rsidRPr="00124465">
          <w:t>has</w:t>
        </w:r>
        <w:proofErr w:type="gramEnd"/>
        <w:r w:rsidRPr="00124465">
          <w:t xml:space="preserve"> identifier: </w:t>
        </w:r>
        <w:r w:rsidRPr="00124465">
          <w:tab/>
        </w:r>
        <w:r w:rsidRPr="00124465">
          <w:tab/>
        </w:r>
        <w:proofErr w:type="spellStart"/>
        <w:r w:rsidRPr="00124465">
          <w:t>datacite:hasIdentifier</w:t>
        </w:r>
        <w:proofErr w:type="spellEnd"/>
      </w:ins>
    </w:p>
    <w:p w14:paraId="70CB19CE" w14:textId="77777777" w:rsidR="002D45B3" w:rsidRDefault="002D45B3" w:rsidP="002D45B3">
      <w:pPr>
        <w:spacing w:before="60" w:after="60"/>
        <w:rPr>
          <w:ins w:id="1093" w:author="Silvio Peroni" w:date="2018-01-17T13:21:00Z"/>
        </w:rPr>
      </w:pPr>
    </w:p>
    <w:p w14:paraId="3AA9EF9E" w14:textId="77777777" w:rsidR="002D45B3" w:rsidRDefault="002D45B3" w:rsidP="002D45B3">
      <w:pPr>
        <w:spacing w:before="60" w:after="60"/>
        <w:rPr>
          <w:ins w:id="1094" w:author="Silvio Peroni" w:date="2018-01-17T13:21:00Z"/>
        </w:rPr>
      </w:pPr>
      <w:ins w:id="1095" w:author="Silvio Peroni" w:date="2018-01-17T13:21:00Z">
        <w:r>
          <w:t>Citation</w:t>
        </w:r>
      </w:ins>
    </w:p>
    <w:p w14:paraId="6150CBFD" w14:textId="1C3A3DFA" w:rsidR="002D45B3" w:rsidRPr="00124465" w:rsidRDefault="002D45B3">
      <w:pPr>
        <w:pStyle w:val="Paragrafoelenco"/>
        <w:numPr>
          <w:ilvl w:val="0"/>
          <w:numId w:val="5"/>
        </w:numPr>
        <w:spacing w:before="60" w:after="60"/>
        <w:contextualSpacing w:val="0"/>
        <w:rPr>
          <w:ins w:id="1096" w:author="Silvio Peroni" w:date="2018-01-17T13:21:00Z"/>
        </w:rPr>
        <w:pPrChange w:id="1097" w:author="Silvio Peroni" w:date="2018-01-17T13:22:00Z">
          <w:pPr>
            <w:pStyle w:val="Paragrafoelenco"/>
            <w:numPr>
              <w:numId w:val="6"/>
            </w:numPr>
            <w:spacing w:before="60" w:after="60"/>
            <w:ind w:hanging="360"/>
            <w:contextualSpacing w:val="0"/>
          </w:pPr>
        </w:pPrChange>
      </w:pPr>
      <w:proofErr w:type="gramStart"/>
      <w:ins w:id="1098" w:author="Silvio Peroni" w:date="2018-01-17T13:21:00Z">
        <w:r>
          <w:t>has</w:t>
        </w:r>
        <w:proofErr w:type="gramEnd"/>
        <w:r>
          <w:t xml:space="preserve"> citation time span</w:t>
        </w:r>
        <w:r w:rsidRPr="00124465">
          <w:t xml:space="preserve">: </w:t>
        </w:r>
        <w:r w:rsidRPr="00124465">
          <w:tab/>
        </w:r>
        <w:proofErr w:type="spellStart"/>
        <w:r>
          <w:t>cito:hasCitationTimeSpan</w:t>
        </w:r>
        <w:proofErr w:type="spellEnd"/>
      </w:ins>
    </w:p>
    <w:p w14:paraId="73AE9075" w14:textId="77777777" w:rsidR="002D45B3" w:rsidRPr="00124465" w:rsidRDefault="002D45B3" w:rsidP="002D45B3">
      <w:pPr>
        <w:pStyle w:val="Titolo3"/>
        <w:spacing w:before="60" w:after="60"/>
        <w:rPr>
          <w:ins w:id="1099" w:author="Silvio Peroni" w:date="2018-01-17T13:21:00Z"/>
        </w:rPr>
      </w:pPr>
    </w:p>
    <w:p w14:paraId="0AE8D9C2" w14:textId="21B1BE15" w:rsidR="002D45B3" w:rsidRPr="00124465" w:rsidRDefault="002D45B3" w:rsidP="002D45B3">
      <w:pPr>
        <w:pStyle w:val="Titolo3"/>
        <w:spacing w:before="60" w:after="60"/>
        <w:rPr>
          <w:ins w:id="1100" w:author="Silvio Peroni" w:date="2018-01-17T13:21:00Z"/>
        </w:rPr>
      </w:pPr>
      <w:ins w:id="1101" w:author="Silvio Peroni" w:date="2018-01-17T13:22:00Z">
        <w:r>
          <w:t>Virtual i</w:t>
        </w:r>
      </w:ins>
      <w:ins w:id="1102" w:author="Silvio Peroni" w:date="2018-01-17T13:21:00Z">
        <w:r w:rsidRPr="00124465">
          <w:t>dentifier</w:t>
        </w:r>
      </w:ins>
    </w:p>
    <w:p w14:paraId="21F6A7B1" w14:textId="3AD5F1BA" w:rsidR="002D45B3" w:rsidRPr="00124465" w:rsidRDefault="002D45B3" w:rsidP="002D45B3">
      <w:pPr>
        <w:spacing w:before="60" w:after="60"/>
        <w:rPr>
          <w:ins w:id="1103" w:author="Silvio Peroni" w:date="2018-01-17T13:21:00Z"/>
        </w:rPr>
      </w:pPr>
      <w:ins w:id="1104" w:author="Silvio Peroni" w:date="2018-01-17T13:22:00Z">
        <w:r>
          <w:t xml:space="preserve">Virtual </w:t>
        </w:r>
      </w:ins>
      <w:ins w:id="1105" w:author="Silvio Peroni" w:date="2018-01-17T13:21:00Z">
        <w:r w:rsidRPr="00124465">
          <w:t>Identifier</w:t>
        </w:r>
      </w:ins>
    </w:p>
    <w:p w14:paraId="520B9CBE" w14:textId="77777777" w:rsidR="002D45B3" w:rsidRDefault="002D45B3">
      <w:pPr>
        <w:pStyle w:val="Paragrafoelenco"/>
        <w:numPr>
          <w:ilvl w:val="0"/>
          <w:numId w:val="8"/>
        </w:numPr>
        <w:spacing w:before="60" w:after="60"/>
        <w:contextualSpacing w:val="0"/>
        <w:rPr>
          <w:ins w:id="1106" w:author="Silvio Peroni" w:date="2018-01-17T13:22:00Z"/>
        </w:rPr>
        <w:pPrChange w:id="1107" w:author="Silvio Peroni" w:date="2018-01-17T13:21:00Z">
          <w:pPr>
            <w:pStyle w:val="Titolo3"/>
            <w:spacing w:before="60" w:after="60"/>
          </w:pPr>
        </w:pPrChange>
      </w:pPr>
      <w:proofErr w:type="gramStart"/>
      <w:ins w:id="1108" w:author="Silvio Peroni" w:date="2018-01-17T13:21:00Z">
        <w:r w:rsidRPr="00124465">
          <w:t>has</w:t>
        </w:r>
        <w:proofErr w:type="gramEnd"/>
        <w:r w:rsidRPr="00124465">
          <w:t xml:space="preserve"> literal value: </w:t>
        </w:r>
        <w:r w:rsidRPr="00124465">
          <w:tab/>
        </w:r>
        <w:r w:rsidRPr="00124465">
          <w:tab/>
        </w:r>
        <w:proofErr w:type="spellStart"/>
        <w:r w:rsidRPr="00124465">
          <w:t>literal:hasLiteralValue</w:t>
        </w:r>
      </w:ins>
      <w:proofErr w:type="spellEnd"/>
    </w:p>
    <w:p w14:paraId="7B15A043" w14:textId="2289047C" w:rsidR="002D45B3" w:rsidRPr="002D45B3" w:rsidRDefault="002D45B3">
      <w:pPr>
        <w:pStyle w:val="Paragrafoelenco"/>
        <w:numPr>
          <w:ilvl w:val="0"/>
          <w:numId w:val="8"/>
        </w:numPr>
        <w:spacing w:before="60" w:after="60"/>
        <w:contextualSpacing w:val="0"/>
        <w:rPr>
          <w:ins w:id="1109" w:author="Silvio Peroni" w:date="2018-01-17T13:21:00Z"/>
        </w:rPr>
        <w:pPrChange w:id="1110" w:author="Silvio Peroni" w:date="2018-01-17T13:21:00Z">
          <w:pPr>
            <w:pStyle w:val="Titolo3"/>
            <w:spacing w:before="60" w:after="60"/>
          </w:pPr>
        </w:pPrChange>
      </w:pPr>
      <w:proofErr w:type="gramStart"/>
      <w:ins w:id="1111" w:author="Silvio Peroni" w:date="2018-01-17T13:21:00Z">
        <w:r w:rsidRPr="00124465">
          <w:t>has</w:t>
        </w:r>
        <w:proofErr w:type="gramEnd"/>
        <w:r w:rsidRPr="00124465">
          <w:t xml:space="preserve"> scheme:</w:t>
        </w:r>
        <w:r w:rsidRPr="002D45B3">
          <w:rPr>
            <w:i/>
          </w:rPr>
          <w:t xml:space="preserve"> </w:t>
        </w:r>
        <w:r w:rsidRPr="002D45B3">
          <w:rPr>
            <w:i/>
          </w:rPr>
          <w:tab/>
        </w:r>
        <w:r w:rsidRPr="002D45B3">
          <w:rPr>
            <w:i/>
          </w:rPr>
          <w:tab/>
        </w:r>
        <w:r w:rsidRPr="002D45B3">
          <w:rPr>
            <w:i/>
          </w:rPr>
          <w:tab/>
        </w:r>
        <w:proofErr w:type="spellStart"/>
        <w:r w:rsidRPr="00124465">
          <w:t>datacite:usesIdentifierScheme</w:t>
        </w:r>
        <w:proofErr w:type="spellEnd"/>
      </w:ins>
    </w:p>
    <w:p w14:paraId="6FB21DF1" w14:textId="77777777" w:rsidR="002D45B3" w:rsidRPr="002D45B3" w:rsidRDefault="002D45B3">
      <w:pPr>
        <w:pPrChange w:id="1112" w:author="Silvio Peroni" w:date="2018-01-17T13:21:00Z">
          <w:pPr>
            <w:pStyle w:val="Titolo3"/>
            <w:spacing w:before="60" w:after="60"/>
          </w:pPr>
        </w:pPrChange>
      </w:pPr>
    </w:p>
    <w:p w14:paraId="29DDBE74" w14:textId="77777777" w:rsidR="007648D7" w:rsidRPr="00124465" w:rsidRDefault="007648D7" w:rsidP="00806E45">
      <w:pPr>
        <w:pStyle w:val="Titolo3"/>
        <w:spacing w:before="60" w:after="60"/>
      </w:pPr>
      <w:r w:rsidRPr="00124465">
        <w:t>Provenance data</w:t>
      </w:r>
    </w:p>
    <w:p w14:paraId="7EBAA974" w14:textId="036B60DF" w:rsidR="00C5730C" w:rsidRPr="00124465" w:rsidRDefault="0067784E" w:rsidP="00806E45">
      <w:pPr>
        <w:spacing w:before="60" w:after="60"/>
      </w:pPr>
      <w:r w:rsidRPr="00124465">
        <w:t>Snapshot of entity metadata</w:t>
      </w:r>
    </w:p>
    <w:p w14:paraId="5A03C6BE" w14:textId="5FF18ECA" w:rsidR="00C5730C" w:rsidRPr="00124465" w:rsidRDefault="00C5730C" w:rsidP="00806E45">
      <w:pPr>
        <w:pStyle w:val="Paragrafoelenco"/>
        <w:numPr>
          <w:ilvl w:val="0"/>
          <w:numId w:val="11"/>
        </w:numPr>
        <w:spacing w:before="60" w:after="60"/>
        <w:contextualSpacing w:val="0"/>
      </w:pPr>
      <w:proofErr w:type="gramStart"/>
      <w:r w:rsidRPr="00124465">
        <w:t>has</w:t>
      </w:r>
      <w:proofErr w:type="gramEnd"/>
      <w:r w:rsidRPr="00124465">
        <w:t xml:space="preserve"> creation date: </w:t>
      </w:r>
      <w:r w:rsidR="00FC0830" w:rsidRPr="00124465">
        <w:tab/>
      </w:r>
      <w:r w:rsidR="00FC0830" w:rsidRPr="00124465">
        <w:tab/>
      </w:r>
      <w:proofErr w:type="spellStart"/>
      <w:r w:rsidR="00B94618" w:rsidRPr="00124465">
        <w:t>prov:</w:t>
      </w:r>
      <w:r w:rsidR="00C10BD4" w:rsidRPr="00124465">
        <w:t>g</w:t>
      </w:r>
      <w:r w:rsidR="00B94618" w:rsidRPr="00124465">
        <w:t>ener</w:t>
      </w:r>
      <w:r w:rsidR="00C10BD4" w:rsidRPr="00124465">
        <w:t>atedAtTime</w:t>
      </w:r>
      <w:proofErr w:type="spellEnd"/>
    </w:p>
    <w:p w14:paraId="4D6F99B6" w14:textId="55B8A889" w:rsidR="00C5730C" w:rsidRPr="00124465" w:rsidRDefault="00C5730C" w:rsidP="00806E45">
      <w:pPr>
        <w:pStyle w:val="Paragrafoelenco"/>
        <w:numPr>
          <w:ilvl w:val="0"/>
          <w:numId w:val="11"/>
        </w:numPr>
        <w:spacing w:before="60" w:after="60"/>
        <w:contextualSpacing w:val="0"/>
      </w:pPr>
      <w:proofErr w:type="gramStart"/>
      <w:r w:rsidRPr="00124465">
        <w:t>has</w:t>
      </w:r>
      <w:proofErr w:type="gramEnd"/>
      <w:r w:rsidRPr="00124465">
        <w:t xml:space="preserve"> invalidation date:</w:t>
      </w:r>
      <w:r w:rsidR="00C10BD4" w:rsidRPr="00124465">
        <w:t xml:space="preserve"> </w:t>
      </w:r>
      <w:r w:rsidR="00FC0830" w:rsidRPr="00124465">
        <w:tab/>
      </w:r>
      <w:proofErr w:type="spellStart"/>
      <w:r w:rsidR="00C10BD4" w:rsidRPr="00124465">
        <w:t>prov:invalidatedAtTime</w:t>
      </w:r>
      <w:proofErr w:type="spellEnd"/>
    </w:p>
    <w:p w14:paraId="5FE473D8" w14:textId="53364152" w:rsidR="00971C71" w:rsidRPr="00124465" w:rsidRDefault="00225379" w:rsidP="00806E45">
      <w:pPr>
        <w:pStyle w:val="Paragrafoelenco"/>
        <w:numPr>
          <w:ilvl w:val="0"/>
          <w:numId w:val="11"/>
        </w:numPr>
        <w:spacing w:before="60" w:after="60"/>
        <w:contextualSpacing w:val="0"/>
      </w:pPr>
      <w:proofErr w:type="gramStart"/>
      <w:r w:rsidRPr="00124465">
        <w:t>is</w:t>
      </w:r>
      <w:proofErr w:type="gramEnd"/>
      <w:r w:rsidRPr="00124465">
        <w:t xml:space="preserve"> snapshot of</w:t>
      </w:r>
      <w:r w:rsidR="00971C71" w:rsidRPr="00124465">
        <w:t xml:space="preserve">: </w:t>
      </w:r>
      <w:r w:rsidR="00FC0830" w:rsidRPr="00124465">
        <w:tab/>
      </w:r>
      <w:r w:rsidR="00FC0830" w:rsidRPr="00124465">
        <w:tab/>
      </w:r>
      <w:proofErr w:type="spellStart"/>
      <w:r w:rsidR="00971C71" w:rsidRPr="00124465">
        <w:t>prov:specializationOf</w:t>
      </w:r>
      <w:proofErr w:type="spellEnd"/>
    </w:p>
    <w:p w14:paraId="5A3CFCAF" w14:textId="6391C425" w:rsidR="00971C71"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derived from: </w:t>
      </w:r>
      <w:r w:rsidR="00FC0830" w:rsidRPr="00124465">
        <w:tab/>
      </w:r>
      <w:r w:rsidR="00FC0830" w:rsidRPr="00124465">
        <w:tab/>
      </w:r>
      <w:proofErr w:type="spellStart"/>
      <w:r w:rsidRPr="00124465">
        <w:t>prov:wasDerivedFrom</w:t>
      </w:r>
      <w:proofErr w:type="spellEnd"/>
    </w:p>
    <w:p w14:paraId="70B6AFE5" w14:textId="65C3B8D5" w:rsidR="00971C71" w:rsidRPr="00124465" w:rsidRDefault="00971C71" w:rsidP="00806E45">
      <w:pPr>
        <w:pStyle w:val="Paragrafoelenco"/>
        <w:numPr>
          <w:ilvl w:val="0"/>
          <w:numId w:val="11"/>
        </w:numPr>
        <w:spacing w:before="60" w:after="60"/>
        <w:contextualSpacing w:val="0"/>
      </w:pPr>
      <w:proofErr w:type="gramStart"/>
      <w:r w:rsidRPr="00124465">
        <w:t>has</w:t>
      </w:r>
      <w:proofErr w:type="gramEnd"/>
      <w:r w:rsidRPr="00124465">
        <w:t xml:space="preserve"> primary source: </w:t>
      </w:r>
      <w:r w:rsidR="00FC0830" w:rsidRPr="00124465">
        <w:tab/>
      </w:r>
      <w:r w:rsidR="00FC0830" w:rsidRPr="00124465">
        <w:tab/>
      </w:r>
      <w:proofErr w:type="spellStart"/>
      <w:r w:rsidR="00663DE0" w:rsidRPr="00124465">
        <w:t>prov:had</w:t>
      </w:r>
      <w:r w:rsidRPr="00124465">
        <w:t>PrimarySou</w:t>
      </w:r>
      <w:r w:rsidR="00692417" w:rsidRPr="00124465">
        <w:t>r</w:t>
      </w:r>
      <w:r w:rsidRPr="00124465">
        <w:t>ce</w:t>
      </w:r>
      <w:proofErr w:type="spellEnd"/>
    </w:p>
    <w:p w14:paraId="2B86DABB" w14:textId="36802793" w:rsidR="00971C71"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generated by: </w:t>
      </w:r>
      <w:r w:rsidR="00FC0830" w:rsidRPr="00124465">
        <w:tab/>
      </w:r>
      <w:r w:rsidR="00FC0830" w:rsidRPr="00124465">
        <w:tab/>
      </w:r>
      <w:proofErr w:type="spellStart"/>
      <w:r w:rsidRPr="00124465">
        <w:t>prov:wasGeneratedBy</w:t>
      </w:r>
      <w:proofErr w:type="spellEnd"/>
    </w:p>
    <w:p w14:paraId="5B70900F" w14:textId="5FCFD722" w:rsidR="00585C19"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invalidated by: </w:t>
      </w:r>
      <w:r w:rsidR="00FC0830" w:rsidRPr="00124465">
        <w:tab/>
      </w:r>
      <w:r w:rsidR="00FC0830" w:rsidRPr="00124465">
        <w:tab/>
      </w:r>
      <w:proofErr w:type="spellStart"/>
      <w:r w:rsidRPr="00124465">
        <w:t>prov:wasInvalidatedBy</w:t>
      </w:r>
      <w:proofErr w:type="spellEnd"/>
    </w:p>
    <w:p w14:paraId="5D080E03" w14:textId="77777777" w:rsidR="00971C71" w:rsidRPr="00124465" w:rsidRDefault="00971C71" w:rsidP="00806E45">
      <w:pPr>
        <w:spacing w:before="60" w:after="60"/>
      </w:pPr>
    </w:p>
    <w:p w14:paraId="4D68C896" w14:textId="0D9C3AF6" w:rsidR="00C5730C" w:rsidRPr="00124465" w:rsidRDefault="0067784E" w:rsidP="00806E45">
      <w:pPr>
        <w:spacing w:before="60" w:after="60"/>
      </w:pPr>
      <w:r w:rsidRPr="00124465">
        <w:t>Curatorial a</w:t>
      </w:r>
      <w:r w:rsidR="00C5730C" w:rsidRPr="00124465">
        <w:t>ctivity</w:t>
      </w:r>
      <w:r w:rsidR="00585C19" w:rsidRPr="00124465">
        <w:t xml:space="preserve"> </w:t>
      </w:r>
    </w:p>
    <w:p w14:paraId="47E40ACB" w14:textId="7DEBB494" w:rsidR="00C5730C" w:rsidRPr="00124465" w:rsidRDefault="00C5730C"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275A64" w:rsidRPr="00124465">
        <w:tab/>
      </w:r>
      <w:r w:rsidR="00275A64" w:rsidRPr="00124465">
        <w:tab/>
      </w:r>
      <w:r w:rsidR="00275A64" w:rsidRPr="00124465">
        <w:tab/>
      </w:r>
      <w:proofErr w:type="spellStart"/>
      <w:r w:rsidR="00442242" w:rsidRPr="00124465">
        <w:t>rdf:type</w:t>
      </w:r>
      <w:proofErr w:type="spellEnd"/>
    </w:p>
    <w:p w14:paraId="4D5B0865" w14:textId="2F213169" w:rsidR="00C5730C" w:rsidRPr="00124465" w:rsidRDefault="00F10461" w:rsidP="00806E45">
      <w:pPr>
        <w:pStyle w:val="Paragrafoelenco"/>
        <w:numPr>
          <w:ilvl w:val="0"/>
          <w:numId w:val="6"/>
        </w:numPr>
        <w:spacing w:before="60" w:after="60"/>
        <w:contextualSpacing w:val="0"/>
      </w:pPr>
      <w:proofErr w:type="gramStart"/>
      <w:r w:rsidRPr="00124465">
        <w:t>involve</w:t>
      </w:r>
      <w:r>
        <w:t>s</w:t>
      </w:r>
      <w:proofErr w:type="gramEnd"/>
      <w:r w:rsidRPr="00124465">
        <w:t xml:space="preserve"> </w:t>
      </w:r>
      <w:r w:rsidR="00C5730C" w:rsidRPr="00124465">
        <w:t>agent</w:t>
      </w:r>
      <w:r w:rsidR="00D21564">
        <w:t xml:space="preserve"> with role</w:t>
      </w:r>
      <w:r w:rsidR="00C5730C" w:rsidRPr="00124465">
        <w:t>:</w:t>
      </w:r>
      <w:r w:rsidR="006A46D7" w:rsidRPr="00124465">
        <w:tab/>
      </w:r>
      <w:proofErr w:type="spellStart"/>
      <w:r w:rsidR="00FF5C1B" w:rsidRPr="00124465">
        <w:t>prov:</w:t>
      </w:r>
      <w:r w:rsidR="00ED5B1F">
        <w:t>qualifiedAssociation</w:t>
      </w:r>
      <w:proofErr w:type="spellEnd"/>
    </w:p>
    <w:p w14:paraId="56CE925A" w14:textId="5B3D240D" w:rsidR="00B82E49" w:rsidRPr="00124465" w:rsidRDefault="00B82E49" w:rsidP="00806E45">
      <w:pPr>
        <w:pStyle w:val="Paragrafoelenco"/>
        <w:numPr>
          <w:ilvl w:val="0"/>
          <w:numId w:val="6"/>
        </w:numPr>
        <w:spacing w:before="60" w:after="60"/>
        <w:contextualSpacing w:val="0"/>
      </w:pPr>
      <w:proofErr w:type="gramStart"/>
      <w:r w:rsidRPr="00124465">
        <w:t>has</w:t>
      </w:r>
      <w:proofErr w:type="gramEnd"/>
      <w:r w:rsidRPr="00124465">
        <w:t xml:space="preserve"> description: </w:t>
      </w:r>
      <w:r w:rsidR="00275A64" w:rsidRPr="00124465">
        <w:tab/>
      </w:r>
      <w:r w:rsidR="00275A64" w:rsidRPr="00124465">
        <w:tab/>
      </w:r>
      <w:proofErr w:type="spellStart"/>
      <w:r w:rsidRPr="00124465">
        <w:t>dcterms:description</w:t>
      </w:r>
      <w:proofErr w:type="spellEnd"/>
    </w:p>
    <w:p w14:paraId="319A6F78" w14:textId="4FAA61D3" w:rsidR="00692417" w:rsidRPr="00124465" w:rsidRDefault="00692417" w:rsidP="00806E45">
      <w:pPr>
        <w:pStyle w:val="Paragrafoelenco"/>
        <w:numPr>
          <w:ilvl w:val="0"/>
          <w:numId w:val="6"/>
        </w:numPr>
        <w:spacing w:before="60" w:after="60"/>
        <w:contextualSpacing w:val="0"/>
      </w:pPr>
      <w:proofErr w:type="gramStart"/>
      <w:r w:rsidRPr="00124465">
        <w:t>has</w:t>
      </w:r>
      <w:proofErr w:type="gramEnd"/>
      <w:r w:rsidRPr="00124465">
        <w:t xml:space="preserve"> update action</w:t>
      </w:r>
      <w:r w:rsidRPr="00124465">
        <w:tab/>
      </w:r>
      <w:r w:rsidRPr="00124465">
        <w:tab/>
      </w:r>
      <w:proofErr w:type="spellStart"/>
      <w:r w:rsidR="00565C7F" w:rsidRPr="00124465">
        <w:t>oco:hasUpdateQuery</w:t>
      </w:r>
      <w:proofErr w:type="spellEnd"/>
    </w:p>
    <w:p w14:paraId="4A78867B" w14:textId="77777777" w:rsidR="00FE30C8" w:rsidRDefault="00FE30C8" w:rsidP="008F4C2D">
      <w:pPr>
        <w:spacing w:before="60" w:after="60"/>
      </w:pPr>
    </w:p>
    <w:p w14:paraId="1FCF9E47" w14:textId="6CC411D6" w:rsidR="007303FD" w:rsidRDefault="007303FD" w:rsidP="008F4C2D">
      <w:pPr>
        <w:spacing w:before="60" w:after="60"/>
      </w:pPr>
      <w:r>
        <w:t>Curatorial role</w:t>
      </w:r>
    </w:p>
    <w:p w14:paraId="7BD9C769" w14:textId="27714C82" w:rsidR="007303FD" w:rsidRDefault="007303FD" w:rsidP="008F4C2D">
      <w:pPr>
        <w:pStyle w:val="Paragrafoelenco"/>
        <w:numPr>
          <w:ilvl w:val="0"/>
          <w:numId w:val="12"/>
        </w:numPr>
        <w:spacing w:before="60" w:after="60"/>
      </w:pPr>
      <w:proofErr w:type="gramStart"/>
      <w:r>
        <w:t>ha</w:t>
      </w:r>
      <w:r w:rsidR="00F10461">
        <w:t>s</w:t>
      </w:r>
      <w:proofErr w:type="gramEnd"/>
      <w:r>
        <w:t xml:space="preserve"> role type:</w:t>
      </w:r>
      <w:r>
        <w:tab/>
      </w:r>
      <w:r w:rsidR="00F10461">
        <w:tab/>
      </w:r>
      <w:r>
        <w:tab/>
      </w:r>
      <w:proofErr w:type="spellStart"/>
      <w:r>
        <w:t>prov:hadRole</w:t>
      </w:r>
      <w:proofErr w:type="spellEnd"/>
    </w:p>
    <w:p w14:paraId="6FCAE88B" w14:textId="4090D604" w:rsidR="007303FD" w:rsidRPr="00124465" w:rsidRDefault="007303FD" w:rsidP="008F4C2D">
      <w:pPr>
        <w:pStyle w:val="Paragrafoelenco"/>
        <w:numPr>
          <w:ilvl w:val="0"/>
          <w:numId w:val="12"/>
        </w:numPr>
        <w:spacing w:before="60" w:after="60"/>
      </w:pPr>
      <w:proofErr w:type="gramStart"/>
      <w:r>
        <w:t>held</w:t>
      </w:r>
      <w:proofErr w:type="gramEnd"/>
      <w:r>
        <w:t xml:space="preserve"> by agent:</w:t>
      </w:r>
      <w:r>
        <w:tab/>
      </w:r>
      <w:r>
        <w:tab/>
      </w:r>
      <w:proofErr w:type="spellStart"/>
      <w:r>
        <w:t>prov:agent</w:t>
      </w:r>
      <w:proofErr w:type="spellEnd"/>
    </w:p>
    <w:p w14:paraId="14327454" w14:textId="77777777" w:rsidR="00CD2EBE" w:rsidRDefault="00DD6329" w:rsidP="00CD2EBE">
      <w:pPr>
        <w:spacing w:before="60" w:after="60"/>
      </w:pPr>
      <w:r w:rsidRPr="00124465">
        <w:t xml:space="preserve"> </w:t>
      </w:r>
    </w:p>
    <w:p w14:paraId="61B77FFD" w14:textId="6EA56D17" w:rsidR="00CD2EBE" w:rsidRPr="00124465" w:rsidRDefault="00CD2EBE" w:rsidP="00CD2EBE">
      <w:pPr>
        <w:spacing w:before="60" w:after="60"/>
      </w:pPr>
      <w:r w:rsidRPr="00124465">
        <w:t xml:space="preserve">Provenance agent </w:t>
      </w:r>
    </w:p>
    <w:p w14:paraId="57B5FBCE" w14:textId="77777777" w:rsidR="00CD2EBE" w:rsidRPr="00124465" w:rsidRDefault="00CD2EBE" w:rsidP="00CD2EBE">
      <w:pPr>
        <w:pStyle w:val="Paragrafoelenco"/>
        <w:numPr>
          <w:ilvl w:val="0"/>
          <w:numId w:val="14"/>
        </w:numPr>
        <w:spacing w:before="60" w:after="60"/>
        <w:contextualSpacing w:val="0"/>
      </w:pPr>
      <w:proofErr w:type="gramStart"/>
      <w:r w:rsidRPr="00124465">
        <w:t>has</w:t>
      </w:r>
      <w:proofErr w:type="gramEnd"/>
      <w:r w:rsidRPr="00124465">
        <w:t xml:space="preserve"> name: </w:t>
      </w:r>
      <w:r w:rsidRPr="00124465">
        <w:tab/>
      </w:r>
      <w:r w:rsidRPr="00124465">
        <w:tab/>
      </w:r>
      <w:r w:rsidRPr="00124465">
        <w:tab/>
      </w:r>
      <w:proofErr w:type="spellStart"/>
      <w:r w:rsidRPr="00124465">
        <w:t>foaf:name</w:t>
      </w:r>
      <w:proofErr w:type="spellEnd"/>
      <w:r w:rsidRPr="00B364FB">
        <w:t xml:space="preserve"> </w:t>
      </w:r>
    </w:p>
    <w:p w14:paraId="7B89E114" w14:textId="77777777" w:rsidR="00CD2EBE" w:rsidRPr="00124465" w:rsidRDefault="00CD2EBE" w:rsidP="00CD2EBE">
      <w:pPr>
        <w:pStyle w:val="Paragrafoelenco"/>
        <w:numPr>
          <w:ilvl w:val="0"/>
          <w:numId w:val="14"/>
        </w:numPr>
        <w:spacing w:before="60" w:after="60"/>
        <w:contextualSpacing w:val="0"/>
      </w:pPr>
      <w:proofErr w:type="gramStart"/>
      <w:r w:rsidRPr="00124465">
        <w:t>has</w:t>
      </w:r>
      <w:proofErr w:type="gramEnd"/>
      <w:r w:rsidRPr="00124465">
        <w:t xml:space="preserve"> given name: </w:t>
      </w:r>
      <w:r w:rsidRPr="00124465">
        <w:tab/>
      </w:r>
      <w:r w:rsidRPr="00124465">
        <w:tab/>
      </w:r>
      <w:proofErr w:type="spellStart"/>
      <w:r w:rsidRPr="00124465">
        <w:t>foaf:givenName</w:t>
      </w:r>
      <w:proofErr w:type="spellEnd"/>
    </w:p>
    <w:p w14:paraId="7804C679" w14:textId="01952BD2" w:rsidR="00CD2EBE" w:rsidRDefault="00CD2EBE" w:rsidP="00CD2EBE">
      <w:pPr>
        <w:pStyle w:val="Paragrafoelenco"/>
        <w:numPr>
          <w:ilvl w:val="0"/>
          <w:numId w:val="12"/>
        </w:numPr>
        <w:spacing w:before="60" w:after="60"/>
        <w:contextualSpacing w:val="0"/>
      </w:pPr>
      <w:proofErr w:type="gramStart"/>
      <w:r w:rsidRPr="00124465">
        <w:lastRenderedPageBreak/>
        <w:t>has</w:t>
      </w:r>
      <w:proofErr w:type="gramEnd"/>
      <w:r w:rsidRPr="00124465">
        <w:t xml:space="preserve"> family name: </w:t>
      </w:r>
      <w:r w:rsidRPr="00124465">
        <w:tab/>
      </w:r>
      <w:r w:rsidRPr="00124465">
        <w:tab/>
      </w:r>
      <w:proofErr w:type="spellStart"/>
      <w:r w:rsidRPr="00124465">
        <w:t>foaf:familyName</w:t>
      </w:r>
      <w:proofErr w:type="spellEnd"/>
    </w:p>
    <w:p w14:paraId="2D6A18C8" w14:textId="109B08AD" w:rsidR="00275A64" w:rsidRPr="00124465" w:rsidRDefault="00275A64" w:rsidP="00806E45">
      <w:pPr>
        <w:pStyle w:val="Titolo1"/>
        <w:spacing w:before="60" w:after="60"/>
      </w:pPr>
    </w:p>
    <w:p w14:paraId="71A02973" w14:textId="43429762" w:rsidR="006773C8" w:rsidRPr="00124465" w:rsidRDefault="006773C8" w:rsidP="00806E45">
      <w:pPr>
        <w:pStyle w:val="Titolo1"/>
        <w:spacing w:before="60" w:after="60"/>
      </w:pPr>
      <w:r w:rsidRPr="00124465">
        <w:t xml:space="preserve">Linearization in </w:t>
      </w:r>
      <w:proofErr w:type="spellStart"/>
      <w:r w:rsidRPr="00124465">
        <w:t>BibJSON</w:t>
      </w:r>
      <w:proofErr w:type="spellEnd"/>
      <w:r w:rsidRPr="00124465">
        <w:t xml:space="preserve"> + JSON-LD</w:t>
      </w:r>
    </w:p>
    <w:p w14:paraId="179827FB" w14:textId="15F05569" w:rsidR="006773C8" w:rsidRDefault="00D51794" w:rsidP="006E36B6">
      <w:pPr>
        <w:spacing w:before="60" w:after="60"/>
        <w:jc w:val="both"/>
      </w:pPr>
      <w:r>
        <w:t xml:space="preserve">The </w:t>
      </w:r>
      <w:r w:rsidR="006E36B6" w:rsidRPr="00124465">
        <w:t xml:space="preserve">RDF data included in the OCC </w:t>
      </w:r>
      <w:r>
        <w:t xml:space="preserve">is </w:t>
      </w:r>
      <w:r w:rsidR="006E36B6" w:rsidRPr="00124465">
        <w:t xml:space="preserve">available in a </w:t>
      </w:r>
      <w:proofErr w:type="spellStart"/>
      <w:r w:rsidR="006E36B6" w:rsidRPr="00124465">
        <w:t>triplestore</w:t>
      </w:r>
      <w:proofErr w:type="spellEnd"/>
      <w:r w:rsidR="006E36B6" w:rsidRPr="00124465">
        <w:t xml:space="preserve">, accompanied by a SPARQL endpoint, and </w:t>
      </w:r>
      <w:r>
        <w:t xml:space="preserve">is </w:t>
      </w:r>
      <w:r w:rsidR="006E36B6" w:rsidRPr="00124465">
        <w:t>stored in JSON-LD format.</w:t>
      </w:r>
      <w:r w:rsidR="00124465" w:rsidRPr="00124465">
        <w:t xml:space="preserve"> The </w:t>
      </w:r>
      <w:proofErr w:type="spellStart"/>
      <w:r w:rsidR="00124465" w:rsidRPr="00124465">
        <w:t>BibJSON</w:t>
      </w:r>
      <w:proofErr w:type="spellEnd"/>
      <w:r w:rsidR="00124465" w:rsidRPr="00124465">
        <w:t xml:space="preserve"> specification (</w:t>
      </w:r>
      <w:hyperlink r:id="rId17" w:history="1">
        <w:r w:rsidR="00124465" w:rsidRPr="00124465">
          <w:rPr>
            <w:rStyle w:val="Collegamentoipertestuale"/>
          </w:rPr>
          <w:t>http://okfnlabs.org/bibjson/</w:t>
        </w:r>
      </w:hyperlink>
      <w:r w:rsidR="00124465" w:rsidRPr="00124465">
        <w:t>)</w:t>
      </w:r>
      <w:r w:rsidR="006E36B6" w:rsidRPr="00124465">
        <w:t xml:space="preserve"> </w:t>
      </w:r>
      <w:r w:rsidR="00124465" w:rsidRPr="00124465">
        <w:t xml:space="preserve">has been </w:t>
      </w:r>
      <w:r w:rsidR="00D874D5">
        <w:t>adopted, since it provides</w:t>
      </w:r>
      <w:r w:rsidR="00124465" w:rsidRPr="00124465">
        <w:t xml:space="preserve"> JSON labels for the description of bibliographic entities.  In the following subsections, we introduce alignment between </w:t>
      </w:r>
      <w:r w:rsidR="000C3F9F">
        <w:t xml:space="preserve">OCC </w:t>
      </w:r>
      <w:r w:rsidR="00124465" w:rsidRPr="00124465">
        <w:t>terms and the IRI</w:t>
      </w:r>
      <w:r w:rsidR="0096493C">
        <w:t>s</w:t>
      </w:r>
      <w:r w:rsidR="00124465" w:rsidRPr="00124465">
        <w:t xml:space="preserve"> of the ontological entities described in the previous section, </w:t>
      </w:r>
      <w:r w:rsidR="000C3F9F">
        <w:t>and give</w:t>
      </w:r>
      <w:r w:rsidR="00124465" w:rsidRPr="00124465">
        <w:t xml:space="preserve"> examples of lineari</w:t>
      </w:r>
      <w:r w:rsidR="00D874D5">
        <w:t>z</w:t>
      </w:r>
      <w:r w:rsidR="00124465" w:rsidRPr="00124465">
        <w:t xml:space="preserve">ation </w:t>
      </w:r>
      <w:r w:rsidR="0096493C">
        <w:t xml:space="preserve">of </w:t>
      </w:r>
      <w:r w:rsidR="006606C6">
        <w:t xml:space="preserve">some of </w:t>
      </w:r>
      <w:r w:rsidR="0096493C">
        <w:t>the aforementioned entities.</w:t>
      </w:r>
    </w:p>
    <w:p w14:paraId="0BEA7A40" w14:textId="77777777" w:rsidR="000E5F0C" w:rsidRPr="00124465" w:rsidRDefault="000E5F0C" w:rsidP="006E36B6">
      <w:pPr>
        <w:spacing w:before="60" w:after="60"/>
        <w:jc w:val="both"/>
      </w:pPr>
    </w:p>
    <w:p w14:paraId="75AC6506" w14:textId="71AC8E8A" w:rsidR="003E7B64" w:rsidRPr="00124465" w:rsidRDefault="003E7B64" w:rsidP="003E7B64">
      <w:pPr>
        <w:pStyle w:val="Titolo2"/>
      </w:pPr>
      <w:r w:rsidRPr="00124465">
        <w:t>Context</w:t>
      </w:r>
    </w:p>
    <w:p w14:paraId="5191C750" w14:textId="7D1C7EC3" w:rsidR="00CA7103" w:rsidRDefault="008D1FE8" w:rsidP="008D1FE8">
      <w:pPr>
        <w:spacing w:before="60" w:after="60"/>
        <w:jc w:val="both"/>
      </w:pPr>
      <w:r>
        <w:t xml:space="preserve">The </w:t>
      </w:r>
      <w:r w:rsidRPr="008D1FE8">
        <w:rPr>
          <w:i/>
        </w:rPr>
        <w:t xml:space="preserve">OCC </w:t>
      </w:r>
      <w:r w:rsidR="003308BB">
        <w:rPr>
          <w:i/>
        </w:rPr>
        <w:t>Context</w:t>
      </w:r>
      <w:r w:rsidR="003308BB">
        <w:t xml:space="preserve"> </w:t>
      </w:r>
      <w:r>
        <w:t>(</w:t>
      </w:r>
      <w:hyperlink r:id="rId18" w:history="1">
        <w:r w:rsidRPr="007521E1">
          <w:rPr>
            <w:rStyle w:val="Collegamentoipertestuale"/>
          </w:rPr>
          <w:t>http://w3id.org/oc/corpus/context.json</w:t>
        </w:r>
      </w:hyperlink>
      <w:r>
        <w:t xml:space="preserve">) is a mapping document that formally maps terms used in the </w:t>
      </w:r>
      <w:r w:rsidR="003B2D7C">
        <w:t xml:space="preserve">OCC’s </w:t>
      </w:r>
      <w:r>
        <w:t xml:space="preserve">JSON-LD files </w:t>
      </w:r>
      <w:r w:rsidR="00923A76">
        <w:t>to</w:t>
      </w:r>
      <w:r>
        <w:t xml:space="preserve"> the entities defined in the various ontologies used for describing OCC data in RDF. The </w:t>
      </w:r>
      <w:r w:rsidR="003308BB">
        <w:t xml:space="preserve">OCC Context </w:t>
      </w:r>
      <w:r>
        <w:t>is defined as follows</w:t>
      </w:r>
      <w:r w:rsidR="00E33016">
        <w:t>.</w:t>
      </w:r>
    </w:p>
    <w:p w14:paraId="03F13B44" w14:textId="77777777" w:rsidR="0024165C" w:rsidRDefault="0024165C" w:rsidP="003C0BC5">
      <w:pPr>
        <w:rPr>
          <w:rFonts w:ascii="Courier" w:hAnsi="Courier"/>
          <w:sz w:val="16"/>
          <w:szCs w:val="16"/>
        </w:rPr>
      </w:pPr>
    </w:p>
    <w:p w14:paraId="7D6E7DB3" w14:textId="77777777" w:rsidR="0024165C" w:rsidRPr="0024165C" w:rsidRDefault="0024165C" w:rsidP="0024165C">
      <w:pPr>
        <w:rPr>
          <w:rFonts w:ascii="Courier" w:hAnsi="Courier"/>
          <w:sz w:val="16"/>
          <w:szCs w:val="16"/>
        </w:rPr>
      </w:pPr>
      <w:r w:rsidRPr="0024165C">
        <w:rPr>
          <w:rFonts w:ascii="Courier" w:hAnsi="Courier"/>
          <w:sz w:val="16"/>
          <w:szCs w:val="16"/>
        </w:rPr>
        <w:t>{</w:t>
      </w:r>
    </w:p>
    <w:p w14:paraId="12D93F0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context</w:t>
      </w:r>
      <w:proofErr w:type="gramEnd"/>
      <w:r w:rsidRPr="0024165C">
        <w:rPr>
          <w:rFonts w:ascii="Courier" w:hAnsi="Courier"/>
          <w:sz w:val="16"/>
          <w:szCs w:val="16"/>
        </w:rPr>
        <w:t>": {</w:t>
      </w:r>
    </w:p>
    <w:p w14:paraId="3352D05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base</w:t>
      </w:r>
      <w:proofErr w:type="gramEnd"/>
      <w:r w:rsidRPr="0024165C">
        <w:rPr>
          <w:rFonts w:ascii="Courier" w:hAnsi="Courier"/>
          <w:sz w:val="16"/>
          <w:szCs w:val="16"/>
        </w:rPr>
        <w:t>": "https://w3id.org/oc/",</w:t>
      </w:r>
    </w:p>
    <w:p w14:paraId="0B0EB42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4E2218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gocc</w:t>
      </w:r>
      <w:proofErr w:type="spellEnd"/>
      <w:proofErr w:type="gramEnd"/>
      <w:r w:rsidRPr="0024165C">
        <w:rPr>
          <w:rFonts w:ascii="Courier" w:hAnsi="Courier"/>
          <w:sz w:val="16"/>
          <w:szCs w:val="16"/>
        </w:rPr>
        <w:t>": "https://w3id.org/oc/corpus/",</w:t>
      </w:r>
    </w:p>
    <w:p w14:paraId="0D0958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gar</w:t>
      </w:r>
      <w:proofErr w:type="gramEnd"/>
      <w:r w:rsidRPr="0024165C">
        <w:rPr>
          <w:rFonts w:ascii="Courier" w:hAnsi="Courier"/>
          <w:sz w:val="16"/>
          <w:szCs w:val="16"/>
        </w:rPr>
        <w:t>": "https://w3id.org/oc/corpus/ar/",</w:t>
      </w:r>
    </w:p>
    <w:p w14:paraId="3A95B72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gbe</w:t>
      </w:r>
      <w:proofErr w:type="spellEnd"/>
      <w:proofErr w:type="gramEnd"/>
      <w:r w:rsidRPr="0024165C">
        <w:rPr>
          <w:rFonts w:ascii="Courier" w:hAnsi="Courier"/>
          <w:sz w:val="16"/>
          <w:szCs w:val="16"/>
        </w:rPr>
        <w:t>": "https://w3id.org/oc/corpus/be/",</w:t>
      </w:r>
    </w:p>
    <w:p w14:paraId="1CA09FB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gbr</w:t>
      </w:r>
      <w:proofErr w:type="spellEnd"/>
      <w:proofErr w:type="gramEnd"/>
      <w:r w:rsidRPr="0024165C">
        <w:rPr>
          <w:rFonts w:ascii="Courier" w:hAnsi="Courier"/>
          <w:sz w:val="16"/>
          <w:szCs w:val="16"/>
        </w:rPr>
        <w:t>": "https://w3id.org/oc/corpus/br/",</w:t>
      </w:r>
    </w:p>
    <w:p w14:paraId="591C51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gcr</w:t>
      </w:r>
      <w:proofErr w:type="spellEnd"/>
      <w:proofErr w:type="gramEnd"/>
      <w:r w:rsidRPr="0024165C">
        <w:rPr>
          <w:rFonts w:ascii="Courier" w:hAnsi="Courier"/>
          <w:sz w:val="16"/>
          <w:szCs w:val="16"/>
        </w:rPr>
        <w:t>": "https://w3id.org/oc/corpus/cr/",</w:t>
      </w:r>
    </w:p>
    <w:p w14:paraId="2E6BA40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gid</w:t>
      </w:r>
      <w:proofErr w:type="spellEnd"/>
      <w:proofErr w:type="gramEnd"/>
      <w:r w:rsidRPr="0024165C">
        <w:rPr>
          <w:rFonts w:ascii="Courier" w:hAnsi="Courier"/>
          <w:sz w:val="16"/>
          <w:szCs w:val="16"/>
        </w:rPr>
        <w:t>": "https://w3id.org/oc/corpus/id/",</w:t>
      </w:r>
    </w:p>
    <w:p w14:paraId="7281531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gra</w:t>
      </w:r>
      <w:proofErr w:type="spellEnd"/>
      <w:proofErr w:type="gramEnd"/>
      <w:r w:rsidRPr="0024165C">
        <w:rPr>
          <w:rFonts w:ascii="Courier" w:hAnsi="Courier"/>
          <w:sz w:val="16"/>
          <w:szCs w:val="16"/>
        </w:rPr>
        <w:t>": "https://w3id.org/oc/corpus/ra/",</w:t>
      </w:r>
    </w:p>
    <w:p w14:paraId="665CDD4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gre</w:t>
      </w:r>
      <w:proofErr w:type="spellEnd"/>
      <w:proofErr w:type="gramEnd"/>
      <w:r w:rsidRPr="0024165C">
        <w:rPr>
          <w:rFonts w:ascii="Courier" w:hAnsi="Courier"/>
          <w:sz w:val="16"/>
          <w:szCs w:val="16"/>
        </w:rPr>
        <w:t>": "https://w3id.org/oc/corpus/re/",</w:t>
      </w:r>
    </w:p>
    <w:p w14:paraId="13A139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gdi</w:t>
      </w:r>
      <w:proofErr w:type="spellEnd"/>
      <w:proofErr w:type="gramEnd"/>
      <w:r w:rsidRPr="0024165C">
        <w:rPr>
          <w:rFonts w:ascii="Courier" w:hAnsi="Courier"/>
          <w:sz w:val="16"/>
          <w:szCs w:val="16"/>
        </w:rPr>
        <w:t>": "https://w3id.org/oc/corpus/di/",</w:t>
      </w:r>
    </w:p>
    <w:p w14:paraId="2B31F9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37437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application</w:t>
      </w:r>
      <w:proofErr w:type="gramEnd"/>
      <w:r w:rsidRPr="0024165C">
        <w:rPr>
          <w:rFonts w:ascii="Courier" w:hAnsi="Courier"/>
          <w:sz w:val="16"/>
          <w:szCs w:val="16"/>
        </w:rPr>
        <w:t>": "https://w3id.org/spar/mediatype/application/",</w:t>
      </w:r>
    </w:p>
    <w:p w14:paraId="329DAF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biro</w:t>
      </w:r>
      <w:proofErr w:type="gramEnd"/>
      <w:r w:rsidRPr="0024165C">
        <w:rPr>
          <w:rFonts w:ascii="Courier" w:hAnsi="Courier"/>
          <w:sz w:val="16"/>
          <w:szCs w:val="16"/>
        </w:rPr>
        <w:t>": "http://purl.org/spar/biro/",</w:t>
      </w:r>
    </w:p>
    <w:p w14:paraId="66650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c4o</w:t>
      </w:r>
      <w:proofErr w:type="gramEnd"/>
      <w:r w:rsidRPr="0024165C">
        <w:rPr>
          <w:rFonts w:ascii="Courier" w:hAnsi="Courier"/>
          <w:sz w:val="16"/>
          <w:szCs w:val="16"/>
        </w:rPr>
        <w:t>": "http://purl.org/spar/c4o/",</w:t>
      </w:r>
    </w:p>
    <w:p w14:paraId="4D2078D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cito</w:t>
      </w:r>
      <w:proofErr w:type="spellEnd"/>
      <w:proofErr w:type="gramEnd"/>
      <w:r w:rsidRPr="0024165C">
        <w:rPr>
          <w:rFonts w:ascii="Courier" w:hAnsi="Courier"/>
          <w:sz w:val="16"/>
          <w:szCs w:val="16"/>
        </w:rPr>
        <w:t>": "http://purl.org/spar/cito/",</w:t>
      </w:r>
    </w:p>
    <w:p w14:paraId="71C9EBA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datacite</w:t>
      </w:r>
      <w:proofErr w:type="spellEnd"/>
      <w:proofErr w:type="gramEnd"/>
      <w:r w:rsidRPr="0024165C">
        <w:rPr>
          <w:rFonts w:ascii="Courier" w:hAnsi="Courier"/>
          <w:sz w:val="16"/>
          <w:szCs w:val="16"/>
        </w:rPr>
        <w:t>": "http://purl.org/spar/datacite/",</w:t>
      </w:r>
    </w:p>
    <w:p w14:paraId="6A638F4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dbr</w:t>
      </w:r>
      <w:proofErr w:type="spellEnd"/>
      <w:proofErr w:type="gramEnd"/>
      <w:r w:rsidRPr="0024165C">
        <w:rPr>
          <w:rFonts w:ascii="Courier" w:hAnsi="Courier"/>
          <w:sz w:val="16"/>
          <w:szCs w:val="16"/>
        </w:rPr>
        <w:t>": "http://dbpedia.org/resource/",</w:t>
      </w:r>
    </w:p>
    <w:p w14:paraId="087BCC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dcat</w:t>
      </w:r>
      <w:proofErr w:type="spellEnd"/>
      <w:proofErr w:type="gramEnd"/>
      <w:r w:rsidRPr="0024165C">
        <w:rPr>
          <w:rFonts w:ascii="Courier" w:hAnsi="Courier"/>
          <w:sz w:val="16"/>
          <w:szCs w:val="16"/>
        </w:rPr>
        <w:t>": "http://www.w3.org/ns/dcat#",</w:t>
      </w:r>
    </w:p>
    <w:p w14:paraId="105CE4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dcterms</w:t>
      </w:r>
      <w:proofErr w:type="spellEnd"/>
      <w:proofErr w:type="gramEnd"/>
      <w:r w:rsidRPr="0024165C">
        <w:rPr>
          <w:rFonts w:ascii="Courier" w:hAnsi="Courier"/>
          <w:sz w:val="16"/>
          <w:szCs w:val="16"/>
        </w:rPr>
        <w:t>": "http://purl.org/dc/terms/",</w:t>
      </w:r>
    </w:p>
    <w:p w14:paraId="56A3E5B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doco</w:t>
      </w:r>
      <w:proofErr w:type="spellEnd"/>
      <w:proofErr w:type="gramEnd"/>
      <w:r w:rsidRPr="0024165C">
        <w:rPr>
          <w:rFonts w:ascii="Courier" w:hAnsi="Courier"/>
          <w:sz w:val="16"/>
          <w:szCs w:val="16"/>
        </w:rPr>
        <w:t>": "http://purl.org/spar/doco/",</w:t>
      </w:r>
    </w:p>
    <w:p w14:paraId="68B1424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fabio</w:t>
      </w:r>
      <w:proofErr w:type="spellEnd"/>
      <w:proofErr w:type="gramEnd"/>
      <w:r w:rsidRPr="0024165C">
        <w:rPr>
          <w:rFonts w:ascii="Courier" w:hAnsi="Courier"/>
          <w:sz w:val="16"/>
          <w:szCs w:val="16"/>
        </w:rPr>
        <w:t>": "http://purl.org/spar/fabio/",</w:t>
      </w:r>
    </w:p>
    <w:p w14:paraId="734958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foaf</w:t>
      </w:r>
      <w:proofErr w:type="spellEnd"/>
      <w:proofErr w:type="gramEnd"/>
      <w:r w:rsidRPr="0024165C">
        <w:rPr>
          <w:rFonts w:ascii="Courier" w:hAnsi="Courier"/>
          <w:sz w:val="16"/>
          <w:szCs w:val="16"/>
        </w:rPr>
        <w:t>": "http://xmlns.com/foaf/0.1/",</w:t>
      </w:r>
    </w:p>
    <w:p w14:paraId="5FC6501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frbr</w:t>
      </w:r>
      <w:proofErr w:type="spellEnd"/>
      <w:proofErr w:type="gramEnd"/>
      <w:r w:rsidRPr="0024165C">
        <w:rPr>
          <w:rFonts w:ascii="Courier" w:hAnsi="Courier"/>
          <w:sz w:val="16"/>
          <w:szCs w:val="16"/>
        </w:rPr>
        <w:t>": "http://purl.org/vocab/frbr/core#",</w:t>
      </w:r>
    </w:p>
    <w:p w14:paraId="55FA55A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literal</w:t>
      </w:r>
      <w:proofErr w:type="gramEnd"/>
      <w:r w:rsidRPr="0024165C">
        <w:rPr>
          <w:rFonts w:ascii="Courier" w:hAnsi="Courier"/>
          <w:sz w:val="16"/>
          <w:szCs w:val="16"/>
        </w:rPr>
        <w:t>": "http://www.essepuntato.it/2010/06/literalreification/",</w:t>
      </w:r>
    </w:p>
    <w:p w14:paraId="7FB480F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oco</w:t>
      </w:r>
      <w:proofErr w:type="spellEnd"/>
      <w:proofErr w:type="gramEnd"/>
      <w:r w:rsidRPr="0024165C">
        <w:rPr>
          <w:rFonts w:ascii="Courier" w:hAnsi="Courier"/>
          <w:sz w:val="16"/>
          <w:szCs w:val="16"/>
        </w:rPr>
        <w:t>": "https://w3id.org/oc/ontology/",</w:t>
      </w:r>
    </w:p>
    <w:p w14:paraId="4AC579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prism</w:t>
      </w:r>
      <w:proofErr w:type="gramEnd"/>
      <w:r w:rsidRPr="0024165C">
        <w:rPr>
          <w:rFonts w:ascii="Courier" w:hAnsi="Courier"/>
          <w:sz w:val="16"/>
          <w:szCs w:val="16"/>
        </w:rPr>
        <w:t>": "http://prismstandard.org/namespaces/basic/2.0/",</w:t>
      </w:r>
    </w:p>
    <w:p w14:paraId="14C952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pro</w:t>
      </w:r>
      <w:proofErr w:type="gramEnd"/>
      <w:r w:rsidRPr="0024165C">
        <w:rPr>
          <w:rFonts w:ascii="Courier" w:hAnsi="Courier"/>
          <w:sz w:val="16"/>
          <w:szCs w:val="16"/>
        </w:rPr>
        <w:t>": "http://purl.org/spar/pro/",</w:t>
      </w:r>
    </w:p>
    <w:p w14:paraId="0A61B46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prov</w:t>
      </w:r>
      <w:proofErr w:type="spellEnd"/>
      <w:proofErr w:type="gramEnd"/>
      <w:r w:rsidRPr="0024165C">
        <w:rPr>
          <w:rFonts w:ascii="Courier" w:hAnsi="Courier"/>
          <w:sz w:val="16"/>
          <w:szCs w:val="16"/>
        </w:rPr>
        <w:t>": "http://www.w3.org/ns/prov#",</w:t>
      </w:r>
    </w:p>
    <w:p w14:paraId="6153A90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rdf</w:t>
      </w:r>
      <w:proofErr w:type="spellEnd"/>
      <w:proofErr w:type="gramEnd"/>
      <w:r w:rsidRPr="0024165C">
        <w:rPr>
          <w:rFonts w:ascii="Courier" w:hAnsi="Courier"/>
          <w:sz w:val="16"/>
          <w:szCs w:val="16"/>
        </w:rPr>
        <w:t>": "http://www.w3.org/1999/02/22-rdf-syntax-ns#",</w:t>
      </w:r>
    </w:p>
    <w:p w14:paraId="6187DC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rdfs</w:t>
      </w:r>
      <w:proofErr w:type="spellEnd"/>
      <w:proofErr w:type="gramEnd"/>
      <w:r w:rsidRPr="0024165C">
        <w:rPr>
          <w:rFonts w:ascii="Courier" w:hAnsi="Courier"/>
          <w:sz w:val="16"/>
          <w:szCs w:val="16"/>
        </w:rPr>
        <w:t>": "http://www.w3.org/2000/01/rdf-schema#",</w:t>
      </w:r>
    </w:p>
    <w:p w14:paraId="3414205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text</w:t>
      </w:r>
      <w:proofErr w:type="gramEnd"/>
      <w:r w:rsidRPr="0024165C">
        <w:rPr>
          <w:rFonts w:ascii="Courier" w:hAnsi="Courier"/>
          <w:sz w:val="16"/>
          <w:szCs w:val="16"/>
        </w:rPr>
        <w:t>": "https://w3id.org/spar/mediatype/text/",</w:t>
      </w:r>
    </w:p>
    <w:p w14:paraId="0328D7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void</w:t>
      </w:r>
      <w:proofErr w:type="gramEnd"/>
      <w:r w:rsidRPr="0024165C">
        <w:rPr>
          <w:rFonts w:ascii="Courier" w:hAnsi="Courier"/>
          <w:sz w:val="16"/>
          <w:szCs w:val="16"/>
        </w:rPr>
        <w:t>": "http://rdfs.org/ns/void#",</w:t>
      </w:r>
    </w:p>
    <w:p w14:paraId="50D4076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xsd</w:t>
      </w:r>
      <w:proofErr w:type="spellEnd"/>
      <w:proofErr w:type="gramEnd"/>
      <w:r w:rsidRPr="0024165C">
        <w:rPr>
          <w:rFonts w:ascii="Courier" w:hAnsi="Courier"/>
          <w:sz w:val="16"/>
          <w:szCs w:val="16"/>
        </w:rPr>
        <w:t>": "http://www.w3.org/2001/XMLSchema#",</w:t>
      </w:r>
    </w:p>
    <w:p w14:paraId="712CF8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54FB1A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iri</w:t>
      </w:r>
      <w:proofErr w:type="spellEnd"/>
      <w:proofErr w:type="gramEnd"/>
      <w:r w:rsidRPr="0024165C">
        <w:rPr>
          <w:rFonts w:ascii="Courier" w:hAnsi="Courier"/>
          <w:sz w:val="16"/>
          <w:szCs w:val="16"/>
        </w:rPr>
        <w:t>": "@id",</w:t>
      </w:r>
    </w:p>
    <w:p w14:paraId="3D5FD7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w:t>
      </w:r>
      <w:proofErr w:type="gramEnd"/>
      <w:r w:rsidRPr="0024165C">
        <w:rPr>
          <w:rFonts w:ascii="Courier" w:hAnsi="Courier"/>
          <w:sz w:val="16"/>
          <w:szCs w:val="16"/>
        </w:rPr>
        <w:t>": "@type",</w:t>
      </w:r>
    </w:p>
    <w:p w14:paraId="20E48012" w14:textId="77777777" w:rsidR="0024165C" w:rsidRPr="0024165C" w:rsidRDefault="0024165C" w:rsidP="0024165C">
      <w:pPr>
        <w:rPr>
          <w:rFonts w:ascii="Courier" w:hAnsi="Courier"/>
          <w:sz w:val="16"/>
          <w:szCs w:val="16"/>
        </w:rPr>
      </w:pPr>
    </w:p>
    <w:p w14:paraId="791209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agent</w:t>
      </w:r>
      <w:proofErr w:type="gramEnd"/>
      <w:r w:rsidRPr="0024165C">
        <w:rPr>
          <w:rFonts w:ascii="Courier" w:hAnsi="Courier"/>
          <w:sz w:val="16"/>
          <w:szCs w:val="16"/>
        </w:rPr>
        <w:t>": "</w:t>
      </w:r>
      <w:proofErr w:type="spellStart"/>
      <w:r w:rsidRPr="0024165C">
        <w:rPr>
          <w:rFonts w:ascii="Courier" w:hAnsi="Courier"/>
          <w:sz w:val="16"/>
          <w:szCs w:val="16"/>
        </w:rPr>
        <w:t>foaf:Agent</w:t>
      </w:r>
      <w:proofErr w:type="spellEnd"/>
      <w:r w:rsidRPr="0024165C">
        <w:rPr>
          <w:rFonts w:ascii="Courier" w:hAnsi="Courier"/>
          <w:sz w:val="16"/>
          <w:szCs w:val="16"/>
        </w:rPr>
        <w:t>",</w:t>
      </w:r>
    </w:p>
    <w:p w14:paraId="44047B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article</w:t>
      </w:r>
      <w:proofErr w:type="gramEnd"/>
      <w:r w:rsidRPr="0024165C">
        <w:rPr>
          <w:rFonts w:ascii="Courier" w:hAnsi="Courier"/>
          <w:sz w:val="16"/>
          <w:szCs w:val="16"/>
        </w:rPr>
        <w:t>": "</w:t>
      </w:r>
      <w:proofErr w:type="spellStart"/>
      <w:r w:rsidRPr="0024165C">
        <w:rPr>
          <w:rFonts w:ascii="Courier" w:hAnsi="Courier"/>
          <w:sz w:val="16"/>
          <w:szCs w:val="16"/>
        </w:rPr>
        <w:t>fabio:JournalArticle</w:t>
      </w:r>
      <w:proofErr w:type="spellEnd"/>
      <w:r w:rsidRPr="0024165C">
        <w:rPr>
          <w:rFonts w:ascii="Courier" w:hAnsi="Courier"/>
          <w:sz w:val="16"/>
          <w:szCs w:val="16"/>
        </w:rPr>
        <w:t>",</w:t>
      </w:r>
    </w:p>
    <w:p w14:paraId="7B0F2A2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book</w:t>
      </w:r>
      <w:proofErr w:type="gramEnd"/>
      <w:r w:rsidRPr="0024165C">
        <w:rPr>
          <w:rFonts w:ascii="Courier" w:hAnsi="Courier"/>
          <w:sz w:val="16"/>
          <w:szCs w:val="16"/>
        </w:rPr>
        <w:t>": "</w:t>
      </w:r>
      <w:proofErr w:type="spellStart"/>
      <w:r w:rsidRPr="0024165C">
        <w:rPr>
          <w:rFonts w:ascii="Courier" w:hAnsi="Courier"/>
          <w:sz w:val="16"/>
          <w:szCs w:val="16"/>
        </w:rPr>
        <w:t>fabio:Book</w:t>
      </w:r>
      <w:proofErr w:type="spellEnd"/>
      <w:r w:rsidRPr="0024165C">
        <w:rPr>
          <w:rFonts w:ascii="Courier" w:hAnsi="Courier"/>
          <w:sz w:val="16"/>
          <w:szCs w:val="16"/>
        </w:rPr>
        <w:t>",</w:t>
      </w:r>
    </w:p>
    <w:p w14:paraId="0FD259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_part</w:t>
      </w:r>
      <w:proofErr w:type="spellEnd"/>
      <w:r w:rsidRPr="0024165C">
        <w:rPr>
          <w:rFonts w:ascii="Courier" w:hAnsi="Courier"/>
          <w:sz w:val="16"/>
          <w:szCs w:val="16"/>
        </w:rPr>
        <w:t>": "</w:t>
      </w:r>
      <w:proofErr w:type="spellStart"/>
      <w:r w:rsidRPr="0024165C">
        <w:rPr>
          <w:rFonts w:ascii="Courier" w:hAnsi="Courier"/>
          <w:sz w:val="16"/>
          <w:szCs w:val="16"/>
        </w:rPr>
        <w:t>doco:Part</w:t>
      </w:r>
      <w:proofErr w:type="spellEnd"/>
      <w:r w:rsidRPr="0024165C">
        <w:rPr>
          <w:rFonts w:ascii="Courier" w:hAnsi="Courier"/>
          <w:sz w:val="16"/>
          <w:szCs w:val="16"/>
        </w:rPr>
        <w:t>",</w:t>
      </w:r>
    </w:p>
    <w:p w14:paraId="13CB79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_section</w:t>
      </w:r>
      <w:proofErr w:type="spellEnd"/>
      <w:r w:rsidRPr="0024165C">
        <w:rPr>
          <w:rFonts w:ascii="Courier" w:hAnsi="Courier"/>
          <w:sz w:val="16"/>
          <w:szCs w:val="16"/>
        </w:rPr>
        <w:t>": "</w:t>
      </w:r>
      <w:proofErr w:type="spellStart"/>
      <w:r w:rsidRPr="0024165C">
        <w:rPr>
          <w:rFonts w:ascii="Courier" w:hAnsi="Courier"/>
          <w:sz w:val="16"/>
          <w:szCs w:val="16"/>
        </w:rPr>
        <w:t>fabio:ExpressionCollection</w:t>
      </w:r>
      <w:proofErr w:type="spellEnd"/>
      <w:r w:rsidRPr="0024165C">
        <w:rPr>
          <w:rFonts w:ascii="Courier" w:hAnsi="Courier"/>
          <w:sz w:val="16"/>
          <w:szCs w:val="16"/>
        </w:rPr>
        <w:t>",</w:t>
      </w:r>
    </w:p>
    <w:p w14:paraId="7FEE781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_series</w:t>
      </w:r>
      <w:proofErr w:type="spellEnd"/>
      <w:r w:rsidRPr="0024165C">
        <w:rPr>
          <w:rFonts w:ascii="Courier" w:hAnsi="Courier"/>
          <w:sz w:val="16"/>
          <w:szCs w:val="16"/>
        </w:rPr>
        <w:t>": "</w:t>
      </w:r>
      <w:proofErr w:type="spellStart"/>
      <w:r w:rsidRPr="0024165C">
        <w:rPr>
          <w:rFonts w:ascii="Courier" w:hAnsi="Courier"/>
          <w:sz w:val="16"/>
          <w:szCs w:val="16"/>
        </w:rPr>
        <w:t>fabio:BookSeries</w:t>
      </w:r>
      <w:proofErr w:type="spellEnd"/>
      <w:r w:rsidRPr="0024165C">
        <w:rPr>
          <w:rFonts w:ascii="Courier" w:hAnsi="Courier"/>
          <w:sz w:val="16"/>
          <w:szCs w:val="16"/>
        </w:rPr>
        <w:t>",</w:t>
      </w:r>
    </w:p>
    <w:p w14:paraId="7A825B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_set</w:t>
      </w:r>
      <w:proofErr w:type="spellEnd"/>
      <w:r w:rsidRPr="0024165C">
        <w:rPr>
          <w:rFonts w:ascii="Courier" w:hAnsi="Courier"/>
          <w:sz w:val="16"/>
          <w:szCs w:val="16"/>
        </w:rPr>
        <w:t>": "</w:t>
      </w:r>
      <w:proofErr w:type="spellStart"/>
      <w:r w:rsidRPr="0024165C">
        <w:rPr>
          <w:rFonts w:ascii="Courier" w:hAnsi="Courier"/>
          <w:sz w:val="16"/>
          <w:szCs w:val="16"/>
        </w:rPr>
        <w:t>fabio:BookSet</w:t>
      </w:r>
      <w:proofErr w:type="spellEnd"/>
      <w:r w:rsidRPr="0024165C">
        <w:rPr>
          <w:rFonts w:ascii="Courier" w:hAnsi="Courier"/>
          <w:sz w:val="16"/>
          <w:szCs w:val="16"/>
        </w:rPr>
        <w:t>",</w:t>
      </w:r>
    </w:p>
    <w:p w14:paraId="760215C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creation</w:t>
      </w:r>
      <w:proofErr w:type="gramEnd"/>
      <w:r w:rsidRPr="0024165C">
        <w:rPr>
          <w:rFonts w:ascii="Courier" w:hAnsi="Courier"/>
          <w:sz w:val="16"/>
          <w:szCs w:val="16"/>
        </w:rPr>
        <w:t>": "</w:t>
      </w:r>
      <w:proofErr w:type="spellStart"/>
      <w:r w:rsidRPr="0024165C">
        <w:rPr>
          <w:rFonts w:ascii="Courier" w:hAnsi="Courier"/>
          <w:sz w:val="16"/>
          <w:szCs w:val="16"/>
        </w:rPr>
        <w:t>prov:Create</w:t>
      </w:r>
      <w:proofErr w:type="spellEnd"/>
      <w:r w:rsidRPr="0024165C">
        <w:rPr>
          <w:rFonts w:ascii="Courier" w:hAnsi="Courier"/>
          <w:sz w:val="16"/>
          <w:szCs w:val="16"/>
        </w:rPr>
        <w:t>",</w:t>
      </w:r>
    </w:p>
    <w:p w14:paraId="4909D7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_activity</w:t>
      </w:r>
      <w:proofErr w:type="spellEnd"/>
      <w:r w:rsidRPr="0024165C">
        <w:rPr>
          <w:rFonts w:ascii="Courier" w:hAnsi="Courier"/>
          <w:sz w:val="16"/>
          <w:szCs w:val="16"/>
        </w:rPr>
        <w:t>": "</w:t>
      </w:r>
      <w:proofErr w:type="spellStart"/>
      <w:r w:rsidRPr="0024165C">
        <w:rPr>
          <w:rFonts w:ascii="Courier" w:hAnsi="Courier"/>
          <w:sz w:val="16"/>
          <w:szCs w:val="16"/>
        </w:rPr>
        <w:t>prov:Activity</w:t>
      </w:r>
      <w:proofErr w:type="spellEnd"/>
      <w:r w:rsidRPr="0024165C">
        <w:rPr>
          <w:rFonts w:ascii="Courier" w:hAnsi="Courier"/>
          <w:sz w:val="16"/>
          <w:szCs w:val="16"/>
        </w:rPr>
        <w:t>",</w:t>
      </w:r>
    </w:p>
    <w:p w14:paraId="19A86D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_role</w:t>
      </w:r>
      <w:proofErr w:type="spellEnd"/>
      <w:r w:rsidRPr="0024165C">
        <w:rPr>
          <w:rFonts w:ascii="Courier" w:hAnsi="Courier"/>
          <w:sz w:val="16"/>
          <w:szCs w:val="16"/>
        </w:rPr>
        <w:t>": "</w:t>
      </w:r>
      <w:proofErr w:type="spellStart"/>
      <w:r w:rsidRPr="0024165C">
        <w:rPr>
          <w:rFonts w:ascii="Courier" w:hAnsi="Courier"/>
          <w:sz w:val="16"/>
          <w:szCs w:val="16"/>
        </w:rPr>
        <w:t>prov:Association</w:t>
      </w:r>
      <w:proofErr w:type="spellEnd"/>
      <w:r w:rsidRPr="0024165C">
        <w:rPr>
          <w:rFonts w:ascii="Courier" w:hAnsi="Courier"/>
          <w:sz w:val="16"/>
          <w:szCs w:val="16"/>
        </w:rPr>
        <w:t>",</w:t>
      </w:r>
    </w:p>
    <w:p w14:paraId="6D8255A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dataset</w:t>
      </w:r>
      <w:proofErr w:type="gramEnd"/>
      <w:r w:rsidRPr="0024165C">
        <w:rPr>
          <w:rFonts w:ascii="Courier" w:hAnsi="Courier"/>
          <w:sz w:val="16"/>
          <w:szCs w:val="16"/>
        </w:rPr>
        <w:t>": "</w:t>
      </w:r>
      <w:proofErr w:type="spellStart"/>
      <w:r w:rsidRPr="0024165C">
        <w:rPr>
          <w:rFonts w:ascii="Courier" w:hAnsi="Courier"/>
          <w:sz w:val="16"/>
          <w:szCs w:val="16"/>
        </w:rPr>
        <w:t>fabio:DataFile</w:t>
      </w:r>
      <w:proofErr w:type="spellEnd"/>
      <w:r w:rsidRPr="0024165C">
        <w:rPr>
          <w:rFonts w:ascii="Courier" w:hAnsi="Courier"/>
          <w:sz w:val="16"/>
          <w:szCs w:val="16"/>
        </w:rPr>
        <w:t>",</w:t>
      </w:r>
    </w:p>
    <w:p w14:paraId="3C1D1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digital</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fabio:DigitalManifestation</w:t>
      </w:r>
      <w:proofErr w:type="spellEnd"/>
      <w:r w:rsidRPr="0024165C">
        <w:rPr>
          <w:rFonts w:ascii="Courier" w:hAnsi="Courier"/>
          <w:sz w:val="16"/>
          <w:szCs w:val="16"/>
        </w:rPr>
        <w:t>",</w:t>
      </w:r>
    </w:p>
    <w:p w14:paraId="436CD1E3" w14:textId="77777777" w:rsidR="0024165C" w:rsidRPr="0024165C" w:rsidRDefault="0024165C" w:rsidP="0024165C">
      <w:pPr>
        <w:rPr>
          <w:rFonts w:ascii="Courier" w:hAnsi="Courier"/>
          <w:sz w:val="16"/>
          <w:szCs w:val="16"/>
        </w:rPr>
      </w:pPr>
      <w:r w:rsidRPr="0024165C">
        <w:rPr>
          <w:rFonts w:ascii="Courier" w:hAnsi="Courier"/>
          <w:sz w:val="16"/>
          <w:szCs w:val="16"/>
        </w:rPr>
        <w:lastRenderedPageBreak/>
        <w:t xml:space="preserve">    "</w:t>
      </w:r>
      <w:proofErr w:type="spellStart"/>
      <w:proofErr w:type="gramStart"/>
      <w:r w:rsidRPr="0024165C">
        <w:rPr>
          <w:rFonts w:ascii="Courier" w:hAnsi="Courier"/>
          <w:sz w:val="16"/>
          <w:szCs w:val="16"/>
        </w:rPr>
        <w:t>generic</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fabio:Manifestation</w:t>
      </w:r>
      <w:proofErr w:type="spellEnd"/>
      <w:r w:rsidRPr="0024165C">
        <w:rPr>
          <w:rFonts w:ascii="Courier" w:hAnsi="Courier"/>
          <w:sz w:val="16"/>
          <w:szCs w:val="16"/>
        </w:rPr>
        <w:t>",</w:t>
      </w:r>
    </w:p>
    <w:p w14:paraId="40BCC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entry</w:t>
      </w:r>
      <w:proofErr w:type="gramEnd"/>
      <w:r w:rsidRPr="0024165C">
        <w:rPr>
          <w:rFonts w:ascii="Courier" w:hAnsi="Courier"/>
          <w:sz w:val="16"/>
          <w:szCs w:val="16"/>
        </w:rPr>
        <w:t>": "</w:t>
      </w:r>
      <w:proofErr w:type="spellStart"/>
      <w:r w:rsidRPr="0024165C">
        <w:rPr>
          <w:rFonts w:ascii="Courier" w:hAnsi="Courier"/>
          <w:sz w:val="16"/>
          <w:szCs w:val="16"/>
        </w:rPr>
        <w:t>biro:BibliographicReference</w:t>
      </w:r>
      <w:proofErr w:type="spellEnd"/>
      <w:r w:rsidRPr="0024165C">
        <w:rPr>
          <w:rFonts w:ascii="Courier" w:hAnsi="Courier"/>
          <w:sz w:val="16"/>
          <w:szCs w:val="16"/>
        </w:rPr>
        <w:t>",</w:t>
      </w:r>
    </w:p>
    <w:p w14:paraId="24E76B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inbook</w:t>
      </w:r>
      <w:proofErr w:type="spellEnd"/>
      <w:proofErr w:type="gramEnd"/>
      <w:r w:rsidRPr="0024165C">
        <w:rPr>
          <w:rFonts w:ascii="Courier" w:hAnsi="Courier"/>
          <w:sz w:val="16"/>
          <w:szCs w:val="16"/>
        </w:rPr>
        <w:t>": "</w:t>
      </w:r>
      <w:proofErr w:type="spellStart"/>
      <w:r w:rsidRPr="0024165C">
        <w:rPr>
          <w:rFonts w:ascii="Courier" w:hAnsi="Courier"/>
          <w:sz w:val="16"/>
          <w:szCs w:val="16"/>
        </w:rPr>
        <w:t>fabio:BookChapter</w:t>
      </w:r>
      <w:proofErr w:type="spellEnd"/>
      <w:r w:rsidRPr="0024165C">
        <w:rPr>
          <w:rFonts w:ascii="Courier" w:hAnsi="Courier"/>
          <w:sz w:val="16"/>
          <w:szCs w:val="16"/>
        </w:rPr>
        <w:t>",</w:t>
      </w:r>
    </w:p>
    <w:p w14:paraId="5D1341F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inproceedings</w:t>
      </w:r>
      <w:proofErr w:type="spellEnd"/>
      <w:proofErr w:type="gramEnd"/>
      <w:r w:rsidRPr="0024165C">
        <w:rPr>
          <w:rFonts w:ascii="Courier" w:hAnsi="Courier"/>
          <w:sz w:val="16"/>
          <w:szCs w:val="16"/>
        </w:rPr>
        <w:t>": "</w:t>
      </w:r>
      <w:proofErr w:type="spellStart"/>
      <w:r w:rsidRPr="0024165C">
        <w:rPr>
          <w:rFonts w:ascii="Courier" w:hAnsi="Courier"/>
          <w:sz w:val="16"/>
          <w:szCs w:val="16"/>
        </w:rPr>
        <w:t>fabio:ProceedingsPaper</w:t>
      </w:r>
      <w:proofErr w:type="spellEnd"/>
      <w:r w:rsidRPr="0024165C">
        <w:rPr>
          <w:rFonts w:ascii="Courier" w:hAnsi="Courier"/>
          <w:sz w:val="16"/>
          <w:szCs w:val="16"/>
        </w:rPr>
        <w:t>",</w:t>
      </w:r>
    </w:p>
    <w:p w14:paraId="46D6C3B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merging</w:t>
      </w:r>
      <w:proofErr w:type="gramEnd"/>
      <w:r w:rsidRPr="0024165C">
        <w:rPr>
          <w:rFonts w:ascii="Courier" w:hAnsi="Courier"/>
          <w:sz w:val="16"/>
          <w:szCs w:val="16"/>
        </w:rPr>
        <w:t>": "</w:t>
      </w:r>
      <w:proofErr w:type="spellStart"/>
      <w:r w:rsidRPr="0024165C">
        <w:rPr>
          <w:rFonts w:ascii="Courier" w:hAnsi="Courier"/>
          <w:sz w:val="16"/>
          <w:szCs w:val="16"/>
        </w:rPr>
        <w:t>prov:Replace</w:t>
      </w:r>
      <w:proofErr w:type="spellEnd"/>
      <w:r w:rsidRPr="0024165C">
        <w:rPr>
          <w:rFonts w:ascii="Courier" w:hAnsi="Courier"/>
          <w:sz w:val="16"/>
          <w:szCs w:val="16"/>
        </w:rPr>
        <w:t>",</w:t>
      </w:r>
    </w:p>
    <w:p w14:paraId="381E8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metadata</w:t>
      </w:r>
      <w:proofErr w:type="gramEnd"/>
      <w:r w:rsidRPr="0024165C">
        <w:rPr>
          <w:rFonts w:ascii="Courier" w:hAnsi="Courier"/>
          <w:sz w:val="16"/>
          <w:szCs w:val="16"/>
        </w:rPr>
        <w:t>_snapshot</w:t>
      </w:r>
      <w:proofErr w:type="spellEnd"/>
      <w:r w:rsidRPr="0024165C">
        <w:rPr>
          <w:rFonts w:ascii="Courier" w:hAnsi="Courier"/>
          <w:sz w:val="16"/>
          <w:szCs w:val="16"/>
        </w:rPr>
        <w:t>": "</w:t>
      </w:r>
      <w:proofErr w:type="spellStart"/>
      <w:r w:rsidRPr="0024165C">
        <w:rPr>
          <w:rFonts w:ascii="Courier" w:hAnsi="Courier"/>
          <w:sz w:val="16"/>
          <w:szCs w:val="16"/>
        </w:rPr>
        <w:t>prov:Entity</w:t>
      </w:r>
      <w:proofErr w:type="spellEnd"/>
      <w:r w:rsidRPr="0024165C">
        <w:rPr>
          <w:rFonts w:ascii="Courier" w:hAnsi="Courier"/>
          <w:sz w:val="16"/>
          <w:szCs w:val="16"/>
        </w:rPr>
        <w:t>",</w:t>
      </w:r>
    </w:p>
    <w:p w14:paraId="3967765A" w14:textId="0114BFDC" w:rsidR="0024165C" w:rsidRPr="0024165C" w:rsidRDefault="0024165C" w:rsidP="00465954">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document</w:t>
      </w:r>
      <w:proofErr w:type="gramEnd"/>
      <w:r w:rsidRPr="0024165C">
        <w:rPr>
          <w:rFonts w:ascii="Courier" w:hAnsi="Courier"/>
          <w:sz w:val="16"/>
          <w:szCs w:val="16"/>
        </w:rPr>
        <w:t>": "</w:t>
      </w:r>
      <w:proofErr w:type="spellStart"/>
      <w:r w:rsidRPr="0024165C">
        <w:rPr>
          <w:rFonts w:ascii="Courier" w:hAnsi="Courier"/>
          <w:sz w:val="16"/>
          <w:szCs w:val="16"/>
        </w:rPr>
        <w:t>fabio:Expression</w:t>
      </w:r>
      <w:proofErr w:type="spellEnd"/>
      <w:r w:rsidRPr="0024165C">
        <w:rPr>
          <w:rFonts w:ascii="Courier" w:hAnsi="Courier"/>
          <w:sz w:val="16"/>
          <w:szCs w:val="16"/>
        </w:rPr>
        <w:t>",</w:t>
      </w:r>
    </w:p>
    <w:p w14:paraId="513436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gramEnd"/>
      <w:r w:rsidRPr="0024165C">
        <w:rPr>
          <w:rFonts w:ascii="Courier" w:hAnsi="Courier"/>
          <w:sz w:val="16"/>
          <w:szCs w:val="16"/>
        </w:rPr>
        <w:t>_dataset</w:t>
      </w:r>
      <w:proofErr w:type="spellEnd"/>
      <w:r w:rsidRPr="0024165C">
        <w:rPr>
          <w:rFonts w:ascii="Courier" w:hAnsi="Courier"/>
          <w:sz w:val="16"/>
          <w:szCs w:val="16"/>
        </w:rPr>
        <w:t>": "</w:t>
      </w:r>
      <w:proofErr w:type="spellStart"/>
      <w:r w:rsidRPr="0024165C">
        <w:rPr>
          <w:rFonts w:ascii="Courier" w:hAnsi="Courier"/>
          <w:sz w:val="16"/>
          <w:szCs w:val="16"/>
        </w:rPr>
        <w:t>dcat:Dataset</w:t>
      </w:r>
      <w:proofErr w:type="spellEnd"/>
      <w:r w:rsidRPr="0024165C">
        <w:rPr>
          <w:rFonts w:ascii="Courier" w:hAnsi="Courier"/>
          <w:sz w:val="16"/>
          <w:szCs w:val="16"/>
        </w:rPr>
        <w:t>",</w:t>
      </w:r>
    </w:p>
    <w:p w14:paraId="5B09BA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gramEnd"/>
      <w:r w:rsidRPr="0024165C">
        <w:rPr>
          <w:rFonts w:ascii="Courier" w:hAnsi="Courier"/>
          <w:sz w:val="16"/>
          <w:szCs w:val="16"/>
        </w:rPr>
        <w:t>_distribution</w:t>
      </w:r>
      <w:proofErr w:type="spellEnd"/>
      <w:r w:rsidRPr="0024165C">
        <w:rPr>
          <w:rFonts w:ascii="Courier" w:hAnsi="Courier"/>
          <w:sz w:val="16"/>
          <w:szCs w:val="16"/>
        </w:rPr>
        <w:t>": "</w:t>
      </w:r>
      <w:proofErr w:type="spellStart"/>
      <w:r w:rsidRPr="0024165C">
        <w:rPr>
          <w:rFonts w:ascii="Courier" w:hAnsi="Courier"/>
          <w:sz w:val="16"/>
          <w:szCs w:val="16"/>
        </w:rPr>
        <w:t>dcat:Distribution</w:t>
      </w:r>
      <w:proofErr w:type="spellEnd"/>
      <w:r w:rsidRPr="0024165C">
        <w:rPr>
          <w:rFonts w:ascii="Courier" w:hAnsi="Courier"/>
          <w:sz w:val="16"/>
          <w:szCs w:val="16"/>
        </w:rPr>
        <w:t>",</w:t>
      </w:r>
    </w:p>
    <w:p w14:paraId="1F5237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patent</w:t>
      </w:r>
      <w:proofErr w:type="gramEnd"/>
      <w:r w:rsidRPr="0024165C">
        <w:rPr>
          <w:rFonts w:ascii="Courier" w:hAnsi="Courier"/>
          <w:sz w:val="16"/>
          <w:szCs w:val="16"/>
        </w:rPr>
        <w:t>": "</w:t>
      </w:r>
      <w:proofErr w:type="spellStart"/>
      <w:r w:rsidRPr="0024165C">
        <w:rPr>
          <w:rFonts w:ascii="Courier" w:hAnsi="Courier"/>
          <w:sz w:val="16"/>
          <w:szCs w:val="16"/>
        </w:rPr>
        <w:t>fabio:PatentDocument</w:t>
      </w:r>
      <w:proofErr w:type="spellEnd"/>
      <w:r w:rsidRPr="0024165C">
        <w:rPr>
          <w:rFonts w:ascii="Courier" w:hAnsi="Courier"/>
          <w:sz w:val="16"/>
          <w:szCs w:val="16"/>
        </w:rPr>
        <w:t>",</w:t>
      </w:r>
    </w:p>
    <w:p w14:paraId="301E8E5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_issue</w:t>
      </w:r>
      <w:proofErr w:type="spellEnd"/>
      <w:r w:rsidRPr="0024165C">
        <w:rPr>
          <w:rFonts w:ascii="Courier" w:hAnsi="Courier"/>
          <w:sz w:val="16"/>
          <w:szCs w:val="16"/>
        </w:rPr>
        <w:t>": "</w:t>
      </w:r>
      <w:proofErr w:type="spellStart"/>
      <w:r w:rsidRPr="0024165C">
        <w:rPr>
          <w:rFonts w:ascii="Courier" w:hAnsi="Courier"/>
          <w:sz w:val="16"/>
          <w:szCs w:val="16"/>
        </w:rPr>
        <w:t>fabio:JournalIssue</w:t>
      </w:r>
      <w:proofErr w:type="spellEnd"/>
      <w:r w:rsidRPr="0024165C">
        <w:rPr>
          <w:rFonts w:ascii="Courier" w:hAnsi="Courier"/>
          <w:sz w:val="16"/>
          <w:szCs w:val="16"/>
        </w:rPr>
        <w:t>",</w:t>
      </w:r>
    </w:p>
    <w:p w14:paraId="1F472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_volume</w:t>
      </w:r>
      <w:proofErr w:type="spellEnd"/>
      <w:r w:rsidRPr="0024165C">
        <w:rPr>
          <w:rFonts w:ascii="Courier" w:hAnsi="Courier"/>
          <w:sz w:val="16"/>
          <w:szCs w:val="16"/>
        </w:rPr>
        <w:t>": "</w:t>
      </w:r>
      <w:proofErr w:type="spellStart"/>
      <w:r w:rsidRPr="0024165C">
        <w:rPr>
          <w:rFonts w:ascii="Courier" w:hAnsi="Courier"/>
          <w:sz w:val="16"/>
          <w:szCs w:val="16"/>
        </w:rPr>
        <w:t>fabio:JournalVolume</w:t>
      </w:r>
      <w:proofErr w:type="spellEnd"/>
      <w:r w:rsidRPr="0024165C">
        <w:rPr>
          <w:rFonts w:ascii="Courier" w:hAnsi="Courier"/>
          <w:sz w:val="16"/>
          <w:szCs w:val="16"/>
        </w:rPr>
        <w:t>",</w:t>
      </w:r>
    </w:p>
    <w:p w14:paraId="07606D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_journal</w:t>
      </w:r>
      <w:proofErr w:type="spellEnd"/>
      <w:r w:rsidRPr="0024165C">
        <w:rPr>
          <w:rFonts w:ascii="Courier" w:hAnsi="Courier"/>
          <w:sz w:val="16"/>
          <w:szCs w:val="16"/>
        </w:rPr>
        <w:t>": "</w:t>
      </w:r>
      <w:proofErr w:type="spellStart"/>
      <w:r w:rsidRPr="0024165C">
        <w:rPr>
          <w:rFonts w:ascii="Courier" w:hAnsi="Courier"/>
          <w:sz w:val="16"/>
          <w:szCs w:val="16"/>
        </w:rPr>
        <w:t>fabio:Journal</w:t>
      </w:r>
      <w:proofErr w:type="spellEnd"/>
      <w:r w:rsidRPr="0024165C">
        <w:rPr>
          <w:rFonts w:ascii="Courier" w:hAnsi="Courier"/>
          <w:sz w:val="16"/>
          <w:szCs w:val="16"/>
        </w:rPr>
        <w:t>",</w:t>
      </w:r>
    </w:p>
    <w:p w14:paraId="19677CB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print</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fabio:PrintObject</w:t>
      </w:r>
      <w:proofErr w:type="spellEnd"/>
      <w:r w:rsidRPr="0024165C">
        <w:rPr>
          <w:rFonts w:ascii="Courier" w:hAnsi="Courier"/>
          <w:sz w:val="16"/>
          <w:szCs w:val="16"/>
        </w:rPr>
        <w:t>",</w:t>
      </w:r>
    </w:p>
    <w:p w14:paraId="3228461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proceedings</w:t>
      </w:r>
      <w:proofErr w:type="gramEnd"/>
      <w:r w:rsidRPr="0024165C">
        <w:rPr>
          <w:rFonts w:ascii="Courier" w:hAnsi="Courier"/>
          <w:sz w:val="16"/>
          <w:szCs w:val="16"/>
        </w:rPr>
        <w:t>": "</w:t>
      </w:r>
      <w:proofErr w:type="spellStart"/>
      <w:r w:rsidRPr="0024165C">
        <w:rPr>
          <w:rFonts w:ascii="Courier" w:hAnsi="Courier"/>
          <w:sz w:val="16"/>
          <w:szCs w:val="16"/>
        </w:rPr>
        <w:t>fabio:AcademicProceedings</w:t>
      </w:r>
      <w:proofErr w:type="spellEnd"/>
      <w:r w:rsidRPr="0024165C">
        <w:rPr>
          <w:rFonts w:ascii="Courier" w:hAnsi="Courier"/>
          <w:sz w:val="16"/>
          <w:szCs w:val="16"/>
        </w:rPr>
        <w:t>",</w:t>
      </w:r>
    </w:p>
    <w:p w14:paraId="4E165A8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provenance</w:t>
      </w:r>
      <w:proofErr w:type="gramEnd"/>
      <w:r w:rsidRPr="0024165C">
        <w:rPr>
          <w:rFonts w:ascii="Courier" w:hAnsi="Courier"/>
          <w:sz w:val="16"/>
          <w:szCs w:val="16"/>
        </w:rPr>
        <w:t>_agent</w:t>
      </w:r>
      <w:proofErr w:type="spellEnd"/>
      <w:r w:rsidRPr="0024165C">
        <w:rPr>
          <w:rFonts w:ascii="Courier" w:hAnsi="Courier"/>
          <w:sz w:val="16"/>
          <w:szCs w:val="16"/>
        </w:rPr>
        <w:t>": "</w:t>
      </w:r>
      <w:proofErr w:type="spellStart"/>
      <w:r w:rsidRPr="0024165C">
        <w:rPr>
          <w:rFonts w:ascii="Courier" w:hAnsi="Courier"/>
          <w:sz w:val="16"/>
          <w:szCs w:val="16"/>
        </w:rPr>
        <w:t>prov:Agent</w:t>
      </w:r>
      <w:proofErr w:type="spellEnd"/>
      <w:r w:rsidRPr="0024165C">
        <w:rPr>
          <w:rFonts w:ascii="Courier" w:hAnsi="Courier"/>
          <w:sz w:val="16"/>
          <w:szCs w:val="16"/>
        </w:rPr>
        <w:t>",</w:t>
      </w:r>
    </w:p>
    <w:p w14:paraId="4A9C4D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reference</w:t>
      </w:r>
      <w:proofErr w:type="gramEnd"/>
      <w:r w:rsidRPr="0024165C">
        <w:rPr>
          <w:rFonts w:ascii="Courier" w:hAnsi="Courier"/>
          <w:sz w:val="16"/>
          <w:szCs w:val="16"/>
        </w:rPr>
        <w:t>_book</w:t>
      </w:r>
      <w:proofErr w:type="spellEnd"/>
      <w:r w:rsidRPr="0024165C">
        <w:rPr>
          <w:rFonts w:ascii="Courier" w:hAnsi="Courier"/>
          <w:sz w:val="16"/>
          <w:szCs w:val="16"/>
        </w:rPr>
        <w:t>": "</w:t>
      </w:r>
      <w:proofErr w:type="spellStart"/>
      <w:r w:rsidRPr="0024165C">
        <w:rPr>
          <w:rFonts w:ascii="Courier" w:hAnsi="Courier"/>
          <w:sz w:val="16"/>
          <w:szCs w:val="16"/>
        </w:rPr>
        <w:t>fabio:ReferenceBook</w:t>
      </w:r>
      <w:proofErr w:type="spellEnd"/>
      <w:r w:rsidRPr="0024165C">
        <w:rPr>
          <w:rFonts w:ascii="Courier" w:hAnsi="Courier"/>
          <w:sz w:val="16"/>
          <w:szCs w:val="16"/>
        </w:rPr>
        <w:t>",</w:t>
      </w:r>
    </w:p>
    <w:p w14:paraId="6945D62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reference</w:t>
      </w:r>
      <w:proofErr w:type="gramEnd"/>
      <w:r w:rsidRPr="0024165C">
        <w:rPr>
          <w:rFonts w:ascii="Courier" w:hAnsi="Courier"/>
          <w:sz w:val="16"/>
          <w:szCs w:val="16"/>
        </w:rPr>
        <w:t>_entry</w:t>
      </w:r>
      <w:proofErr w:type="spellEnd"/>
      <w:r w:rsidRPr="0024165C">
        <w:rPr>
          <w:rFonts w:ascii="Courier" w:hAnsi="Courier"/>
          <w:sz w:val="16"/>
          <w:szCs w:val="16"/>
        </w:rPr>
        <w:t>": "</w:t>
      </w:r>
      <w:proofErr w:type="spellStart"/>
      <w:r w:rsidRPr="0024165C">
        <w:rPr>
          <w:rFonts w:ascii="Courier" w:hAnsi="Courier"/>
          <w:sz w:val="16"/>
          <w:szCs w:val="16"/>
        </w:rPr>
        <w:t>fabio:ReferenceEntry</w:t>
      </w:r>
      <w:proofErr w:type="spellEnd"/>
      <w:r w:rsidRPr="0024165C">
        <w:rPr>
          <w:rFonts w:ascii="Courier" w:hAnsi="Courier"/>
          <w:sz w:val="16"/>
          <w:szCs w:val="16"/>
        </w:rPr>
        <w:t>",</w:t>
      </w:r>
    </w:p>
    <w:p w14:paraId="3735607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role</w:t>
      </w:r>
      <w:proofErr w:type="gramEnd"/>
      <w:r w:rsidRPr="0024165C">
        <w:rPr>
          <w:rFonts w:ascii="Courier" w:hAnsi="Courier"/>
          <w:sz w:val="16"/>
          <w:szCs w:val="16"/>
        </w:rPr>
        <w:t>": "</w:t>
      </w:r>
      <w:proofErr w:type="spellStart"/>
      <w:r w:rsidRPr="0024165C">
        <w:rPr>
          <w:rFonts w:ascii="Courier" w:hAnsi="Courier"/>
          <w:sz w:val="16"/>
          <w:szCs w:val="16"/>
        </w:rPr>
        <w:t>pro:RoleInTime</w:t>
      </w:r>
      <w:proofErr w:type="spellEnd"/>
      <w:r w:rsidRPr="0024165C">
        <w:rPr>
          <w:rFonts w:ascii="Courier" w:hAnsi="Courier"/>
          <w:sz w:val="16"/>
          <w:szCs w:val="16"/>
        </w:rPr>
        <w:t>",</w:t>
      </w:r>
    </w:p>
    <w:p w14:paraId="15C3C92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series</w:t>
      </w:r>
      <w:proofErr w:type="gramEnd"/>
      <w:r w:rsidRPr="0024165C">
        <w:rPr>
          <w:rFonts w:ascii="Courier" w:hAnsi="Courier"/>
          <w:sz w:val="16"/>
          <w:szCs w:val="16"/>
        </w:rPr>
        <w:t>": "</w:t>
      </w:r>
      <w:proofErr w:type="spellStart"/>
      <w:r w:rsidRPr="0024165C">
        <w:rPr>
          <w:rFonts w:ascii="Courier" w:hAnsi="Courier"/>
          <w:sz w:val="16"/>
          <w:szCs w:val="16"/>
        </w:rPr>
        <w:t>fabio:Series</w:t>
      </w:r>
      <w:proofErr w:type="spellEnd"/>
      <w:r w:rsidRPr="0024165C">
        <w:rPr>
          <w:rFonts w:ascii="Courier" w:hAnsi="Courier"/>
          <w:sz w:val="16"/>
          <w:szCs w:val="16"/>
        </w:rPr>
        <w:t>",</w:t>
      </w:r>
    </w:p>
    <w:p w14:paraId="130959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standard</w:t>
      </w:r>
      <w:proofErr w:type="gramEnd"/>
      <w:r w:rsidRPr="0024165C">
        <w:rPr>
          <w:rFonts w:ascii="Courier" w:hAnsi="Courier"/>
          <w:sz w:val="16"/>
          <w:szCs w:val="16"/>
        </w:rPr>
        <w:t>": "</w:t>
      </w:r>
      <w:proofErr w:type="spellStart"/>
      <w:r w:rsidRPr="0024165C">
        <w:rPr>
          <w:rFonts w:ascii="Courier" w:hAnsi="Courier"/>
          <w:sz w:val="16"/>
          <w:szCs w:val="16"/>
        </w:rPr>
        <w:t>fabio:SpecificationDocument</w:t>
      </w:r>
      <w:proofErr w:type="spellEnd"/>
      <w:r w:rsidRPr="0024165C">
        <w:rPr>
          <w:rFonts w:ascii="Courier" w:hAnsi="Courier"/>
          <w:sz w:val="16"/>
          <w:szCs w:val="16"/>
        </w:rPr>
        <w:t>",</w:t>
      </w:r>
    </w:p>
    <w:p w14:paraId="68AB21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techreport</w:t>
      </w:r>
      <w:proofErr w:type="spellEnd"/>
      <w:proofErr w:type="gramEnd"/>
      <w:r w:rsidRPr="0024165C">
        <w:rPr>
          <w:rFonts w:ascii="Courier" w:hAnsi="Courier"/>
          <w:sz w:val="16"/>
          <w:szCs w:val="16"/>
        </w:rPr>
        <w:t>": "</w:t>
      </w:r>
      <w:proofErr w:type="spellStart"/>
      <w:r w:rsidRPr="0024165C">
        <w:rPr>
          <w:rFonts w:ascii="Courier" w:hAnsi="Courier"/>
          <w:sz w:val="16"/>
          <w:szCs w:val="16"/>
        </w:rPr>
        <w:t>fabio:ReportDocument</w:t>
      </w:r>
      <w:proofErr w:type="spellEnd"/>
      <w:r w:rsidRPr="0024165C">
        <w:rPr>
          <w:rFonts w:ascii="Courier" w:hAnsi="Courier"/>
          <w:sz w:val="16"/>
          <w:szCs w:val="16"/>
        </w:rPr>
        <w:t>",</w:t>
      </w:r>
    </w:p>
    <w:p w14:paraId="083768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thesis</w:t>
      </w:r>
      <w:proofErr w:type="gramEnd"/>
      <w:r w:rsidRPr="0024165C">
        <w:rPr>
          <w:rFonts w:ascii="Courier" w:hAnsi="Courier"/>
          <w:sz w:val="16"/>
          <w:szCs w:val="16"/>
        </w:rPr>
        <w:t>": "</w:t>
      </w:r>
      <w:proofErr w:type="spellStart"/>
      <w:r w:rsidRPr="0024165C">
        <w:rPr>
          <w:rFonts w:ascii="Courier" w:hAnsi="Courier"/>
          <w:sz w:val="16"/>
          <w:szCs w:val="16"/>
        </w:rPr>
        <w:t>fabio:Thesis</w:t>
      </w:r>
      <w:proofErr w:type="spellEnd"/>
      <w:r w:rsidRPr="0024165C">
        <w:rPr>
          <w:rFonts w:ascii="Courier" w:hAnsi="Courier"/>
          <w:sz w:val="16"/>
          <w:szCs w:val="16"/>
        </w:rPr>
        <w:t>",</w:t>
      </w:r>
    </w:p>
    <w:p w14:paraId="50C205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web</w:t>
      </w:r>
      <w:proofErr w:type="gramEnd"/>
      <w:r w:rsidRPr="0024165C">
        <w:rPr>
          <w:rFonts w:ascii="Courier" w:hAnsi="Courier"/>
          <w:sz w:val="16"/>
          <w:szCs w:val="16"/>
        </w:rPr>
        <w:t>": "</w:t>
      </w:r>
      <w:proofErr w:type="spellStart"/>
      <w:r w:rsidRPr="0024165C">
        <w:rPr>
          <w:rFonts w:ascii="Courier" w:hAnsi="Courier"/>
          <w:sz w:val="16"/>
          <w:szCs w:val="16"/>
        </w:rPr>
        <w:t>fabio:WebContent</w:t>
      </w:r>
      <w:proofErr w:type="spellEnd"/>
      <w:r w:rsidRPr="0024165C">
        <w:rPr>
          <w:rFonts w:ascii="Courier" w:hAnsi="Courier"/>
          <w:sz w:val="16"/>
          <w:szCs w:val="16"/>
        </w:rPr>
        <w:t>",</w:t>
      </w:r>
    </w:p>
    <w:p w14:paraId="3E4F387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unpublished</w:t>
      </w:r>
      <w:proofErr w:type="gramEnd"/>
      <w:r w:rsidRPr="0024165C">
        <w:rPr>
          <w:rFonts w:ascii="Courier" w:hAnsi="Courier"/>
          <w:sz w:val="16"/>
          <w:szCs w:val="16"/>
        </w:rPr>
        <w:t>": "</w:t>
      </w:r>
      <w:proofErr w:type="spellStart"/>
      <w:r w:rsidRPr="0024165C">
        <w:rPr>
          <w:rFonts w:ascii="Courier" w:hAnsi="Courier"/>
          <w:sz w:val="16"/>
          <w:szCs w:val="16"/>
        </w:rPr>
        <w:t>fabio:Preprint</w:t>
      </w:r>
      <w:proofErr w:type="spellEnd"/>
      <w:r w:rsidRPr="0024165C">
        <w:rPr>
          <w:rFonts w:ascii="Courier" w:hAnsi="Courier"/>
          <w:sz w:val="16"/>
          <w:szCs w:val="16"/>
        </w:rPr>
        <w:t>",</w:t>
      </w:r>
    </w:p>
    <w:p w14:paraId="0036287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unique</w:t>
      </w:r>
      <w:proofErr w:type="gramEnd"/>
      <w:r w:rsidRPr="0024165C">
        <w:rPr>
          <w:rFonts w:ascii="Courier" w:hAnsi="Courier"/>
          <w:sz w:val="16"/>
          <w:szCs w:val="16"/>
        </w:rPr>
        <w:t>_identifier</w:t>
      </w:r>
      <w:proofErr w:type="spellEnd"/>
      <w:r w:rsidRPr="0024165C">
        <w:rPr>
          <w:rFonts w:ascii="Courier" w:hAnsi="Courier"/>
          <w:sz w:val="16"/>
          <w:szCs w:val="16"/>
        </w:rPr>
        <w:t>": "</w:t>
      </w:r>
      <w:proofErr w:type="spellStart"/>
      <w:r w:rsidRPr="0024165C">
        <w:rPr>
          <w:rFonts w:ascii="Courier" w:hAnsi="Courier"/>
          <w:sz w:val="16"/>
          <w:szCs w:val="16"/>
        </w:rPr>
        <w:t>datacite:Identifier</w:t>
      </w:r>
      <w:proofErr w:type="spellEnd"/>
      <w:r w:rsidRPr="0024165C">
        <w:rPr>
          <w:rFonts w:ascii="Courier" w:hAnsi="Courier"/>
          <w:sz w:val="16"/>
          <w:szCs w:val="16"/>
        </w:rPr>
        <w:t>",</w:t>
      </w:r>
    </w:p>
    <w:p w14:paraId="38BC158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modification</w:t>
      </w:r>
      <w:proofErr w:type="gramEnd"/>
      <w:r w:rsidRPr="0024165C">
        <w:rPr>
          <w:rFonts w:ascii="Courier" w:hAnsi="Courier"/>
          <w:sz w:val="16"/>
          <w:szCs w:val="16"/>
        </w:rPr>
        <w:t>": "</w:t>
      </w:r>
      <w:proofErr w:type="spellStart"/>
      <w:r w:rsidRPr="0024165C">
        <w:rPr>
          <w:rFonts w:ascii="Courier" w:hAnsi="Courier"/>
          <w:sz w:val="16"/>
          <w:szCs w:val="16"/>
        </w:rPr>
        <w:t>prov:Modify</w:t>
      </w:r>
      <w:proofErr w:type="spellEnd"/>
      <w:r w:rsidRPr="0024165C">
        <w:rPr>
          <w:rFonts w:ascii="Courier" w:hAnsi="Courier"/>
          <w:sz w:val="16"/>
          <w:szCs w:val="16"/>
        </w:rPr>
        <w:t>",</w:t>
      </w:r>
    </w:p>
    <w:p w14:paraId="2292DF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78B37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commentRangeStart w:id="1113"/>
      <w:r w:rsidRPr="0024165C">
        <w:rPr>
          <w:rFonts w:ascii="Courier" w:hAnsi="Courier"/>
          <w:sz w:val="16"/>
          <w:szCs w:val="16"/>
        </w:rPr>
        <w:t>"</w:t>
      </w:r>
      <w:proofErr w:type="gramStart"/>
      <w:r w:rsidRPr="0024165C">
        <w:rPr>
          <w:rFonts w:ascii="Courier" w:hAnsi="Courier"/>
          <w:sz w:val="16"/>
          <w:szCs w:val="16"/>
        </w:rPr>
        <w:t>citation</w:t>
      </w:r>
      <w:proofErr w:type="gramEnd"/>
      <w:r w:rsidRPr="0024165C">
        <w:rPr>
          <w:rFonts w:ascii="Courier" w:hAnsi="Courier"/>
          <w:sz w:val="16"/>
          <w:szCs w:val="16"/>
        </w:rPr>
        <w:t>": { "@id": "</w:t>
      </w:r>
      <w:proofErr w:type="spellStart"/>
      <w:r w:rsidRPr="0024165C">
        <w:rPr>
          <w:rFonts w:ascii="Courier" w:hAnsi="Courier"/>
          <w:sz w:val="16"/>
          <w:szCs w:val="16"/>
        </w:rPr>
        <w:t>cito:cites</w:t>
      </w:r>
      <w:proofErr w:type="spellEnd"/>
      <w:r w:rsidRPr="0024165C">
        <w:rPr>
          <w:rFonts w:ascii="Courier" w:hAnsi="Courier"/>
          <w:sz w:val="16"/>
          <w:szCs w:val="16"/>
        </w:rPr>
        <w:t>", "@type": "@vocab" },</w:t>
      </w:r>
      <w:commentRangeEnd w:id="1113"/>
      <w:r w:rsidR="00C34C97">
        <w:rPr>
          <w:rStyle w:val="Rimandocommento"/>
        </w:rPr>
        <w:commentReference w:id="1113"/>
      </w:r>
    </w:p>
    <w:p w14:paraId="32E770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contributor</w:t>
      </w:r>
      <w:proofErr w:type="gramEnd"/>
      <w:r w:rsidRPr="0024165C">
        <w:rPr>
          <w:rFonts w:ascii="Courier" w:hAnsi="Courier"/>
          <w:sz w:val="16"/>
          <w:szCs w:val="16"/>
        </w:rPr>
        <w:t>": { "@id": "</w:t>
      </w:r>
      <w:proofErr w:type="spellStart"/>
      <w:r w:rsidRPr="0024165C">
        <w:rPr>
          <w:rFonts w:ascii="Courier" w:hAnsi="Courier"/>
          <w:sz w:val="16"/>
          <w:szCs w:val="16"/>
        </w:rPr>
        <w:t>pro:isDocumentContextFor</w:t>
      </w:r>
      <w:proofErr w:type="spellEnd"/>
      <w:r w:rsidRPr="0024165C">
        <w:rPr>
          <w:rFonts w:ascii="Courier" w:hAnsi="Courier"/>
          <w:sz w:val="16"/>
          <w:szCs w:val="16"/>
        </w:rPr>
        <w:t>", "@type": "@vocab" },</w:t>
      </w:r>
    </w:p>
    <w:p w14:paraId="73C5B4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crossref</w:t>
      </w:r>
      <w:proofErr w:type="spellEnd"/>
      <w:proofErr w:type="gramEnd"/>
      <w:r w:rsidRPr="0024165C">
        <w:rPr>
          <w:rFonts w:ascii="Courier" w:hAnsi="Courier"/>
          <w:sz w:val="16"/>
          <w:szCs w:val="16"/>
        </w:rPr>
        <w:t>": { "@id": "</w:t>
      </w:r>
      <w:proofErr w:type="spellStart"/>
      <w:r w:rsidRPr="0024165C">
        <w:rPr>
          <w:rFonts w:ascii="Courier" w:hAnsi="Courier"/>
          <w:sz w:val="16"/>
          <w:szCs w:val="16"/>
        </w:rPr>
        <w:t>biro:references</w:t>
      </w:r>
      <w:proofErr w:type="spellEnd"/>
      <w:r w:rsidRPr="0024165C">
        <w:rPr>
          <w:rFonts w:ascii="Courier" w:hAnsi="Courier"/>
          <w:sz w:val="16"/>
          <w:szCs w:val="16"/>
        </w:rPr>
        <w:t>", "@type": "@vocab"},</w:t>
      </w:r>
    </w:p>
    <w:p w14:paraId="029824B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_role_type</w:t>
      </w:r>
      <w:proofErr w:type="spellEnd"/>
      <w:r w:rsidRPr="0024165C">
        <w:rPr>
          <w:rFonts w:ascii="Courier" w:hAnsi="Courier"/>
          <w:sz w:val="16"/>
          <w:szCs w:val="16"/>
        </w:rPr>
        <w:t>": { "@id": "</w:t>
      </w:r>
      <w:proofErr w:type="spellStart"/>
      <w:r w:rsidRPr="0024165C">
        <w:rPr>
          <w:rFonts w:ascii="Courier" w:hAnsi="Courier"/>
          <w:sz w:val="16"/>
          <w:szCs w:val="16"/>
        </w:rPr>
        <w:t>prov:hadRole</w:t>
      </w:r>
      <w:proofErr w:type="spellEnd"/>
      <w:r w:rsidRPr="0024165C">
        <w:rPr>
          <w:rFonts w:ascii="Courier" w:hAnsi="Courier"/>
          <w:sz w:val="16"/>
          <w:szCs w:val="16"/>
        </w:rPr>
        <w:t>" , "@type": "@vocab" },</w:t>
      </w:r>
    </w:p>
    <w:p w14:paraId="21C484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derived</w:t>
      </w:r>
      <w:proofErr w:type="gramEnd"/>
      <w:r w:rsidRPr="0024165C">
        <w:rPr>
          <w:rFonts w:ascii="Courier" w:hAnsi="Courier"/>
          <w:sz w:val="16"/>
          <w:szCs w:val="16"/>
        </w:rPr>
        <w:t>_from</w:t>
      </w:r>
      <w:proofErr w:type="spellEnd"/>
      <w:r w:rsidRPr="0024165C">
        <w:rPr>
          <w:rFonts w:ascii="Courier" w:hAnsi="Courier"/>
          <w:sz w:val="16"/>
          <w:szCs w:val="16"/>
        </w:rPr>
        <w:t>": { "@id": "</w:t>
      </w:r>
      <w:proofErr w:type="spellStart"/>
      <w:r w:rsidRPr="0024165C">
        <w:rPr>
          <w:rFonts w:ascii="Courier" w:hAnsi="Courier"/>
          <w:sz w:val="16"/>
          <w:szCs w:val="16"/>
        </w:rPr>
        <w:t>prov:wasDerivedFrom</w:t>
      </w:r>
      <w:proofErr w:type="spellEnd"/>
      <w:r w:rsidRPr="0024165C">
        <w:rPr>
          <w:rFonts w:ascii="Courier" w:hAnsi="Courier"/>
          <w:sz w:val="16"/>
          <w:szCs w:val="16"/>
        </w:rPr>
        <w:t>", "@type": "@vocab" },</w:t>
      </w:r>
    </w:p>
    <w:p w14:paraId="0B153E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distribution</w:t>
      </w:r>
      <w:proofErr w:type="gramEnd"/>
      <w:r w:rsidRPr="0024165C">
        <w:rPr>
          <w:rFonts w:ascii="Courier" w:hAnsi="Courier"/>
          <w:sz w:val="16"/>
          <w:szCs w:val="16"/>
        </w:rPr>
        <w:t>": { "@id": "</w:t>
      </w:r>
      <w:proofErr w:type="spellStart"/>
      <w:r w:rsidRPr="0024165C">
        <w:rPr>
          <w:rFonts w:ascii="Courier" w:hAnsi="Courier"/>
          <w:sz w:val="16"/>
          <w:szCs w:val="16"/>
        </w:rPr>
        <w:t>dcat:distribution</w:t>
      </w:r>
      <w:proofErr w:type="spellEnd"/>
      <w:r w:rsidRPr="0024165C">
        <w:rPr>
          <w:rFonts w:ascii="Courier" w:hAnsi="Courier"/>
          <w:sz w:val="16"/>
          <w:szCs w:val="16"/>
        </w:rPr>
        <w:t>", "@type": "@vocab" },</w:t>
      </w:r>
    </w:p>
    <w:p w14:paraId="4917C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download</w:t>
      </w:r>
      <w:proofErr w:type="gramEnd"/>
      <w:r w:rsidRPr="0024165C">
        <w:rPr>
          <w:rFonts w:ascii="Courier" w:hAnsi="Courier"/>
          <w:sz w:val="16"/>
          <w:szCs w:val="16"/>
        </w:rPr>
        <w:t>": { "@id": "</w:t>
      </w:r>
      <w:proofErr w:type="spellStart"/>
      <w:r w:rsidRPr="0024165C">
        <w:rPr>
          <w:rFonts w:ascii="Courier" w:hAnsi="Courier"/>
          <w:sz w:val="16"/>
          <w:szCs w:val="16"/>
        </w:rPr>
        <w:t>dcat:downloadURL</w:t>
      </w:r>
      <w:proofErr w:type="spellEnd"/>
      <w:r w:rsidRPr="0024165C">
        <w:rPr>
          <w:rFonts w:ascii="Courier" w:hAnsi="Courier"/>
          <w:sz w:val="16"/>
          <w:szCs w:val="16"/>
        </w:rPr>
        <w:t>", "@type": "@vocab" },</w:t>
      </w:r>
    </w:p>
    <w:p w14:paraId="2F41C4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endpoint</w:t>
      </w:r>
      <w:proofErr w:type="gramEnd"/>
      <w:r w:rsidRPr="0024165C">
        <w:rPr>
          <w:rFonts w:ascii="Courier" w:hAnsi="Courier"/>
          <w:sz w:val="16"/>
          <w:szCs w:val="16"/>
        </w:rPr>
        <w:t>": { "@id": "</w:t>
      </w:r>
      <w:proofErr w:type="spellStart"/>
      <w:r w:rsidRPr="0024165C">
        <w:rPr>
          <w:rFonts w:ascii="Courier" w:hAnsi="Courier"/>
          <w:sz w:val="16"/>
          <w:szCs w:val="16"/>
        </w:rPr>
        <w:t>void:sparqlEndpoint</w:t>
      </w:r>
      <w:proofErr w:type="spellEnd"/>
      <w:r w:rsidRPr="0024165C">
        <w:rPr>
          <w:rFonts w:ascii="Courier" w:hAnsi="Courier"/>
          <w:sz w:val="16"/>
          <w:szCs w:val="16"/>
        </w:rPr>
        <w:t>", "@type": "@vocab" },</w:t>
      </w:r>
    </w:p>
    <w:p w14:paraId="0918503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file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dcat:mediaType</w:t>
      </w:r>
      <w:proofErr w:type="spellEnd"/>
      <w:r w:rsidRPr="0024165C">
        <w:rPr>
          <w:rFonts w:ascii="Courier" w:hAnsi="Courier"/>
          <w:sz w:val="16"/>
          <w:szCs w:val="16"/>
        </w:rPr>
        <w:t>", "@type": "@vocab" },</w:t>
      </w:r>
    </w:p>
    <w:p w14:paraId="04CA8C6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format</w:t>
      </w:r>
      <w:proofErr w:type="gramEnd"/>
      <w:r w:rsidRPr="0024165C">
        <w:rPr>
          <w:rFonts w:ascii="Courier" w:hAnsi="Courier"/>
          <w:sz w:val="16"/>
          <w:szCs w:val="16"/>
        </w:rPr>
        <w:t>": { "@id": "</w:t>
      </w:r>
      <w:proofErr w:type="spellStart"/>
      <w:r w:rsidRPr="0024165C">
        <w:rPr>
          <w:rFonts w:ascii="Courier" w:hAnsi="Courier"/>
          <w:sz w:val="16"/>
          <w:szCs w:val="16"/>
        </w:rPr>
        <w:t>frbr:</w:t>
      </w:r>
      <w:r w:rsidRPr="00CE6154">
        <w:rPr>
          <w:rFonts w:ascii="Courier" w:hAnsi="Courier"/>
          <w:color w:val="FF0000"/>
          <w:sz w:val="16"/>
          <w:szCs w:val="16"/>
          <w:rPrChange w:id="1114" w:author="David Shotton" w:date="2017-10-31T11:56:00Z">
            <w:rPr>
              <w:rFonts w:ascii="Courier" w:hAnsi="Courier"/>
              <w:sz w:val="16"/>
              <w:szCs w:val="16"/>
            </w:rPr>
          </w:rPrChange>
        </w:rPr>
        <w:t>embodiment</w:t>
      </w:r>
      <w:proofErr w:type="spellEnd"/>
      <w:r w:rsidRPr="0024165C">
        <w:rPr>
          <w:rFonts w:ascii="Courier" w:hAnsi="Courier"/>
          <w:sz w:val="16"/>
          <w:szCs w:val="16"/>
        </w:rPr>
        <w:t>", "@type": "@vocab" },</w:t>
      </w:r>
    </w:p>
    <w:p w14:paraId="697807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generated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prov:wasGeneratedBy</w:t>
      </w:r>
      <w:proofErr w:type="spellEnd"/>
      <w:r w:rsidRPr="0024165C">
        <w:rPr>
          <w:rFonts w:ascii="Courier" w:hAnsi="Courier"/>
          <w:sz w:val="16"/>
          <w:szCs w:val="16"/>
        </w:rPr>
        <w:t>", "@type": "@vocab" },</w:t>
      </w:r>
    </w:p>
    <w:p w14:paraId="3CC0F40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held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prov:agent</w:t>
      </w:r>
      <w:proofErr w:type="spellEnd"/>
      <w:r w:rsidRPr="0024165C">
        <w:rPr>
          <w:rFonts w:ascii="Courier" w:hAnsi="Courier"/>
          <w:sz w:val="16"/>
          <w:szCs w:val="16"/>
        </w:rPr>
        <w:t>" , "@type": "@vocab" },</w:t>
      </w:r>
    </w:p>
    <w:p w14:paraId="515E82D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identifier</w:t>
      </w:r>
      <w:proofErr w:type="gramEnd"/>
      <w:r w:rsidRPr="0024165C">
        <w:rPr>
          <w:rFonts w:ascii="Courier" w:hAnsi="Courier"/>
          <w:sz w:val="16"/>
          <w:szCs w:val="16"/>
        </w:rPr>
        <w:t>": { "@id": "</w:t>
      </w:r>
      <w:proofErr w:type="spellStart"/>
      <w:r w:rsidRPr="0024165C">
        <w:rPr>
          <w:rFonts w:ascii="Courier" w:hAnsi="Courier"/>
          <w:sz w:val="16"/>
          <w:szCs w:val="16"/>
        </w:rPr>
        <w:t>datacite:hasIdentifier</w:t>
      </w:r>
      <w:proofErr w:type="spellEnd"/>
      <w:r w:rsidRPr="0024165C">
        <w:rPr>
          <w:rFonts w:ascii="Courier" w:hAnsi="Courier"/>
          <w:sz w:val="16"/>
          <w:szCs w:val="16"/>
        </w:rPr>
        <w:t>", "@type": "@vocab" },</w:t>
      </w:r>
    </w:p>
    <w:p w14:paraId="31CD505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role</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pro:isHeldBy</w:t>
      </w:r>
      <w:proofErr w:type="spellEnd"/>
      <w:r w:rsidRPr="0024165C">
        <w:rPr>
          <w:rFonts w:ascii="Courier" w:hAnsi="Courier"/>
          <w:sz w:val="16"/>
          <w:szCs w:val="16"/>
        </w:rPr>
        <w:t>", "@type": "@vocab" },</w:t>
      </w:r>
    </w:p>
    <w:p w14:paraId="2C8FC6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invalidated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prov:wasInvalidatedBy</w:t>
      </w:r>
      <w:proofErr w:type="spellEnd"/>
      <w:r w:rsidRPr="0024165C">
        <w:rPr>
          <w:rFonts w:ascii="Courier" w:hAnsi="Courier"/>
          <w:sz w:val="16"/>
          <w:szCs w:val="16"/>
        </w:rPr>
        <w:t>", "@type": "@vocab" },</w:t>
      </w:r>
    </w:p>
    <w:p w14:paraId="22CCDB0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involved</w:t>
      </w:r>
      <w:proofErr w:type="gramEnd"/>
      <w:r w:rsidRPr="0024165C">
        <w:rPr>
          <w:rFonts w:ascii="Courier" w:hAnsi="Courier"/>
          <w:sz w:val="16"/>
          <w:szCs w:val="16"/>
        </w:rPr>
        <w:t>": { "@id": "</w:t>
      </w:r>
      <w:proofErr w:type="spellStart"/>
      <w:r w:rsidRPr="0024165C">
        <w:rPr>
          <w:rFonts w:ascii="Courier" w:hAnsi="Courier"/>
          <w:sz w:val="16"/>
          <w:szCs w:val="16"/>
        </w:rPr>
        <w:t>prov:qualifiedAssociation</w:t>
      </w:r>
      <w:proofErr w:type="spellEnd"/>
      <w:r w:rsidRPr="0024165C">
        <w:rPr>
          <w:rFonts w:ascii="Courier" w:hAnsi="Courier"/>
          <w:sz w:val="16"/>
          <w:szCs w:val="16"/>
        </w:rPr>
        <w:t>", "@type": "@vocab" },</w:t>
      </w:r>
    </w:p>
    <w:p w14:paraId="27FBBE7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license</w:t>
      </w:r>
      <w:proofErr w:type="gramEnd"/>
      <w:r w:rsidRPr="0024165C">
        <w:rPr>
          <w:rFonts w:ascii="Courier" w:hAnsi="Courier"/>
          <w:sz w:val="16"/>
          <w:szCs w:val="16"/>
        </w:rPr>
        <w:t>": { "@id": "</w:t>
      </w:r>
      <w:proofErr w:type="spellStart"/>
      <w:r w:rsidRPr="0024165C">
        <w:rPr>
          <w:rFonts w:ascii="Courier" w:hAnsi="Courier"/>
          <w:sz w:val="16"/>
          <w:szCs w:val="16"/>
        </w:rPr>
        <w:t>dcterms:license</w:t>
      </w:r>
      <w:proofErr w:type="spellEnd"/>
      <w:r w:rsidRPr="0024165C">
        <w:rPr>
          <w:rFonts w:ascii="Courier" w:hAnsi="Courier"/>
          <w:sz w:val="16"/>
          <w:szCs w:val="16"/>
        </w:rPr>
        <w:t>", "@type": "@vocab" },</w:t>
      </w:r>
    </w:p>
    <w:p w14:paraId="7FC5A42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mime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dcterms:format</w:t>
      </w:r>
      <w:proofErr w:type="spellEnd"/>
      <w:r w:rsidRPr="0024165C">
        <w:rPr>
          <w:rFonts w:ascii="Courier" w:hAnsi="Courier"/>
          <w:sz w:val="16"/>
          <w:szCs w:val="16"/>
        </w:rPr>
        <w:t>", "@type": "@vocab" },</w:t>
      </w:r>
    </w:p>
    <w:p w14:paraId="5C385C3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next</w:t>
      </w:r>
      <w:proofErr w:type="gramEnd"/>
      <w:r w:rsidRPr="0024165C">
        <w:rPr>
          <w:rFonts w:ascii="Courier" w:hAnsi="Courier"/>
          <w:sz w:val="16"/>
          <w:szCs w:val="16"/>
        </w:rPr>
        <w:t>": { "@id": "</w:t>
      </w:r>
      <w:proofErr w:type="spellStart"/>
      <w:r w:rsidRPr="0024165C">
        <w:rPr>
          <w:rFonts w:ascii="Courier" w:hAnsi="Courier"/>
          <w:sz w:val="16"/>
          <w:szCs w:val="16"/>
        </w:rPr>
        <w:t>oco:hasNext</w:t>
      </w:r>
      <w:proofErr w:type="spellEnd"/>
      <w:r w:rsidRPr="0024165C">
        <w:rPr>
          <w:rFonts w:ascii="Courier" w:hAnsi="Courier"/>
          <w:sz w:val="16"/>
          <w:szCs w:val="16"/>
        </w:rPr>
        <w:t>", "@type": "@vocab" },</w:t>
      </w:r>
    </w:p>
    <w:p w14:paraId="79368C3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reference</w:t>
      </w:r>
      <w:proofErr w:type="gramEnd"/>
      <w:r w:rsidRPr="0024165C">
        <w:rPr>
          <w:rFonts w:ascii="Courier" w:hAnsi="Courier"/>
          <w:sz w:val="16"/>
          <w:szCs w:val="16"/>
        </w:rPr>
        <w:t>": { "@id": "</w:t>
      </w:r>
      <w:proofErr w:type="spellStart"/>
      <w:r w:rsidRPr="0024165C">
        <w:rPr>
          <w:rFonts w:ascii="Courier" w:hAnsi="Courier"/>
          <w:sz w:val="16"/>
          <w:szCs w:val="16"/>
        </w:rPr>
        <w:t>frbr:part</w:t>
      </w:r>
      <w:proofErr w:type="spellEnd"/>
      <w:r w:rsidRPr="0024165C">
        <w:rPr>
          <w:rFonts w:ascii="Courier" w:hAnsi="Courier"/>
          <w:sz w:val="16"/>
          <w:szCs w:val="16"/>
        </w:rPr>
        <w:t>", "@type": "@vocab" },</w:t>
      </w:r>
    </w:p>
    <w:p w14:paraId="3CADD27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part</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frbr:partOf</w:t>
      </w:r>
      <w:proofErr w:type="spellEnd"/>
      <w:r w:rsidRPr="0024165C">
        <w:rPr>
          <w:rFonts w:ascii="Courier" w:hAnsi="Courier"/>
          <w:sz w:val="16"/>
          <w:szCs w:val="16"/>
        </w:rPr>
        <w:t>", "@type": "@vocab" },</w:t>
      </w:r>
    </w:p>
    <w:p w14:paraId="73706A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role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pro:withRole</w:t>
      </w:r>
      <w:proofErr w:type="spellEnd"/>
      <w:r w:rsidRPr="0024165C">
        <w:rPr>
          <w:rFonts w:ascii="Courier" w:hAnsi="Courier"/>
          <w:sz w:val="16"/>
          <w:szCs w:val="16"/>
        </w:rPr>
        <w:t>", "@type": "@vocab" },</w:t>
      </w:r>
    </w:p>
    <w:p w14:paraId="3AB8B52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snapshot</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prov:specializationOf</w:t>
      </w:r>
      <w:proofErr w:type="spellEnd"/>
      <w:r w:rsidRPr="0024165C">
        <w:rPr>
          <w:rFonts w:ascii="Courier" w:hAnsi="Courier"/>
          <w:sz w:val="16"/>
          <w:szCs w:val="16"/>
        </w:rPr>
        <w:t>", "@type": "@vocab" },</w:t>
      </w:r>
    </w:p>
    <w:p w14:paraId="5B0A78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source</w:t>
      </w:r>
      <w:proofErr w:type="gramEnd"/>
      <w:r w:rsidRPr="0024165C">
        <w:rPr>
          <w:rFonts w:ascii="Courier" w:hAnsi="Courier"/>
          <w:sz w:val="16"/>
          <w:szCs w:val="16"/>
        </w:rPr>
        <w:t>": { "@id": "</w:t>
      </w:r>
      <w:proofErr w:type="spellStart"/>
      <w:r w:rsidRPr="0024165C">
        <w:rPr>
          <w:rFonts w:ascii="Courier" w:hAnsi="Courier"/>
          <w:sz w:val="16"/>
          <w:szCs w:val="16"/>
        </w:rPr>
        <w:t>prov:hadPrimarySource</w:t>
      </w:r>
      <w:proofErr w:type="spellEnd"/>
      <w:r w:rsidRPr="0024165C">
        <w:rPr>
          <w:rFonts w:ascii="Courier" w:hAnsi="Courier"/>
          <w:sz w:val="16"/>
          <w:szCs w:val="16"/>
        </w:rPr>
        <w:t>", "@type": "@vocab" },</w:t>
      </w:r>
    </w:p>
    <w:p w14:paraId="3BB9DC1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subject</w:t>
      </w:r>
      <w:proofErr w:type="gramEnd"/>
      <w:r w:rsidRPr="0024165C">
        <w:rPr>
          <w:rFonts w:ascii="Courier" w:hAnsi="Courier"/>
          <w:sz w:val="16"/>
          <w:szCs w:val="16"/>
        </w:rPr>
        <w:t>": { "@id": "</w:t>
      </w:r>
      <w:proofErr w:type="spellStart"/>
      <w:r w:rsidRPr="0024165C">
        <w:rPr>
          <w:rFonts w:ascii="Courier" w:hAnsi="Courier"/>
          <w:sz w:val="16"/>
          <w:szCs w:val="16"/>
        </w:rPr>
        <w:t>dcat:theme</w:t>
      </w:r>
      <w:proofErr w:type="spellEnd"/>
      <w:r w:rsidRPr="0024165C">
        <w:rPr>
          <w:rFonts w:ascii="Courier" w:hAnsi="Courier"/>
          <w:sz w:val="16"/>
          <w:szCs w:val="16"/>
        </w:rPr>
        <w:t>", "@type": "@vocab" },</w:t>
      </w:r>
    </w:p>
    <w:p w14:paraId="643D1B9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subset</w:t>
      </w:r>
      <w:proofErr w:type="gramEnd"/>
      <w:r w:rsidRPr="0024165C">
        <w:rPr>
          <w:rFonts w:ascii="Courier" w:hAnsi="Courier"/>
          <w:sz w:val="16"/>
          <w:szCs w:val="16"/>
        </w:rPr>
        <w:t>": { "@id": "</w:t>
      </w:r>
      <w:proofErr w:type="spellStart"/>
      <w:r w:rsidRPr="0024165C">
        <w:rPr>
          <w:rFonts w:ascii="Courier" w:hAnsi="Courier"/>
          <w:sz w:val="16"/>
          <w:szCs w:val="16"/>
        </w:rPr>
        <w:t>void:subset</w:t>
      </w:r>
      <w:proofErr w:type="spellEnd"/>
      <w:r w:rsidRPr="0024165C">
        <w:rPr>
          <w:rFonts w:ascii="Courier" w:hAnsi="Courier"/>
          <w:sz w:val="16"/>
          <w:szCs w:val="16"/>
        </w:rPr>
        <w:t>", "@type": "@vocab" },</w:t>
      </w:r>
    </w:p>
    <w:p w14:paraId="17579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type</w:t>
      </w:r>
      <w:proofErr w:type="gramEnd"/>
      <w:r w:rsidRPr="0024165C">
        <w:rPr>
          <w:rFonts w:ascii="Courier" w:hAnsi="Courier"/>
          <w:sz w:val="16"/>
          <w:szCs w:val="16"/>
        </w:rPr>
        <w:t>": { "@id": "</w:t>
      </w:r>
      <w:proofErr w:type="spellStart"/>
      <w:r w:rsidRPr="0024165C">
        <w:rPr>
          <w:rFonts w:ascii="Courier" w:hAnsi="Courier"/>
          <w:sz w:val="16"/>
          <w:szCs w:val="16"/>
        </w:rPr>
        <w:t>datacite:usesIdentifierScheme</w:t>
      </w:r>
      <w:proofErr w:type="spellEnd"/>
      <w:r w:rsidRPr="0024165C">
        <w:rPr>
          <w:rFonts w:ascii="Courier" w:hAnsi="Courier"/>
          <w:sz w:val="16"/>
          <w:szCs w:val="16"/>
        </w:rPr>
        <w:t>", "@type": "@vocab" },</w:t>
      </w:r>
    </w:p>
    <w:p w14:paraId="169E93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document</w:t>
      </w:r>
      <w:proofErr w:type="gramEnd"/>
      <w:r w:rsidRPr="0024165C">
        <w:rPr>
          <w:rFonts w:ascii="Courier" w:hAnsi="Courier"/>
          <w:sz w:val="16"/>
          <w:szCs w:val="16"/>
        </w:rPr>
        <w:t>_url</w:t>
      </w:r>
      <w:proofErr w:type="spellEnd"/>
      <w:r w:rsidRPr="0024165C">
        <w:rPr>
          <w:rFonts w:ascii="Courier" w:hAnsi="Courier"/>
          <w:sz w:val="16"/>
          <w:szCs w:val="16"/>
        </w:rPr>
        <w:t>": { "@id": "</w:t>
      </w:r>
      <w:proofErr w:type="spellStart"/>
      <w:r w:rsidRPr="0024165C">
        <w:rPr>
          <w:rFonts w:ascii="Courier" w:hAnsi="Courier"/>
          <w:sz w:val="16"/>
          <w:szCs w:val="16"/>
        </w:rPr>
        <w:t>frbr:exemplar</w:t>
      </w:r>
      <w:proofErr w:type="spellEnd"/>
      <w:r w:rsidRPr="0024165C">
        <w:rPr>
          <w:rFonts w:ascii="Courier" w:hAnsi="Courier"/>
          <w:sz w:val="16"/>
          <w:szCs w:val="16"/>
        </w:rPr>
        <w:t>", "@type": "@vocab" },</w:t>
      </w:r>
    </w:p>
    <w:p w14:paraId="5C9CB71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webpage</w:t>
      </w:r>
      <w:proofErr w:type="gramEnd"/>
      <w:r w:rsidRPr="0024165C">
        <w:rPr>
          <w:rFonts w:ascii="Courier" w:hAnsi="Courier"/>
          <w:sz w:val="16"/>
          <w:szCs w:val="16"/>
        </w:rPr>
        <w:t>": { "@id": "</w:t>
      </w:r>
      <w:proofErr w:type="spellStart"/>
      <w:r w:rsidRPr="0024165C">
        <w:rPr>
          <w:rFonts w:ascii="Courier" w:hAnsi="Courier"/>
          <w:sz w:val="16"/>
          <w:szCs w:val="16"/>
        </w:rPr>
        <w:t>dcat:landingPage</w:t>
      </w:r>
      <w:proofErr w:type="spellEnd"/>
      <w:r w:rsidRPr="0024165C">
        <w:rPr>
          <w:rFonts w:ascii="Courier" w:hAnsi="Courier"/>
          <w:sz w:val="16"/>
          <w:szCs w:val="16"/>
        </w:rPr>
        <w:t>", "@type": "@vocab" },</w:t>
      </w:r>
    </w:p>
    <w:p w14:paraId="0329EE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AB1DD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byte</w:t>
      </w:r>
      <w:proofErr w:type="gramEnd"/>
      <w:r w:rsidRPr="0024165C">
        <w:rPr>
          <w:rFonts w:ascii="Courier" w:hAnsi="Courier"/>
          <w:sz w:val="16"/>
          <w:szCs w:val="16"/>
        </w:rPr>
        <w:t>": { "@id": "</w:t>
      </w:r>
      <w:proofErr w:type="spellStart"/>
      <w:r w:rsidRPr="0024165C">
        <w:rPr>
          <w:rFonts w:ascii="Courier" w:hAnsi="Courier"/>
          <w:sz w:val="16"/>
          <w:szCs w:val="16"/>
        </w:rPr>
        <w:t>dcat:byteSize</w:t>
      </w:r>
      <w:proofErr w:type="spellEnd"/>
      <w:r w:rsidRPr="0024165C">
        <w:rPr>
          <w:rFonts w:ascii="Courier" w:hAnsi="Courier"/>
          <w:sz w:val="16"/>
          <w:szCs w:val="16"/>
        </w:rPr>
        <w:t>", "@type": "</w:t>
      </w:r>
      <w:proofErr w:type="spellStart"/>
      <w:r w:rsidRPr="0024165C">
        <w:rPr>
          <w:rFonts w:ascii="Courier" w:hAnsi="Courier"/>
          <w:sz w:val="16"/>
          <w:szCs w:val="16"/>
        </w:rPr>
        <w:t>xsd:decimal</w:t>
      </w:r>
      <w:proofErr w:type="spellEnd"/>
      <w:r w:rsidRPr="0024165C">
        <w:rPr>
          <w:rFonts w:ascii="Courier" w:hAnsi="Courier"/>
          <w:sz w:val="16"/>
          <w:szCs w:val="16"/>
        </w:rPr>
        <w:t>" },</w:t>
      </w:r>
    </w:p>
    <w:p w14:paraId="14796A2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description</w:t>
      </w:r>
      <w:proofErr w:type="gramEnd"/>
      <w:r w:rsidRPr="0024165C">
        <w:rPr>
          <w:rFonts w:ascii="Courier" w:hAnsi="Courier"/>
          <w:sz w:val="16"/>
          <w:szCs w:val="16"/>
        </w:rPr>
        <w:t>": "</w:t>
      </w:r>
      <w:proofErr w:type="spellStart"/>
      <w:r w:rsidRPr="0024165C">
        <w:rPr>
          <w:rFonts w:ascii="Courier" w:hAnsi="Courier"/>
          <w:sz w:val="16"/>
          <w:szCs w:val="16"/>
        </w:rPr>
        <w:t>dcterms:description</w:t>
      </w:r>
      <w:proofErr w:type="spellEnd"/>
      <w:r w:rsidRPr="0024165C">
        <w:rPr>
          <w:rFonts w:ascii="Courier" w:hAnsi="Courier"/>
          <w:sz w:val="16"/>
          <w:szCs w:val="16"/>
        </w:rPr>
        <w:t>",</w:t>
      </w:r>
    </w:p>
    <w:p w14:paraId="10E945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edition</w:t>
      </w:r>
      <w:proofErr w:type="gramEnd"/>
      <w:r w:rsidRPr="0024165C">
        <w:rPr>
          <w:rFonts w:ascii="Courier" w:hAnsi="Courier"/>
          <w:sz w:val="16"/>
          <w:szCs w:val="16"/>
        </w:rPr>
        <w:t>": "</w:t>
      </w:r>
      <w:proofErr w:type="spellStart"/>
      <w:r w:rsidRPr="0024165C">
        <w:rPr>
          <w:rFonts w:ascii="Courier" w:hAnsi="Courier"/>
          <w:sz w:val="16"/>
          <w:szCs w:val="16"/>
        </w:rPr>
        <w:t>prism:edition</w:t>
      </w:r>
      <w:proofErr w:type="spellEnd"/>
      <w:r w:rsidRPr="0024165C">
        <w:rPr>
          <w:rFonts w:ascii="Courier" w:hAnsi="Courier"/>
          <w:sz w:val="16"/>
          <w:szCs w:val="16"/>
        </w:rPr>
        <w:t>",</w:t>
      </w:r>
    </w:p>
    <w:p w14:paraId="602ADD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fname</w:t>
      </w:r>
      <w:proofErr w:type="spellEnd"/>
      <w:proofErr w:type="gramEnd"/>
      <w:r w:rsidRPr="0024165C">
        <w:rPr>
          <w:rFonts w:ascii="Courier" w:hAnsi="Courier"/>
          <w:sz w:val="16"/>
          <w:szCs w:val="16"/>
        </w:rPr>
        <w:t>": "</w:t>
      </w:r>
      <w:proofErr w:type="spellStart"/>
      <w:r w:rsidRPr="0024165C">
        <w:rPr>
          <w:rFonts w:ascii="Courier" w:hAnsi="Courier"/>
          <w:sz w:val="16"/>
          <w:szCs w:val="16"/>
        </w:rPr>
        <w:t>foaf:familyName</w:t>
      </w:r>
      <w:proofErr w:type="spellEnd"/>
      <w:r w:rsidRPr="0024165C">
        <w:rPr>
          <w:rFonts w:ascii="Courier" w:hAnsi="Courier"/>
          <w:sz w:val="16"/>
          <w:szCs w:val="16"/>
        </w:rPr>
        <w:t>",</w:t>
      </w:r>
    </w:p>
    <w:p w14:paraId="677C53E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fpage</w:t>
      </w:r>
      <w:proofErr w:type="spellEnd"/>
      <w:proofErr w:type="gramEnd"/>
      <w:r w:rsidRPr="0024165C">
        <w:rPr>
          <w:rFonts w:ascii="Courier" w:hAnsi="Courier"/>
          <w:sz w:val="16"/>
          <w:szCs w:val="16"/>
        </w:rPr>
        <w:t>": "</w:t>
      </w:r>
      <w:proofErr w:type="spellStart"/>
      <w:r w:rsidRPr="0024165C">
        <w:rPr>
          <w:rFonts w:ascii="Courier" w:hAnsi="Courier"/>
          <w:sz w:val="16"/>
          <w:szCs w:val="16"/>
        </w:rPr>
        <w:t>prism:startingPage</w:t>
      </w:r>
      <w:proofErr w:type="spellEnd"/>
      <w:r w:rsidRPr="0024165C">
        <w:rPr>
          <w:rFonts w:ascii="Courier" w:hAnsi="Courier"/>
          <w:sz w:val="16"/>
          <w:szCs w:val="16"/>
        </w:rPr>
        <w:t>",</w:t>
      </w:r>
    </w:p>
    <w:p w14:paraId="27AC2B4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generated</w:t>
      </w:r>
      <w:proofErr w:type="gramEnd"/>
      <w:r w:rsidRPr="0024165C">
        <w:rPr>
          <w:rFonts w:ascii="Courier" w:hAnsi="Courier"/>
          <w:sz w:val="16"/>
          <w:szCs w:val="16"/>
        </w:rPr>
        <w:t>": { "@id": "</w:t>
      </w:r>
      <w:proofErr w:type="spellStart"/>
      <w:r w:rsidRPr="0024165C">
        <w:rPr>
          <w:rFonts w:ascii="Courier" w:hAnsi="Courier"/>
          <w:sz w:val="16"/>
          <w:szCs w:val="16"/>
        </w:rPr>
        <w:t>prov:generatedAtTime</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1303F7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gname</w:t>
      </w:r>
      <w:proofErr w:type="spellEnd"/>
      <w:proofErr w:type="gramEnd"/>
      <w:r w:rsidRPr="0024165C">
        <w:rPr>
          <w:rFonts w:ascii="Courier" w:hAnsi="Courier"/>
          <w:sz w:val="16"/>
          <w:szCs w:val="16"/>
        </w:rPr>
        <w:t>": "</w:t>
      </w:r>
      <w:proofErr w:type="spellStart"/>
      <w:r w:rsidRPr="0024165C">
        <w:rPr>
          <w:rFonts w:ascii="Courier" w:hAnsi="Courier"/>
          <w:sz w:val="16"/>
          <w:szCs w:val="16"/>
        </w:rPr>
        <w:t>foaf:givenName</w:t>
      </w:r>
      <w:proofErr w:type="spellEnd"/>
      <w:r w:rsidRPr="0024165C">
        <w:rPr>
          <w:rFonts w:ascii="Courier" w:hAnsi="Courier"/>
          <w:sz w:val="16"/>
          <w:szCs w:val="16"/>
        </w:rPr>
        <w:t>",</w:t>
      </w:r>
    </w:p>
    <w:p w14:paraId="1A40FE3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id</w:t>
      </w:r>
      <w:proofErr w:type="gramEnd"/>
      <w:r w:rsidRPr="0024165C">
        <w:rPr>
          <w:rFonts w:ascii="Courier" w:hAnsi="Courier"/>
          <w:sz w:val="16"/>
          <w:szCs w:val="16"/>
        </w:rPr>
        <w:t>": "</w:t>
      </w:r>
      <w:proofErr w:type="spellStart"/>
      <w:r w:rsidRPr="0024165C">
        <w:rPr>
          <w:rFonts w:ascii="Courier" w:hAnsi="Courier"/>
          <w:sz w:val="16"/>
          <w:szCs w:val="16"/>
        </w:rPr>
        <w:t>literal:hasLiteralValue</w:t>
      </w:r>
      <w:proofErr w:type="spellEnd"/>
      <w:r w:rsidRPr="0024165C">
        <w:rPr>
          <w:rFonts w:ascii="Courier" w:hAnsi="Courier"/>
          <w:sz w:val="16"/>
          <w:szCs w:val="16"/>
        </w:rPr>
        <w:t>",</w:t>
      </w:r>
    </w:p>
    <w:p w14:paraId="4A6451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invalidated</w:t>
      </w:r>
      <w:proofErr w:type="gramEnd"/>
      <w:r w:rsidRPr="0024165C">
        <w:rPr>
          <w:rFonts w:ascii="Courier" w:hAnsi="Courier"/>
          <w:sz w:val="16"/>
          <w:szCs w:val="16"/>
        </w:rPr>
        <w:t>": { "@id": "</w:t>
      </w:r>
      <w:proofErr w:type="spellStart"/>
      <w:r w:rsidRPr="0024165C">
        <w:rPr>
          <w:rFonts w:ascii="Courier" w:hAnsi="Courier"/>
          <w:sz w:val="16"/>
          <w:szCs w:val="16"/>
        </w:rPr>
        <w:t>prov:invalidatedAtTime</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059A61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keyword</w:t>
      </w:r>
      <w:proofErr w:type="gramEnd"/>
      <w:r w:rsidRPr="0024165C">
        <w:rPr>
          <w:rFonts w:ascii="Courier" w:hAnsi="Courier"/>
          <w:sz w:val="16"/>
          <w:szCs w:val="16"/>
        </w:rPr>
        <w:t>": "</w:t>
      </w:r>
      <w:proofErr w:type="spellStart"/>
      <w:r w:rsidRPr="0024165C">
        <w:rPr>
          <w:rFonts w:ascii="Courier" w:hAnsi="Courier"/>
          <w:sz w:val="16"/>
          <w:szCs w:val="16"/>
        </w:rPr>
        <w:t>dcat:keyword</w:t>
      </w:r>
      <w:proofErr w:type="spellEnd"/>
      <w:r w:rsidRPr="0024165C">
        <w:rPr>
          <w:rFonts w:ascii="Courier" w:hAnsi="Courier"/>
          <w:sz w:val="16"/>
          <w:szCs w:val="16"/>
        </w:rPr>
        <w:t>",</w:t>
      </w:r>
    </w:p>
    <w:p w14:paraId="0EAC70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label</w:t>
      </w:r>
      <w:proofErr w:type="gramEnd"/>
      <w:r w:rsidRPr="0024165C">
        <w:rPr>
          <w:rFonts w:ascii="Courier" w:hAnsi="Courier"/>
          <w:sz w:val="16"/>
          <w:szCs w:val="16"/>
        </w:rPr>
        <w:t>": "</w:t>
      </w:r>
      <w:proofErr w:type="spellStart"/>
      <w:r w:rsidRPr="0024165C">
        <w:rPr>
          <w:rFonts w:ascii="Courier" w:hAnsi="Courier"/>
          <w:sz w:val="16"/>
          <w:szCs w:val="16"/>
        </w:rPr>
        <w:t>rdfs:label</w:t>
      </w:r>
      <w:proofErr w:type="spellEnd"/>
      <w:r w:rsidRPr="0024165C">
        <w:rPr>
          <w:rFonts w:ascii="Courier" w:hAnsi="Courier"/>
          <w:sz w:val="16"/>
          <w:szCs w:val="16"/>
        </w:rPr>
        <w:t>",</w:t>
      </w:r>
    </w:p>
    <w:p w14:paraId="08588AC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lpage</w:t>
      </w:r>
      <w:proofErr w:type="spellEnd"/>
      <w:proofErr w:type="gramEnd"/>
      <w:r w:rsidRPr="0024165C">
        <w:rPr>
          <w:rFonts w:ascii="Courier" w:hAnsi="Courier"/>
          <w:sz w:val="16"/>
          <w:szCs w:val="16"/>
        </w:rPr>
        <w:t>": "</w:t>
      </w:r>
      <w:proofErr w:type="spellStart"/>
      <w:r w:rsidRPr="0024165C">
        <w:rPr>
          <w:rFonts w:ascii="Courier" w:hAnsi="Courier"/>
          <w:sz w:val="16"/>
          <w:szCs w:val="16"/>
        </w:rPr>
        <w:t>prism:endingPage</w:t>
      </w:r>
      <w:proofErr w:type="spellEnd"/>
      <w:r w:rsidRPr="0024165C">
        <w:rPr>
          <w:rFonts w:ascii="Courier" w:hAnsi="Courier"/>
          <w:sz w:val="16"/>
          <w:szCs w:val="16"/>
        </w:rPr>
        <w:t>",</w:t>
      </w:r>
    </w:p>
    <w:p w14:paraId="47D198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mod</w:t>
      </w:r>
      <w:proofErr w:type="gramEnd"/>
      <w:r w:rsidRPr="0024165C">
        <w:rPr>
          <w:rFonts w:ascii="Courier" w:hAnsi="Courier"/>
          <w:sz w:val="16"/>
          <w:szCs w:val="16"/>
        </w:rPr>
        <w:t>_date</w:t>
      </w:r>
      <w:proofErr w:type="spellEnd"/>
      <w:r w:rsidRPr="0024165C">
        <w:rPr>
          <w:rFonts w:ascii="Courier" w:hAnsi="Courier"/>
          <w:sz w:val="16"/>
          <w:szCs w:val="16"/>
        </w:rPr>
        <w:t>": { "@id": "</w:t>
      </w:r>
      <w:proofErr w:type="spellStart"/>
      <w:r w:rsidRPr="0024165C">
        <w:rPr>
          <w:rFonts w:ascii="Courier" w:hAnsi="Courier"/>
          <w:sz w:val="16"/>
          <w:szCs w:val="16"/>
        </w:rPr>
        <w:t>dcterms:modified</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4EC6635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name</w:t>
      </w:r>
      <w:proofErr w:type="gramEnd"/>
      <w:r w:rsidRPr="0024165C">
        <w:rPr>
          <w:rFonts w:ascii="Courier" w:hAnsi="Courier"/>
          <w:sz w:val="16"/>
          <w:szCs w:val="16"/>
        </w:rPr>
        <w:t>": "</w:t>
      </w:r>
      <w:proofErr w:type="spellStart"/>
      <w:r w:rsidRPr="0024165C">
        <w:rPr>
          <w:rFonts w:ascii="Courier" w:hAnsi="Courier"/>
          <w:sz w:val="16"/>
          <w:szCs w:val="16"/>
        </w:rPr>
        <w:t>foaf:name</w:t>
      </w:r>
      <w:proofErr w:type="spellEnd"/>
      <w:r w:rsidRPr="0024165C">
        <w:rPr>
          <w:rFonts w:ascii="Courier" w:hAnsi="Courier"/>
          <w:sz w:val="16"/>
          <w:szCs w:val="16"/>
        </w:rPr>
        <w:t>",</w:t>
      </w:r>
    </w:p>
    <w:p w14:paraId="2BDEA8C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number</w:t>
      </w:r>
      <w:proofErr w:type="gramEnd"/>
      <w:r w:rsidRPr="0024165C">
        <w:rPr>
          <w:rFonts w:ascii="Courier" w:hAnsi="Courier"/>
          <w:sz w:val="16"/>
          <w:szCs w:val="16"/>
        </w:rPr>
        <w:t>": "</w:t>
      </w:r>
      <w:proofErr w:type="spellStart"/>
      <w:r w:rsidRPr="0024165C">
        <w:rPr>
          <w:rFonts w:ascii="Courier" w:hAnsi="Courier"/>
          <w:sz w:val="16"/>
          <w:szCs w:val="16"/>
        </w:rPr>
        <w:t>fabio:hasSequenceIdentifier</w:t>
      </w:r>
      <w:proofErr w:type="spellEnd"/>
      <w:r w:rsidRPr="0024165C">
        <w:rPr>
          <w:rFonts w:ascii="Courier" w:hAnsi="Courier"/>
          <w:sz w:val="16"/>
          <w:szCs w:val="16"/>
        </w:rPr>
        <w:t>",</w:t>
      </w:r>
    </w:p>
    <w:p w14:paraId="17FE7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pub</w:t>
      </w:r>
      <w:proofErr w:type="gramEnd"/>
      <w:r w:rsidRPr="0024165C">
        <w:rPr>
          <w:rFonts w:ascii="Courier" w:hAnsi="Courier"/>
          <w:sz w:val="16"/>
          <w:szCs w:val="16"/>
        </w:rPr>
        <w:t>_date</w:t>
      </w:r>
      <w:proofErr w:type="spellEnd"/>
      <w:r w:rsidRPr="0024165C">
        <w:rPr>
          <w:rFonts w:ascii="Courier" w:hAnsi="Courier"/>
          <w:sz w:val="16"/>
          <w:szCs w:val="16"/>
        </w:rPr>
        <w:t>": { "@id": "</w:t>
      </w:r>
      <w:proofErr w:type="spellStart"/>
      <w:r w:rsidRPr="0024165C">
        <w:rPr>
          <w:rFonts w:ascii="Courier" w:hAnsi="Courier"/>
          <w:sz w:val="16"/>
          <w:szCs w:val="16"/>
        </w:rPr>
        <w:t>dcterms:issued</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17D8614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content</w:t>
      </w:r>
      <w:proofErr w:type="gramEnd"/>
      <w:r w:rsidRPr="0024165C">
        <w:rPr>
          <w:rFonts w:ascii="Courier" w:hAnsi="Courier"/>
          <w:sz w:val="16"/>
          <w:szCs w:val="16"/>
        </w:rPr>
        <w:t>": "c4o:hasContent",</w:t>
      </w:r>
    </w:p>
    <w:p w14:paraId="63185E3E" w14:textId="77777777" w:rsid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title</w:t>
      </w:r>
      <w:proofErr w:type="gramEnd"/>
      <w:r w:rsidRPr="0024165C">
        <w:rPr>
          <w:rFonts w:ascii="Courier" w:hAnsi="Courier"/>
          <w:sz w:val="16"/>
          <w:szCs w:val="16"/>
        </w:rPr>
        <w:t>": "</w:t>
      </w:r>
      <w:proofErr w:type="spellStart"/>
      <w:r w:rsidRPr="0024165C">
        <w:rPr>
          <w:rFonts w:ascii="Courier" w:hAnsi="Courier"/>
          <w:sz w:val="16"/>
          <w:szCs w:val="16"/>
        </w:rPr>
        <w:t>dcterms:title</w:t>
      </w:r>
      <w:proofErr w:type="spellEnd"/>
      <w:r w:rsidRPr="0024165C">
        <w:rPr>
          <w:rFonts w:ascii="Courier" w:hAnsi="Courier"/>
          <w:sz w:val="16"/>
          <w:szCs w:val="16"/>
        </w:rPr>
        <w:t>",</w:t>
      </w:r>
    </w:p>
    <w:p w14:paraId="13D992E3" w14:textId="121B25AB" w:rsidR="00C733D4" w:rsidRPr="0024165C" w:rsidRDefault="00C733D4" w:rsidP="0024165C">
      <w:pPr>
        <w:rPr>
          <w:rFonts w:ascii="Courier" w:hAnsi="Courier"/>
          <w:sz w:val="16"/>
          <w:szCs w:val="16"/>
        </w:rPr>
      </w:pPr>
      <w:r w:rsidRPr="0024165C">
        <w:rPr>
          <w:rFonts w:ascii="Courier" w:hAnsi="Courier"/>
          <w:sz w:val="16"/>
          <w:szCs w:val="16"/>
        </w:rPr>
        <w:t xml:space="preserve">    "</w:t>
      </w:r>
      <w:proofErr w:type="gramStart"/>
      <w:r>
        <w:rPr>
          <w:rFonts w:ascii="Courier" w:hAnsi="Courier"/>
          <w:sz w:val="16"/>
          <w:szCs w:val="16"/>
        </w:rPr>
        <w:t>subtitle</w:t>
      </w:r>
      <w:proofErr w:type="gramEnd"/>
      <w:r w:rsidRPr="0024165C">
        <w:rPr>
          <w:rFonts w:ascii="Courier" w:hAnsi="Courier"/>
          <w:sz w:val="16"/>
          <w:szCs w:val="16"/>
        </w:rPr>
        <w:t>": "</w:t>
      </w:r>
      <w:proofErr w:type="spellStart"/>
      <w:r>
        <w:rPr>
          <w:rFonts w:ascii="Courier" w:hAnsi="Courier"/>
          <w:sz w:val="16"/>
          <w:szCs w:val="16"/>
        </w:rPr>
        <w:t>fabio:hasSubtitle</w:t>
      </w:r>
      <w:proofErr w:type="spellEnd"/>
      <w:r w:rsidRPr="0024165C">
        <w:rPr>
          <w:rFonts w:ascii="Courier" w:hAnsi="Courier"/>
          <w:sz w:val="16"/>
          <w:szCs w:val="16"/>
        </w:rPr>
        <w:t>",</w:t>
      </w:r>
    </w:p>
    <w:p w14:paraId="38E469F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year</w:t>
      </w:r>
      <w:proofErr w:type="gramEnd"/>
      <w:r w:rsidRPr="0024165C">
        <w:rPr>
          <w:rFonts w:ascii="Courier" w:hAnsi="Courier"/>
          <w:sz w:val="16"/>
          <w:szCs w:val="16"/>
        </w:rPr>
        <w:t>": { "@id": "</w:t>
      </w:r>
      <w:proofErr w:type="spellStart"/>
      <w:r w:rsidRPr="0024165C">
        <w:rPr>
          <w:rFonts w:ascii="Courier" w:hAnsi="Courier"/>
          <w:sz w:val="16"/>
          <w:szCs w:val="16"/>
        </w:rPr>
        <w:t>fabio:hasPublicationYear</w:t>
      </w:r>
      <w:proofErr w:type="spellEnd"/>
      <w:r w:rsidRPr="0024165C">
        <w:rPr>
          <w:rFonts w:ascii="Courier" w:hAnsi="Courier"/>
          <w:sz w:val="16"/>
          <w:szCs w:val="16"/>
        </w:rPr>
        <w:t>", "@type": "</w:t>
      </w:r>
      <w:proofErr w:type="spellStart"/>
      <w:r w:rsidRPr="0024165C">
        <w:rPr>
          <w:rFonts w:ascii="Courier" w:hAnsi="Courier"/>
          <w:sz w:val="16"/>
          <w:szCs w:val="16"/>
        </w:rPr>
        <w:t>xsd:gYear</w:t>
      </w:r>
      <w:proofErr w:type="spellEnd"/>
      <w:r w:rsidRPr="0024165C">
        <w:rPr>
          <w:rFonts w:ascii="Courier" w:hAnsi="Courier"/>
          <w:sz w:val="16"/>
          <w:szCs w:val="16"/>
        </w:rPr>
        <w:t>" },</w:t>
      </w:r>
    </w:p>
    <w:p w14:paraId="2DC2AC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update</w:t>
      </w:r>
      <w:proofErr w:type="gramEnd"/>
      <w:r w:rsidRPr="0024165C">
        <w:rPr>
          <w:rFonts w:ascii="Courier" w:hAnsi="Courier"/>
          <w:sz w:val="16"/>
          <w:szCs w:val="16"/>
        </w:rPr>
        <w:t>_action</w:t>
      </w:r>
      <w:proofErr w:type="spellEnd"/>
      <w:r w:rsidRPr="0024165C">
        <w:rPr>
          <w:rFonts w:ascii="Courier" w:hAnsi="Courier"/>
          <w:sz w:val="16"/>
          <w:szCs w:val="16"/>
        </w:rPr>
        <w:t>": "</w:t>
      </w:r>
      <w:proofErr w:type="spellStart"/>
      <w:r w:rsidRPr="0024165C">
        <w:rPr>
          <w:rFonts w:ascii="Courier" w:hAnsi="Courier"/>
          <w:sz w:val="16"/>
          <w:szCs w:val="16"/>
        </w:rPr>
        <w:t>oco:hasUpdateQuery</w:t>
      </w:r>
      <w:proofErr w:type="spellEnd"/>
      <w:r w:rsidRPr="0024165C">
        <w:rPr>
          <w:rFonts w:ascii="Courier" w:hAnsi="Courier"/>
          <w:sz w:val="16"/>
          <w:szCs w:val="16"/>
        </w:rPr>
        <w:t>",</w:t>
      </w:r>
    </w:p>
    <w:p w14:paraId="206F26C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32E8CF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ark</w:t>
      </w:r>
      <w:proofErr w:type="gramEnd"/>
      <w:r w:rsidRPr="0024165C">
        <w:rPr>
          <w:rFonts w:ascii="Courier" w:hAnsi="Courier"/>
          <w:sz w:val="16"/>
          <w:szCs w:val="16"/>
        </w:rPr>
        <w:t>": "</w:t>
      </w:r>
      <w:proofErr w:type="spellStart"/>
      <w:r w:rsidRPr="0024165C">
        <w:rPr>
          <w:rFonts w:ascii="Courier" w:hAnsi="Courier"/>
          <w:sz w:val="16"/>
          <w:szCs w:val="16"/>
        </w:rPr>
        <w:t>datacite:ark</w:t>
      </w:r>
      <w:proofErr w:type="spellEnd"/>
      <w:r w:rsidRPr="0024165C">
        <w:rPr>
          <w:rFonts w:ascii="Courier" w:hAnsi="Courier"/>
          <w:sz w:val="16"/>
          <w:szCs w:val="16"/>
        </w:rPr>
        <w:t>",</w:t>
      </w:r>
    </w:p>
    <w:p w14:paraId="0BE375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arxiv</w:t>
      </w:r>
      <w:proofErr w:type="spellEnd"/>
      <w:proofErr w:type="gramEnd"/>
      <w:r w:rsidRPr="0024165C">
        <w:rPr>
          <w:rFonts w:ascii="Courier" w:hAnsi="Courier"/>
          <w:sz w:val="16"/>
          <w:szCs w:val="16"/>
        </w:rPr>
        <w:t>": "</w:t>
      </w:r>
      <w:proofErr w:type="spellStart"/>
      <w:r w:rsidRPr="0024165C">
        <w:rPr>
          <w:rFonts w:ascii="Courier" w:hAnsi="Courier"/>
          <w:sz w:val="16"/>
          <w:szCs w:val="16"/>
        </w:rPr>
        <w:t>datacite:arxiv</w:t>
      </w:r>
      <w:proofErr w:type="spellEnd"/>
      <w:r w:rsidRPr="0024165C">
        <w:rPr>
          <w:rFonts w:ascii="Courier" w:hAnsi="Courier"/>
          <w:sz w:val="16"/>
          <w:szCs w:val="16"/>
        </w:rPr>
        <w:t>",</w:t>
      </w:r>
    </w:p>
    <w:p w14:paraId="3019639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author</w:t>
      </w:r>
      <w:proofErr w:type="gramEnd"/>
      <w:r w:rsidRPr="0024165C">
        <w:rPr>
          <w:rFonts w:ascii="Courier" w:hAnsi="Courier"/>
          <w:sz w:val="16"/>
          <w:szCs w:val="16"/>
        </w:rPr>
        <w:t>": "</w:t>
      </w:r>
      <w:proofErr w:type="spellStart"/>
      <w:r w:rsidRPr="0024165C">
        <w:rPr>
          <w:rFonts w:ascii="Courier" w:hAnsi="Courier"/>
          <w:sz w:val="16"/>
          <w:szCs w:val="16"/>
        </w:rPr>
        <w:t>pro:author</w:t>
      </w:r>
      <w:proofErr w:type="spellEnd"/>
      <w:r w:rsidRPr="0024165C">
        <w:rPr>
          <w:rFonts w:ascii="Courier" w:hAnsi="Courier"/>
          <w:sz w:val="16"/>
          <w:szCs w:val="16"/>
        </w:rPr>
        <w:t>",</w:t>
      </w:r>
    </w:p>
    <w:p w14:paraId="590F9C8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bibliographic</w:t>
      </w:r>
      <w:proofErr w:type="gramEnd"/>
      <w:r w:rsidRPr="0024165C">
        <w:rPr>
          <w:rFonts w:ascii="Courier" w:hAnsi="Courier"/>
          <w:sz w:val="16"/>
          <w:szCs w:val="16"/>
        </w:rPr>
        <w:t>_database</w:t>
      </w:r>
      <w:proofErr w:type="spellEnd"/>
      <w:r w:rsidRPr="0024165C">
        <w:rPr>
          <w:rFonts w:ascii="Courier" w:hAnsi="Courier"/>
          <w:sz w:val="16"/>
          <w:szCs w:val="16"/>
        </w:rPr>
        <w:t>": "</w:t>
      </w:r>
      <w:proofErr w:type="spellStart"/>
      <w:r w:rsidRPr="0024165C">
        <w:rPr>
          <w:rFonts w:ascii="Courier" w:hAnsi="Courier"/>
          <w:sz w:val="16"/>
          <w:szCs w:val="16"/>
        </w:rPr>
        <w:t>dbr:Bibliographic_database</w:t>
      </w:r>
      <w:proofErr w:type="spellEnd"/>
      <w:r w:rsidRPr="0024165C">
        <w:rPr>
          <w:rFonts w:ascii="Courier" w:hAnsi="Courier"/>
          <w:sz w:val="16"/>
          <w:szCs w:val="16"/>
        </w:rPr>
        <w:t>",</w:t>
      </w:r>
    </w:p>
    <w:p w14:paraId="46F4079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cc0</w:t>
      </w:r>
      <w:proofErr w:type="gramEnd"/>
      <w:r w:rsidRPr="0024165C">
        <w:rPr>
          <w:rFonts w:ascii="Courier" w:hAnsi="Courier"/>
          <w:sz w:val="16"/>
          <w:szCs w:val="16"/>
        </w:rPr>
        <w:t>": "https://creativecommons.org/publicdomain/zero/1.0/legalcode",</w:t>
      </w:r>
    </w:p>
    <w:p w14:paraId="1AD3CF99" w14:textId="77777777" w:rsidR="0024165C" w:rsidRDefault="0024165C" w:rsidP="0024165C">
      <w:pPr>
        <w:rPr>
          <w:ins w:id="1115" w:author="David Shotton" w:date="2017-11-09T18:13:00Z"/>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ccby</w:t>
      </w:r>
      <w:proofErr w:type="spellEnd"/>
      <w:proofErr w:type="gramEnd"/>
      <w:r w:rsidRPr="0024165C">
        <w:rPr>
          <w:rFonts w:ascii="Courier" w:hAnsi="Courier"/>
          <w:sz w:val="16"/>
          <w:szCs w:val="16"/>
        </w:rPr>
        <w:t>": "https://creativecommons.org/licenses/by/4.0/legalcode",</w:t>
      </w:r>
    </w:p>
    <w:p w14:paraId="475F2A89" w14:textId="08A8C967" w:rsidR="005A2D83" w:rsidRPr="0024165C" w:rsidRDefault="00F74349" w:rsidP="0024165C">
      <w:pPr>
        <w:rPr>
          <w:rFonts w:ascii="Courier" w:hAnsi="Courier"/>
          <w:sz w:val="16"/>
          <w:szCs w:val="16"/>
        </w:rPr>
      </w:pPr>
      <w:ins w:id="1116" w:author="David Shotton" w:date="2017-11-09T18:13:00Z">
        <w:r>
          <w:rPr>
            <w:rFonts w:ascii="Courier" w:hAnsi="Courier"/>
            <w:sz w:val="16"/>
            <w:szCs w:val="16"/>
          </w:rPr>
          <w:t xml:space="preserve">    “</w:t>
        </w:r>
        <w:proofErr w:type="spellStart"/>
        <w:proofErr w:type="gramStart"/>
        <w:r>
          <w:rPr>
            <w:rFonts w:ascii="Courier" w:hAnsi="Courier"/>
            <w:sz w:val="16"/>
            <w:szCs w:val="16"/>
          </w:rPr>
          <w:t>citationId</w:t>
        </w:r>
        <w:proofErr w:type="spellEnd"/>
        <w:proofErr w:type="gramEnd"/>
        <w:r>
          <w:rPr>
            <w:rFonts w:ascii="Courier" w:hAnsi="Courier"/>
            <w:sz w:val="16"/>
            <w:szCs w:val="16"/>
          </w:rPr>
          <w:t xml:space="preserve">”: </w:t>
        </w:r>
      </w:ins>
      <w:ins w:id="1117" w:author="David Shotton" w:date="2017-11-09T18:14:00Z">
        <w:r>
          <w:rPr>
            <w:rFonts w:ascii="Courier" w:hAnsi="Courier"/>
            <w:sz w:val="16"/>
            <w:szCs w:val="16"/>
          </w:rPr>
          <w:t>“</w:t>
        </w:r>
        <w:proofErr w:type="spellStart"/>
        <w:r>
          <w:rPr>
            <w:rFonts w:ascii="Courier" w:hAnsi="Courier"/>
            <w:sz w:val="16"/>
            <w:szCs w:val="16"/>
          </w:rPr>
          <w:t>cito:hasCitationId</w:t>
        </w:r>
      </w:ins>
      <w:proofErr w:type="spellEnd"/>
      <w:ins w:id="1118" w:author="David Shotton" w:date="2017-11-09T18:13:00Z">
        <w:r>
          <w:rPr>
            <w:rFonts w:ascii="Courier" w:hAnsi="Courier"/>
            <w:sz w:val="16"/>
            <w:szCs w:val="16"/>
          </w:rPr>
          <w:t xml:space="preserve"> </w:t>
        </w:r>
      </w:ins>
    </w:p>
    <w:p w14:paraId="4ACFECB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curator</w:t>
      </w:r>
      <w:proofErr w:type="gramEnd"/>
      <w:r w:rsidRPr="0024165C">
        <w:rPr>
          <w:rFonts w:ascii="Courier" w:hAnsi="Courier"/>
          <w:sz w:val="16"/>
          <w:szCs w:val="16"/>
        </w:rPr>
        <w:t>": "</w:t>
      </w:r>
      <w:proofErr w:type="spellStart"/>
      <w:r w:rsidRPr="0024165C">
        <w:rPr>
          <w:rFonts w:ascii="Courier" w:hAnsi="Courier"/>
          <w:sz w:val="16"/>
          <w:szCs w:val="16"/>
        </w:rPr>
        <w:t>oco:occ-curator</w:t>
      </w:r>
      <w:proofErr w:type="spellEnd"/>
      <w:r w:rsidRPr="0024165C">
        <w:rPr>
          <w:rFonts w:ascii="Courier" w:hAnsi="Courier"/>
          <w:sz w:val="16"/>
          <w:szCs w:val="16"/>
        </w:rPr>
        <w:t>",</w:t>
      </w:r>
    </w:p>
    <w:p w14:paraId="25B8CA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dia</w:t>
      </w:r>
      <w:proofErr w:type="spellEnd"/>
      <w:proofErr w:type="gramEnd"/>
      <w:r w:rsidRPr="0024165C">
        <w:rPr>
          <w:rFonts w:ascii="Courier" w:hAnsi="Courier"/>
          <w:sz w:val="16"/>
          <w:szCs w:val="16"/>
        </w:rPr>
        <w:t>": "</w:t>
      </w:r>
      <w:proofErr w:type="spellStart"/>
      <w:r w:rsidRPr="0024165C">
        <w:rPr>
          <w:rFonts w:ascii="Courier" w:hAnsi="Courier"/>
          <w:sz w:val="16"/>
          <w:szCs w:val="16"/>
        </w:rPr>
        <w:t>datacite:dia</w:t>
      </w:r>
      <w:proofErr w:type="spellEnd"/>
      <w:r w:rsidRPr="0024165C">
        <w:rPr>
          <w:rFonts w:ascii="Courier" w:hAnsi="Courier"/>
          <w:sz w:val="16"/>
          <w:szCs w:val="16"/>
        </w:rPr>
        <w:t>",</w:t>
      </w:r>
    </w:p>
    <w:p w14:paraId="3D4035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docx</w:t>
      </w:r>
      <w:proofErr w:type="spellEnd"/>
      <w:proofErr w:type="gramEnd"/>
      <w:r w:rsidRPr="0024165C">
        <w:rPr>
          <w:rFonts w:ascii="Courier" w:hAnsi="Courier"/>
          <w:sz w:val="16"/>
          <w:szCs w:val="16"/>
        </w:rPr>
        <w:t>": "application:vnd.openxmlformats-officedocument.wordprocessingml.document",</w:t>
      </w:r>
    </w:p>
    <w:p w14:paraId="63582A9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doi</w:t>
      </w:r>
      <w:proofErr w:type="spellEnd"/>
      <w:proofErr w:type="gramEnd"/>
      <w:r w:rsidRPr="0024165C">
        <w:rPr>
          <w:rFonts w:ascii="Courier" w:hAnsi="Courier"/>
          <w:sz w:val="16"/>
          <w:szCs w:val="16"/>
        </w:rPr>
        <w:t>": "</w:t>
      </w:r>
      <w:proofErr w:type="spellStart"/>
      <w:r w:rsidRPr="0024165C">
        <w:rPr>
          <w:rFonts w:ascii="Courier" w:hAnsi="Courier"/>
          <w:sz w:val="16"/>
          <w:szCs w:val="16"/>
        </w:rPr>
        <w:t>datacite:doi</w:t>
      </w:r>
      <w:proofErr w:type="spellEnd"/>
      <w:r w:rsidRPr="0024165C">
        <w:rPr>
          <w:rFonts w:ascii="Courier" w:hAnsi="Courier"/>
          <w:sz w:val="16"/>
          <w:szCs w:val="16"/>
        </w:rPr>
        <w:t>",</w:t>
      </w:r>
    </w:p>
    <w:p w14:paraId="486740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ean13</w:t>
      </w:r>
      <w:proofErr w:type="gramEnd"/>
      <w:r w:rsidRPr="0024165C">
        <w:rPr>
          <w:rFonts w:ascii="Courier" w:hAnsi="Courier"/>
          <w:sz w:val="16"/>
          <w:szCs w:val="16"/>
        </w:rPr>
        <w:t>": "datacite:ean13",</w:t>
      </w:r>
    </w:p>
    <w:p w14:paraId="3C1C471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editor</w:t>
      </w:r>
      <w:proofErr w:type="gramEnd"/>
      <w:r w:rsidRPr="0024165C">
        <w:rPr>
          <w:rFonts w:ascii="Courier" w:hAnsi="Courier"/>
          <w:sz w:val="16"/>
          <w:szCs w:val="16"/>
        </w:rPr>
        <w:t>": "</w:t>
      </w:r>
      <w:proofErr w:type="spellStart"/>
      <w:r w:rsidRPr="0024165C">
        <w:rPr>
          <w:rFonts w:ascii="Courier" w:hAnsi="Courier"/>
          <w:sz w:val="16"/>
          <w:szCs w:val="16"/>
        </w:rPr>
        <w:t>pro:editor</w:t>
      </w:r>
      <w:proofErr w:type="spellEnd"/>
      <w:r w:rsidRPr="0024165C">
        <w:rPr>
          <w:rFonts w:ascii="Courier" w:hAnsi="Courier"/>
          <w:sz w:val="16"/>
          <w:szCs w:val="16"/>
        </w:rPr>
        <w:t>",</w:t>
      </w:r>
    </w:p>
    <w:p w14:paraId="23E0E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eissn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datacite:eissn</w:t>
      </w:r>
      <w:proofErr w:type="spellEnd"/>
      <w:r w:rsidRPr="0024165C">
        <w:rPr>
          <w:rFonts w:ascii="Courier" w:hAnsi="Courier"/>
          <w:sz w:val="16"/>
          <w:szCs w:val="16"/>
        </w:rPr>
        <w:t>",</w:t>
      </w:r>
    </w:p>
    <w:p w14:paraId="05126F5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fundref</w:t>
      </w:r>
      <w:proofErr w:type="spellEnd"/>
      <w:proofErr w:type="gramEnd"/>
      <w:r w:rsidRPr="0024165C">
        <w:rPr>
          <w:rFonts w:ascii="Courier" w:hAnsi="Courier"/>
          <w:sz w:val="16"/>
          <w:szCs w:val="16"/>
        </w:rPr>
        <w:t>": "</w:t>
      </w:r>
      <w:proofErr w:type="spellStart"/>
      <w:r w:rsidRPr="0024165C">
        <w:rPr>
          <w:rFonts w:ascii="Courier" w:hAnsi="Courier"/>
          <w:sz w:val="16"/>
          <w:szCs w:val="16"/>
        </w:rPr>
        <w:t>datacite:fundref</w:t>
      </w:r>
      <w:proofErr w:type="spellEnd"/>
      <w:r w:rsidRPr="0024165C">
        <w:rPr>
          <w:rFonts w:ascii="Courier" w:hAnsi="Courier"/>
          <w:sz w:val="16"/>
          <w:szCs w:val="16"/>
        </w:rPr>
        <w:t>",</w:t>
      </w:r>
    </w:p>
    <w:p w14:paraId="2F461D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handle</w:t>
      </w:r>
      <w:proofErr w:type="gramEnd"/>
      <w:r w:rsidRPr="0024165C">
        <w:rPr>
          <w:rFonts w:ascii="Courier" w:hAnsi="Courier"/>
          <w:sz w:val="16"/>
          <w:szCs w:val="16"/>
        </w:rPr>
        <w:t>": "</w:t>
      </w:r>
      <w:proofErr w:type="spellStart"/>
      <w:r w:rsidRPr="0024165C">
        <w:rPr>
          <w:rFonts w:ascii="Courier" w:hAnsi="Courier"/>
          <w:sz w:val="16"/>
          <w:szCs w:val="16"/>
        </w:rPr>
        <w:t>datacite:handle</w:t>
      </w:r>
      <w:proofErr w:type="spellEnd"/>
      <w:r w:rsidRPr="0024165C">
        <w:rPr>
          <w:rFonts w:ascii="Courier" w:hAnsi="Courier"/>
          <w:sz w:val="16"/>
          <w:szCs w:val="16"/>
        </w:rPr>
        <w:t>",</w:t>
      </w:r>
    </w:p>
    <w:p w14:paraId="2FE0906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html</w:t>
      </w:r>
      <w:proofErr w:type="gramEnd"/>
      <w:r w:rsidRPr="0024165C">
        <w:rPr>
          <w:rFonts w:ascii="Courier" w:hAnsi="Courier"/>
          <w:sz w:val="16"/>
          <w:szCs w:val="16"/>
        </w:rPr>
        <w:t>": "</w:t>
      </w:r>
      <w:proofErr w:type="spellStart"/>
      <w:r w:rsidRPr="0024165C">
        <w:rPr>
          <w:rFonts w:ascii="Courier" w:hAnsi="Courier"/>
          <w:sz w:val="16"/>
          <w:szCs w:val="16"/>
        </w:rPr>
        <w:t>text:html</w:t>
      </w:r>
      <w:proofErr w:type="spellEnd"/>
      <w:r w:rsidRPr="0024165C">
        <w:rPr>
          <w:rFonts w:ascii="Courier" w:hAnsi="Courier"/>
          <w:sz w:val="16"/>
          <w:szCs w:val="16"/>
        </w:rPr>
        <w:t>",</w:t>
      </w:r>
    </w:p>
    <w:p w14:paraId="5510E5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infouri</w:t>
      </w:r>
      <w:proofErr w:type="spellEnd"/>
      <w:proofErr w:type="gramEnd"/>
      <w:r w:rsidRPr="0024165C">
        <w:rPr>
          <w:rFonts w:ascii="Courier" w:hAnsi="Courier"/>
          <w:sz w:val="16"/>
          <w:szCs w:val="16"/>
        </w:rPr>
        <w:t>": "</w:t>
      </w:r>
      <w:proofErr w:type="spellStart"/>
      <w:r w:rsidRPr="0024165C">
        <w:rPr>
          <w:rFonts w:ascii="Courier" w:hAnsi="Courier"/>
          <w:sz w:val="16"/>
          <w:szCs w:val="16"/>
        </w:rPr>
        <w:t>datacite:infouri</w:t>
      </w:r>
      <w:proofErr w:type="spellEnd"/>
      <w:r w:rsidRPr="0024165C">
        <w:rPr>
          <w:rFonts w:ascii="Courier" w:hAnsi="Courier"/>
          <w:sz w:val="16"/>
          <w:szCs w:val="16"/>
        </w:rPr>
        <w:t>",</w:t>
      </w:r>
    </w:p>
    <w:p w14:paraId="042E67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isbn</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datacite:isbn</w:t>
      </w:r>
      <w:proofErr w:type="spellEnd"/>
      <w:r w:rsidRPr="0024165C">
        <w:rPr>
          <w:rFonts w:ascii="Courier" w:hAnsi="Courier"/>
          <w:sz w:val="16"/>
          <w:szCs w:val="16"/>
        </w:rPr>
        <w:t>",</w:t>
      </w:r>
    </w:p>
    <w:p w14:paraId="0354CB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isni</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datacite:isni</w:t>
      </w:r>
      <w:proofErr w:type="spellEnd"/>
      <w:r w:rsidRPr="0024165C">
        <w:rPr>
          <w:rFonts w:ascii="Courier" w:hAnsi="Courier"/>
          <w:sz w:val="16"/>
          <w:szCs w:val="16"/>
        </w:rPr>
        <w:t>",</w:t>
      </w:r>
    </w:p>
    <w:p w14:paraId="670286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datacite:issn</w:t>
      </w:r>
      <w:proofErr w:type="spellEnd"/>
      <w:r w:rsidRPr="0024165C">
        <w:rPr>
          <w:rFonts w:ascii="Courier" w:hAnsi="Courier"/>
          <w:sz w:val="16"/>
          <w:szCs w:val="16"/>
        </w:rPr>
        <w:t>",</w:t>
      </w:r>
    </w:p>
    <w:p w14:paraId="66FD85A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datacite:lissn</w:t>
      </w:r>
      <w:proofErr w:type="spellEnd"/>
      <w:r w:rsidRPr="0024165C">
        <w:rPr>
          <w:rFonts w:ascii="Courier" w:hAnsi="Courier"/>
          <w:sz w:val="16"/>
          <w:szCs w:val="16"/>
        </w:rPr>
        <w:t>",</w:t>
      </w:r>
    </w:p>
    <w:p w14:paraId="26FCA0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istc</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datacite:istc</w:t>
      </w:r>
      <w:proofErr w:type="spellEnd"/>
      <w:r w:rsidRPr="0024165C">
        <w:rPr>
          <w:rFonts w:ascii="Courier" w:hAnsi="Courier"/>
          <w:sz w:val="16"/>
          <w:szCs w:val="16"/>
        </w:rPr>
        <w:t>",</w:t>
      </w:r>
    </w:p>
    <w:p w14:paraId="44A6F42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json</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application:json</w:t>
      </w:r>
      <w:proofErr w:type="spellEnd"/>
      <w:r w:rsidRPr="0024165C">
        <w:rPr>
          <w:rFonts w:ascii="Courier" w:hAnsi="Courier"/>
          <w:sz w:val="16"/>
          <w:szCs w:val="16"/>
        </w:rPr>
        <w:t>",</w:t>
      </w:r>
    </w:p>
    <w:p w14:paraId="53F1038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jsonld</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application:ld+json</w:t>
      </w:r>
      <w:proofErr w:type="spellEnd"/>
      <w:r w:rsidRPr="0024165C">
        <w:rPr>
          <w:rFonts w:ascii="Courier" w:hAnsi="Courier"/>
          <w:sz w:val="16"/>
          <w:szCs w:val="16"/>
        </w:rPr>
        <w:t>",</w:t>
      </w:r>
    </w:p>
    <w:p w14:paraId="60208AC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jst</w:t>
      </w:r>
      <w:proofErr w:type="spellEnd"/>
      <w:proofErr w:type="gramEnd"/>
      <w:r w:rsidRPr="0024165C">
        <w:rPr>
          <w:rFonts w:ascii="Courier" w:hAnsi="Courier"/>
          <w:sz w:val="16"/>
          <w:szCs w:val="16"/>
        </w:rPr>
        <w:t>": "</w:t>
      </w:r>
      <w:proofErr w:type="spellStart"/>
      <w:r w:rsidRPr="0024165C">
        <w:rPr>
          <w:rFonts w:ascii="Courier" w:hAnsi="Courier"/>
          <w:sz w:val="16"/>
          <w:szCs w:val="16"/>
        </w:rPr>
        <w:t>datacite:jst</w:t>
      </w:r>
      <w:proofErr w:type="spellEnd"/>
      <w:r w:rsidRPr="0024165C">
        <w:rPr>
          <w:rFonts w:ascii="Courier" w:hAnsi="Courier"/>
          <w:sz w:val="16"/>
          <w:szCs w:val="16"/>
        </w:rPr>
        <w:t>",</w:t>
      </w:r>
    </w:p>
    <w:p w14:paraId="5B7924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localfunder</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datacite:local-funder-identifier-scheme</w:t>
      </w:r>
      <w:proofErr w:type="spellEnd"/>
      <w:r w:rsidRPr="0024165C">
        <w:rPr>
          <w:rFonts w:ascii="Courier" w:hAnsi="Courier"/>
          <w:sz w:val="16"/>
          <w:szCs w:val="16"/>
        </w:rPr>
        <w:t>",</w:t>
      </w:r>
    </w:p>
    <w:p w14:paraId="51868A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localpersonal</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datacite:local-personal-identifier-scheme</w:t>
      </w:r>
      <w:proofErr w:type="spellEnd"/>
      <w:r w:rsidRPr="0024165C">
        <w:rPr>
          <w:rFonts w:ascii="Courier" w:hAnsi="Courier"/>
          <w:sz w:val="16"/>
          <w:szCs w:val="16"/>
        </w:rPr>
        <w:t>",</w:t>
      </w:r>
    </w:p>
    <w:p w14:paraId="3178131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localresource</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datacite:local-resource-identifier-scheme</w:t>
      </w:r>
      <w:proofErr w:type="spellEnd"/>
      <w:r w:rsidRPr="0024165C">
        <w:rPr>
          <w:rFonts w:ascii="Courier" w:hAnsi="Courier"/>
          <w:sz w:val="16"/>
          <w:szCs w:val="16"/>
        </w:rPr>
        <w:t>",</w:t>
      </w:r>
    </w:p>
    <w:p w14:paraId="66804C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lsid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datacite:lsid</w:t>
      </w:r>
      <w:proofErr w:type="spellEnd"/>
      <w:r w:rsidRPr="0024165C">
        <w:rPr>
          <w:rFonts w:ascii="Courier" w:hAnsi="Courier"/>
          <w:sz w:val="16"/>
          <w:szCs w:val="16"/>
        </w:rPr>
        <w:t>",</w:t>
      </w:r>
    </w:p>
    <w:p w14:paraId="6311A46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nii</w:t>
      </w:r>
      <w:proofErr w:type="spellEnd"/>
      <w:proofErr w:type="gramEnd"/>
      <w:r w:rsidRPr="0024165C">
        <w:rPr>
          <w:rFonts w:ascii="Courier" w:hAnsi="Courier"/>
          <w:sz w:val="16"/>
          <w:szCs w:val="16"/>
        </w:rPr>
        <w:t>": "</w:t>
      </w:r>
      <w:proofErr w:type="spellStart"/>
      <w:r w:rsidRPr="0024165C">
        <w:rPr>
          <w:rFonts w:ascii="Courier" w:hAnsi="Courier"/>
          <w:sz w:val="16"/>
          <w:szCs w:val="16"/>
        </w:rPr>
        <w:t>datacite:nii</w:t>
      </w:r>
      <w:proofErr w:type="spellEnd"/>
      <w:r w:rsidRPr="0024165C">
        <w:rPr>
          <w:rFonts w:ascii="Courier" w:hAnsi="Courier"/>
          <w:sz w:val="16"/>
          <w:szCs w:val="16"/>
        </w:rPr>
        <w:t>",</w:t>
      </w:r>
    </w:p>
    <w:p w14:paraId="36DC2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nationalinsurancenumber</w:t>
      </w:r>
      <w:proofErr w:type="spellEnd"/>
      <w:proofErr w:type="gramEnd"/>
      <w:r w:rsidRPr="0024165C">
        <w:rPr>
          <w:rFonts w:ascii="Courier" w:hAnsi="Courier"/>
          <w:sz w:val="16"/>
          <w:szCs w:val="16"/>
        </w:rPr>
        <w:t>": "</w:t>
      </w:r>
      <w:proofErr w:type="spellStart"/>
      <w:r w:rsidRPr="0024165C">
        <w:rPr>
          <w:rFonts w:ascii="Courier" w:hAnsi="Courier"/>
          <w:sz w:val="16"/>
          <w:szCs w:val="16"/>
        </w:rPr>
        <w:t>datacite:national-insurance-number</w:t>
      </w:r>
      <w:proofErr w:type="spellEnd"/>
      <w:r w:rsidRPr="0024165C">
        <w:rPr>
          <w:rFonts w:ascii="Courier" w:hAnsi="Courier"/>
          <w:sz w:val="16"/>
          <w:szCs w:val="16"/>
        </w:rPr>
        <w:t>",</w:t>
      </w:r>
    </w:p>
    <w:p w14:paraId="368D3C4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nihmsid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datacite:nihmsid</w:t>
      </w:r>
      <w:proofErr w:type="spellEnd"/>
      <w:r w:rsidRPr="0024165C">
        <w:rPr>
          <w:rFonts w:ascii="Courier" w:hAnsi="Courier"/>
          <w:sz w:val="16"/>
          <w:szCs w:val="16"/>
        </w:rPr>
        <w:t>",</w:t>
      </w:r>
    </w:p>
    <w:p w14:paraId="634E1C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spellEnd"/>
      <w:proofErr w:type="gramEnd"/>
      <w:r w:rsidRPr="0024165C">
        <w:rPr>
          <w:rFonts w:ascii="Courier" w:hAnsi="Courier"/>
          <w:sz w:val="16"/>
          <w:szCs w:val="16"/>
        </w:rPr>
        <w:t>": "</w:t>
      </w:r>
      <w:proofErr w:type="spellStart"/>
      <w:r w:rsidRPr="0024165C">
        <w:rPr>
          <w:rFonts w:ascii="Courier" w:hAnsi="Courier"/>
          <w:sz w:val="16"/>
          <w:szCs w:val="16"/>
        </w:rPr>
        <w:t>datacite:occ</w:t>
      </w:r>
      <w:proofErr w:type="spellEnd"/>
      <w:r w:rsidRPr="0024165C">
        <w:rPr>
          <w:rFonts w:ascii="Courier" w:hAnsi="Courier"/>
          <w:sz w:val="16"/>
          <w:szCs w:val="16"/>
        </w:rPr>
        <w:t>",</w:t>
      </w:r>
    </w:p>
    <w:p w14:paraId="469DAB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odt</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application:vnd.oasis.opendocument.text</w:t>
      </w:r>
      <w:proofErr w:type="spellEnd"/>
      <w:r w:rsidRPr="0024165C">
        <w:rPr>
          <w:rFonts w:ascii="Courier" w:hAnsi="Courier"/>
          <w:sz w:val="16"/>
          <w:szCs w:val="16"/>
        </w:rPr>
        <w:t>",</w:t>
      </w:r>
    </w:p>
    <w:p w14:paraId="29D84D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open</w:t>
      </w:r>
      <w:proofErr w:type="gramEnd"/>
      <w:r w:rsidRPr="0024165C">
        <w:rPr>
          <w:rFonts w:ascii="Courier" w:hAnsi="Courier"/>
          <w:sz w:val="16"/>
          <w:szCs w:val="16"/>
        </w:rPr>
        <w:t>_access</w:t>
      </w:r>
      <w:proofErr w:type="spellEnd"/>
      <w:r w:rsidRPr="0024165C">
        <w:rPr>
          <w:rFonts w:ascii="Courier" w:hAnsi="Courier"/>
          <w:sz w:val="16"/>
          <w:szCs w:val="16"/>
        </w:rPr>
        <w:t>": "</w:t>
      </w:r>
      <w:proofErr w:type="spellStart"/>
      <w:r w:rsidRPr="0024165C">
        <w:rPr>
          <w:rFonts w:ascii="Courier" w:hAnsi="Courier"/>
          <w:sz w:val="16"/>
          <w:szCs w:val="16"/>
        </w:rPr>
        <w:t>dbr:Open_access</w:t>
      </w:r>
      <w:proofErr w:type="spellEnd"/>
      <w:r w:rsidRPr="0024165C">
        <w:rPr>
          <w:rFonts w:ascii="Courier" w:hAnsi="Courier"/>
          <w:sz w:val="16"/>
          <w:szCs w:val="16"/>
        </w:rPr>
        <w:t>",</w:t>
      </w:r>
    </w:p>
    <w:p w14:paraId="6A1B60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openid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datacite:openid</w:t>
      </w:r>
      <w:proofErr w:type="spellEnd"/>
      <w:r w:rsidRPr="0024165C">
        <w:rPr>
          <w:rFonts w:ascii="Courier" w:hAnsi="Courier"/>
          <w:sz w:val="16"/>
          <w:szCs w:val="16"/>
        </w:rPr>
        <w:t>",</w:t>
      </w:r>
    </w:p>
    <w:p w14:paraId="3760C8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orcid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datacite:orcid</w:t>
      </w:r>
      <w:proofErr w:type="spellEnd"/>
      <w:r w:rsidRPr="0024165C">
        <w:rPr>
          <w:rFonts w:ascii="Courier" w:hAnsi="Courier"/>
          <w:sz w:val="16"/>
          <w:szCs w:val="16"/>
        </w:rPr>
        <w:t>",</w:t>
      </w:r>
    </w:p>
    <w:p w14:paraId="16F2B6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pdf</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application:pdf</w:t>
      </w:r>
      <w:proofErr w:type="spellEnd"/>
      <w:r w:rsidRPr="0024165C">
        <w:rPr>
          <w:rFonts w:ascii="Courier" w:hAnsi="Courier"/>
          <w:sz w:val="16"/>
          <w:szCs w:val="16"/>
        </w:rPr>
        <w:t>",</w:t>
      </w:r>
    </w:p>
    <w:p w14:paraId="7856FB7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pii</w:t>
      </w:r>
      <w:proofErr w:type="spellEnd"/>
      <w:proofErr w:type="gramEnd"/>
      <w:r w:rsidRPr="0024165C">
        <w:rPr>
          <w:rFonts w:ascii="Courier" w:hAnsi="Courier"/>
          <w:sz w:val="16"/>
          <w:szCs w:val="16"/>
        </w:rPr>
        <w:t>": "</w:t>
      </w:r>
      <w:proofErr w:type="spellStart"/>
      <w:r w:rsidRPr="0024165C">
        <w:rPr>
          <w:rFonts w:ascii="Courier" w:hAnsi="Courier"/>
          <w:sz w:val="16"/>
          <w:szCs w:val="16"/>
        </w:rPr>
        <w:t>datacite:pii</w:t>
      </w:r>
      <w:proofErr w:type="spellEnd"/>
      <w:r w:rsidRPr="0024165C">
        <w:rPr>
          <w:rFonts w:ascii="Courier" w:hAnsi="Courier"/>
          <w:sz w:val="16"/>
          <w:szCs w:val="16"/>
        </w:rPr>
        <w:t>",</w:t>
      </w:r>
    </w:p>
    <w:p w14:paraId="3BF9DE4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plain</w:t>
      </w:r>
      <w:proofErr w:type="gramEnd"/>
      <w:r w:rsidRPr="0024165C">
        <w:rPr>
          <w:rFonts w:ascii="Courier" w:hAnsi="Courier"/>
          <w:sz w:val="16"/>
          <w:szCs w:val="16"/>
        </w:rPr>
        <w:t>": "</w:t>
      </w:r>
      <w:proofErr w:type="spellStart"/>
      <w:r w:rsidRPr="0024165C">
        <w:rPr>
          <w:rFonts w:ascii="Courier" w:hAnsi="Courier"/>
          <w:sz w:val="16"/>
          <w:szCs w:val="16"/>
        </w:rPr>
        <w:t>text:plain</w:t>
      </w:r>
      <w:proofErr w:type="spellEnd"/>
      <w:r w:rsidRPr="0024165C">
        <w:rPr>
          <w:rFonts w:ascii="Courier" w:hAnsi="Courier"/>
          <w:sz w:val="16"/>
          <w:szCs w:val="16"/>
        </w:rPr>
        <w:t>",</w:t>
      </w:r>
    </w:p>
    <w:p w14:paraId="7BD1C9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pmcid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datacite:pmcid</w:t>
      </w:r>
      <w:proofErr w:type="spellEnd"/>
      <w:r w:rsidRPr="0024165C">
        <w:rPr>
          <w:rFonts w:ascii="Courier" w:hAnsi="Courier"/>
          <w:sz w:val="16"/>
          <w:szCs w:val="16"/>
        </w:rPr>
        <w:t>",</w:t>
      </w:r>
    </w:p>
    <w:p w14:paraId="3A3E306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pmid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datacite:pmid</w:t>
      </w:r>
      <w:proofErr w:type="spellEnd"/>
      <w:r w:rsidRPr="0024165C">
        <w:rPr>
          <w:rFonts w:ascii="Courier" w:hAnsi="Courier"/>
          <w:sz w:val="16"/>
          <w:szCs w:val="16"/>
        </w:rPr>
        <w:t>",</w:t>
      </w:r>
    </w:p>
    <w:p w14:paraId="7ED46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metadata</w:t>
      </w:r>
      <w:proofErr w:type="gramEnd"/>
      <w:r w:rsidRPr="0024165C">
        <w:rPr>
          <w:rFonts w:ascii="Courier" w:hAnsi="Courier"/>
          <w:sz w:val="16"/>
          <w:szCs w:val="16"/>
        </w:rPr>
        <w:t>_provider</w:t>
      </w:r>
      <w:proofErr w:type="spellEnd"/>
      <w:r w:rsidRPr="0024165C">
        <w:rPr>
          <w:rFonts w:ascii="Courier" w:hAnsi="Courier"/>
          <w:sz w:val="16"/>
          <w:szCs w:val="16"/>
        </w:rPr>
        <w:t>": "</w:t>
      </w:r>
      <w:proofErr w:type="spellStart"/>
      <w:r w:rsidRPr="0024165C">
        <w:rPr>
          <w:rFonts w:ascii="Courier" w:hAnsi="Courier"/>
          <w:sz w:val="16"/>
          <w:szCs w:val="16"/>
        </w:rPr>
        <w:t>oco:source-metadata-provider</w:t>
      </w:r>
      <w:proofErr w:type="spellEnd"/>
      <w:r w:rsidRPr="0024165C">
        <w:rPr>
          <w:rFonts w:ascii="Courier" w:hAnsi="Courier"/>
          <w:sz w:val="16"/>
          <w:szCs w:val="16"/>
        </w:rPr>
        <w:t>",</w:t>
      </w:r>
    </w:p>
    <w:p w14:paraId="356CBFA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publisher</w:t>
      </w:r>
      <w:proofErr w:type="gramEnd"/>
      <w:r w:rsidRPr="0024165C">
        <w:rPr>
          <w:rFonts w:ascii="Courier" w:hAnsi="Courier"/>
          <w:sz w:val="16"/>
          <w:szCs w:val="16"/>
        </w:rPr>
        <w:t>": "</w:t>
      </w:r>
      <w:proofErr w:type="spellStart"/>
      <w:r w:rsidRPr="0024165C">
        <w:rPr>
          <w:rFonts w:ascii="Courier" w:hAnsi="Courier"/>
          <w:sz w:val="16"/>
          <w:szCs w:val="16"/>
        </w:rPr>
        <w:t>pro:publisher</w:t>
      </w:r>
      <w:proofErr w:type="spellEnd"/>
      <w:r w:rsidRPr="0024165C">
        <w:rPr>
          <w:rFonts w:ascii="Courier" w:hAnsi="Courier"/>
          <w:sz w:val="16"/>
          <w:szCs w:val="16"/>
        </w:rPr>
        <w:t>",</w:t>
      </w:r>
    </w:p>
    <w:p w14:paraId="28010F0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purl</w:t>
      </w:r>
      <w:proofErr w:type="gramEnd"/>
      <w:r w:rsidRPr="0024165C">
        <w:rPr>
          <w:rFonts w:ascii="Courier" w:hAnsi="Courier"/>
          <w:sz w:val="16"/>
          <w:szCs w:val="16"/>
        </w:rPr>
        <w:t>": "</w:t>
      </w:r>
      <w:proofErr w:type="spellStart"/>
      <w:r w:rsidRPr="0024165C">
        <w:rPr>
          <w:rFonts w:ascii="Courier" w:hAnsi="Courier"/>
          <w:sz w:val="16"/>
          <w:szCs w:val="16"/>
        </w:rPr>
        <w:t>datacite:purl</w:t>
      </w:r>
      <w:proofErr w:type="spellEnd"/>
      <w:r w:rsidRPr="0024165C">
        <w:rPr>
          <w:rFonts w:ascii="Courier" w:hAnsi="Courier"/>
          <w:sz w:val="16"/>
          <w:szCs w:val="16"/>
        </w:rPr>
        <w:t>",</w:t>
      </w:r>
    </w:p>
    <w:p w14:paraId="4BAB7E6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rdfxml</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application:rdf+xml</w:t>
      </w:r>
      <w:proofErr w:type="spellEnd"/>
      <w:r w:rsidRPr="0024165C">
        <w:rPr>
          <w:rFonts w:ascii="Courier" w:hAnsi="Courier"/>
          <w:sz w:val="16"/>
          <w:szCs w:val="16"/>
        </w:rPr>
        <w:t>",</w:t>
      </w:r>
    </w:p>
    <w:p w14:paraId="0D1DFC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researcherid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datacite:researcherid</w:t>
      </w:r>
      <w:proofErr w:type="spellEnd"/>
      <w:r w:rsidRPr="0024165C">
        <w:rPr>
          <w:rFonts w:ascii="Courier" w:hAnsi="Courier"/>
          <w:sz w:val="16"/>
          <w:szCs w:val="16"/>
        </w:rPr>
        <w:t>",</w:t>
      </w:r>
    </w:p>
    <w:p w14:paraId="526BCF3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scholarly</w:t>
      </w:r>
      <w:proofErr w:type="gramEnd"/>
      <w:r w:rsidRPr="0024165C">
        <w:rPr>
          <w:rFonts w:ascii="Courier" w:hAnsi="Courier"/>
          <w:sz w:val="16"/>
          <w:szCs w:val="16"/>
        </w:rPr>
        <w:t>_communication</w:t>
      </w:r>
      <w:proofErr w:type="spellEnd"/>
      <w:r w:rsidRPr="0024165C">
        <w:rPr>
          <w:rFonts w:ascii="Courier" w:hAnsi="Courier"/>
          <w:sz w:val="16"/>
          <w:szCs w:val="16"/>
        </w:rPr>
        <w:t>": "</w:t>
      </w:r>
      <w:proofErr w:type="spellStart"/>
      <w:r w:rsidRPr="0024165C">
        <w:rPr>
          <w:rFonts w:ascii="Courier" w:hAnsi="Courier"/>
          <w:sz w:val="16"/>
          <w:szCs w:val="16"/>
        </w:rPr>
        <w:t>dbr:Scholarly_communication</w:t>
      </w:r>
      <w:proofErr w:type="spellEnd"/>
      <w:r w:rsidRPr="0024165C">
        <w:rPr>
          <w:rFonts w:ascii="Courier" w:hAnsi="Courier"/>
          <w:sz w:val="16"/>
          <w:szCs w:val="16"/>
        </w:rPr>
        <w:t>",</w:t>
      </w:r>
    </w:p>
    <w:p w14:paraId="0CF8D38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sici</w:t>
      </w:r>
      <w:proofErr w:type="spellEnd"/>
      <w:proofErr w:type="gramEnd"/>
      <w:r w:rsidRPr="0024165C">
        <w:rPr>
          <w:rFonts w:ascii="Courier" w:hAnsi="Courier"/>
          <w:sz w:val="16"/>
          <w:szCs w:val="16"/>
        </w:rPr>
        <w:t>": "</w:t>
      </w:r>
      <w:proofErr w:type="spellStart"/>
      <w:r w:rsidRPr="0024165C">
        <w:rPr>
          <w:rFonts w:ascii="Courier" w:hAnsi="Courier"/>
          <w:sz w:val="16"/>
          <w:szCs w:val="16"/>
        </w:rPr>
        <w:t>datacite:sici</w:t>
      </w:r>
      <w:proofErr w:type="spellEnd"/>
      <w:r w:rsidRPr="0024165C">
        <w:rPr>
          <w:rFonts w:ascii="Courier" w:hAnsi="Courier"/>
          <w:sz w:val="16"/>
          <w:szCs w:val="16"/>
        </w:rPr>
        <w:t>",</w:t>
      </w:r>
    </w:p>
    <w:p w14:paraId="40D7F9D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social</w:t>
      </w:r>
      <w:proofErr w:type="gramEnd"/>
      <w:r w:rsidRPr="0024165C">
        <w:rPr>
          <w:rFonts w:ascii="Courier" w:hAnsi="Courier"/>
          <w:sz w:val="16"/>
          <w:szCs w:val="16"/>
        </w:rPr>
        <w:t>_security_number</w:t>
      </w:r>
      <w:proofErr w:type="spellEnd"/>
      <w:r w:rsidRPr="0024165C">
        <w:rPr>
          <w:rFonts w:ascii="Courier" w:hAnsi="Courier"/>
          <w:sz w:val="16"/>
          <w:szCs w:val="16"/>
        </w:rPr>
        <w:t>": "</w:t>
      </w:r>
      <w:proofErr w:type="spellStart"/>
      <w:r w:rsidRPr="0024165C">
        <w:rPr>
          <w:rFonts w:ascii="Courier" w:hAnsi="Courier"/>
          <w:sz w:val="16"/>
          <w:szCs w:val="16"/>
        </w:rPr>
        <w:t>datacite:social-security-number</w:t>
      </w:r>
      <w:proofErr w:type="spellEnd"/>
      <w:r w:rsidRPr="0024165C">
        <w:rPr>
          <w:rFonts w:ascii="Courier" w:hAnsi="Courier"/>
          <w:sz w:val="16"/>
          <w:szCs w:val="16"/>
        </w:rPr>
        <w:t>",</w:t>
      </w:r>
    </w:p>
    <w:p w14:paraId="3898D3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turtle</w:t>
      </w:r>
      <w:proofErr w:type="gramEnd"/>
      <w:r w:rsidRPr="0024165C">
        <w:rPr>
          <w:rFonts w:ascii="Courier" w:hAnsi="Courier"/>
          <w:sz w:val="16"/>
          <w:szCs w:val="16"/>
        </w:rPr>
        <w:t>": "</w:t>
      </w:r>
      <w:proofErr w:type="spellStart"/>
      <w:r w:rsidRPr="0024165C">
        <w:rPr>
          <w:rFonts w:ascii="Courier" w:hAnsi="Courier"/>
          <w:sz w:val="16"/>
          <w:szCs w:val="16"/>
        </w:rPr>
        <w:t>text:turtle</w:t>
      </w:r>
      <w:proofErr w:type="spellEnd"/>
      <w:r w:rsidRPr="0024165C">
        <w:rPr>
          <w:rFonts w:ascii="Courier" w:hAnsi="Courier"/>
          <w:sz w:val="16"/>
          <w:szCs w:val="16"/>
        </w:rPr>
        <w:t>",</w:t>
      </w:r>
    </w:p>
    <w:p w14:paraId="5A02FE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upc</w:t>
      </w:r>
      <w:proofErr w:type="spellEnd"/>
      <w:proofErr w:type="gramEnd"/>
      <w:r w:rsidRPr="0024165C">
        <w:rPr>
          <w:rFonts w:ascii="Courier" w:hAnsi="Courier"/>
          <w:sz w:val="16"/>
          <w:szCs w:val="16"/>
        </w:rPr>
        <w:t>": "</w:t>
      </w:r>
      <w:proofErr w:type="spellStart"/>
      <w:r w:rsidRPr="0024165C">
        <w:rPr>
          <w:rFonts w:ascii="Courier" w:hAnsi="Courier"/>
          <w:sz w:val="16"/>
          <w:szCs w:val="16"/>
        </w:rPr>
        <w:t>datacite:upc</w:t>
      </w:r>
      <w:proofErr w:type="spellEnd"/>
      <w:r w:rsidRPr="0024165C">
        <w:rPr>
          <w:rFonts w:ascii="Courier" w:hAnsi="Courier"/>
          <w:sz w:val="16"/>
          <w:szCs w:val="16"/>
        </w:rPr>
        <w:t>",</w:t>
      </w:r>
    </w:p>
    <w:p w14:paraId="3FF98EB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uri</w:t>
      </w:r>
      <w:proofErr w:type="spellEnd"/>
      <w:proofErr w:type="gramEnd"/>
      <w:r w:rsidRPr="0024165C">
        <w:rPr>
          <w:rFonts w:ascii="Courier" w:hAnsi="Courier"/>
          <w:sz w:val="16"/>
          <w:szCs w:val="16"/>
        </w:rPr>
        <w:t>": "</w:t>
      </w:r>
      <w:proofErr w:type="spellStart"/>
      <w:r w:rsidRPr="0024165C">
        <w:rPr>
          <w:rFonts w:ascii="Courier" w:hAnsi="Courier"/>
          <w:sz w:val="16"/>
          <w:szCs w:val="16"/>
        </w:rPr>
        <w:t>datacite:uri</w:t>
      </w:r>
      <w:proofErr w:type="spellEnd"/>
      <w:r w:rsidRPr="0024165C">
        <w:rPr>
          <w:rFonts w:ascii="Courier" w:hAnsi="Courier"/>
          <w:sz w:val="16"/>
          <w:szCs w:val="16"/>
        </w:rPr>
        <w:t>",</w:t>
      </w:r>
    </w:p>
    <w:p w14:paraId="63E45E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url</w:t>
      </w:r>
      <w:proofErr w:type="spellEnd"/>
      <w:proofErr w:type="gramEnd"/>
      <w:r w:rsidRPr="0024165C">
        <w:rPr>
          <w:rFonts w:ascii="Courier" w:hAnsi="Courier"/>
          <w:sz w:val="16"/>
          <w:szCs w:val="16"/>
        </w:rPr>
        <w:t>": "</w:t>
      </w:r>
      <w:proofErr w:type="spellStart"/>
      <w:r w:rsidRPr="0024165C">
        <w:rPr>
          <w:rFonts w:ascii="Courier" w:hAnsi="Courier"/>
          <w:sz w:val="16"/>
          <w:szCs w:val="16"/>
        </w:rPr>
        <w:t>datacite:url</w:t>
      </w:r>
      <w:proofErr w:type="spellEnd"/>
      <w:r w:rsidRPr="0024165C">
        <w:rPr>
          <w:rFonts w:ascii="Courier" w:hAnsi="Courier"/>
          <w:sz w:val="16"/>
          <w:szCs w:val="16"/>
        </w:rPr>
        <w:t>",</w:t>
      </w:r>
    </w:p>
    <w:p w14:paraId="4B0500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urn</w:t>
      </w:r>
      <w:proofErr w:type="gramEnd"/>
      <w:r w:rsidRPr="0024165C">
        <w:rPr>
          <w:rFonts w:ascii="Courier" w:hAnsi="Courier"/>
          <w:sz w:val="16"/>
          <w:szCs w:val="16"/>
        </w:rPr>
        <w:t>": "</w:t>
      </w:r>
      <w:proofErr w:type="spellStart"/>
      <w:r w:rsidRPr="0024165C">
        <w:rPr>
          <w:rFonts w:ascii="Courier" w:hAnsi="Courier"/>
          <w:sz w:val="16"/>
          <w:szCs w:val="16"/>
        </w:rPr>
        <w:t>datacite:urn</w:t>
      </w:r>
      <w:proofErr w:type="spellEnd"/>
      <w:r w:rsidRPr="0024165C">
        <w:rPr>
          <w:rFonts w:ascii="Courier" w:hAnsi="Courier"/>
          <w:sz w:val="16"/>
          <w:szCs w:val="16"/>
        </w:rPr>
        <w:t>",</w:t>
      </w:r>
    </w:p>
    <w:p w14:paraId="19FEC10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viaf</w:t>
      </w:r>
      <w:proofErr w:type="spellEnd"/>
      <w:proofErr w:type="gramEnd"/>
      <w:r w:rsidRPr="0024165C">
        <w:rPr>
          <w:rFonts w:ascii="Courier" w:hAnsi="Courier"/>
          <w:sz w:val="16"/>
          <w:szCs w:val="16"/>
        </w:rPr>
        <w:t>": "</w:t>
      </w:r>
      <w:proofErr w:type="spellStart"/>
      <w:r w:rsidRPr="0024165C">
        <w:rPr>
          <w:rFonts w:ascii="Courier" w:hAnsi="Courier"/>
          <w:sz w:val="16"/>
          <w:szCs w:val="16"/>
        </w:rPr>
        <w:t>datacite:viaf</w:t>
      </w:r>
      <w:proofErr w:type="spellEnd"/>
      <w:r w:rsidRPr="0024165C">
        <w:rPr>
          <w:rFonts w:ascii="Courier" w:hAnsi="Courier"/>
          <w:sz w:val="16"/>
          <w:szCs w:val="16"/>
        </w:rPr>
        <w:t>",</w:t>
      </w:r>
    </w:p>
    <w:p w14:paraId="5D40F45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xhtml</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application:xhtml+xml</w:t>
      </w:r>
      <w:proofErr w:type="spellEnd"/>
      <w:r w:rsidRPr="0024165C">
        <w:rPr>
          <w:rFonts w:ascii="Courier" w:hAnsi="Courier"/>
          <w:sz w:val="16"/>
          <w:szCs w:val="16"/>
        </w:rPr>
        <w:t>"</w:t>
      </w:r>
    </w:p>
    <w:p w14:paraId="1FEAF8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0983A07" w14:textId="5588991C" w:rsidR="00CA7103" w:rsidRPr="00124465" w:rsidRDefault="0024165C" w:rsidP="003C0BC5">
      <w:pPr>
        <w:rPr>
          <w:rFonts w:ascii="Courier" w:hAnsi="Courier"/>
          <w:sz w:val="16"/>
          <w:szCs w:val="16"/>
        </w:rPr>
      </w:pPr>
      <w:r w:rsidRPr="0024165C">
        <w:rPr>
          <w:rFonts w:ascii="Courier" w:hAnsi="Courier"/>
          <w:sz w:val="16"/>
          <w:szCs w:val="16"/>
        </w:rPr>
        <w:t>}</w:t>
      </w:r>
    </w:p>
    <w:p w14:paraId="3E73ACF9" w14:textId="77777777" w:rsidR="003E7B64" w:rsidRPr="00124465" w:rsidRDefault="003E7B64" w:rsidP="00CA7103">
      <w:pPr>
        <w:spacing w:before="60" w:after="60"/>
        <w:rPr>
          <w:rFonts w:ascii="Courier" w:hAnsi="Courier"/>
          <w:sz w:val="16"/>
          <w:szCs w:val="16"/>
        </w:rPr>
      </w:pPr>
    </w:p>
    <w:p w14:paraId="03E52B9D" w14:textId="7D112494" w:rsidR="003E7B64" w:rsidRPr="00124465" w:rsidRDefault="003E7B64" w:rsidP="003E7B64">
      <w:pPr>
        <w:pStyle w:val="Titolo2"/>
      </w:pPr>
      <w:r w:rsidRPr="00124465">
        <w:t>Bibliographic resources and their metadata</w:t>
      </w:r>
    </w:p>
    <w:p w14:paraId="4A6AEA7A" w14:textId="400957B4" w:rsidR="00CA7103" w:rsidRDefault="00B0385C" w:rsidP="00B0385C">
      <w:pPr>
        <w:spacing w:before="60" w:after="60"/>
        <w:jc w:val="both"/>
      </w:pPr>
      <w:r>
        <w:t xml:space="preserve">The following excerpt shows how to </w:t>
      </w:r>
      <w:r w:rsidR="00B87315">
        <w:t>linearize</w:t>
      </w:r>
      <w:r>
        <w:t xml:space="preserve"> the information about </w:t>
      </w:r>
      <w:r w:rsidR="005D68C4">
        <w:t xml:space="preserve">a </w:t>
      </w:r>
      <w:r>
        <w:t xml:space="preserve">bibliographic </w:t>
      </w:r>
      <w:r w:rsidR="005D68C4">
        <w:t xml:space="preserve">resource </w:t>
      </w:r>
      <w:r>
        <w:t xml:space="preserve">into JSON-LD according to the aforementioned mapping document (i.e. the </w:t>
      </w:r>
      <w:r w:rsidR="002A2C47">
        <w:t>OCC Context</w:t>
      </w:r>
      <w:r>
        <w:t>).</w:t>
      </w:r>
    </w:p>
    <w:p w14:paraId="216EBB00" w14:textId="77777777" w:rsidR="00E33016" w:rsidRPr="00124465" w:rsidRDefault="00E33016" w:rsidP="00B0385C">
      <w:pPr>
        <w:spacing w:before="60" w:after="60"/>
        <w:jc w:val="both"/>
      </w:pPr>
    </w:p>
    <w:p w14:paraId="331D6A98" w14:textId="77777777" w:rsidR="00CA7103" w:rsidRPr="00124465" w:rsidRDefault="00CA7103" w:rsidP="003C0BC5">
      <w:pPr>
        <w:rPr>
          <w:rFonts w:ascii="Courier" w:hAnsi="Courier"/>
          <w:sz w:val="16"/>
          <w:szCs w:val="16"/>
        </w:rPr>
      </w:pPr>
      <w:r w:rsidRPr="00124465">
        <w:rPr>
          <w:rFonts w:ascii="Courier" w:hAnsi="Courier"/>
          <w:sz w:val="16"/>
          <w:szCs w:val="16"/>
        </w:rPr>
        <w:t>{</w:t>
      </w:r>
    </w:p>
    <w:p w14:paraId="486D2770" w14:textId="77777777" w:rsidR="004C4C81" w:rsidRPr="004C4C81" w:rsidRDefault="00CA7103" w:rsidP="004C4C81">
      <w:pPr>
        <w:rPr>
          <w:rFonts w:ascii="Courier" w:hAnsi="Courier"/>
          <w:sz w:val="16"/>
          <w:szCs w:val="16"/>
        </w:rPr>
      </w:pPr>
      <w:r w:rsidRPr="00124465">
        <w:rPr>
          <w:rFonts w:ascii="Courier" w:hAnsi="Courier"/>
          <w:sz w:val="16"/>
          <w:szCs w:val="16"/>
        </w:rPr>
        <w:t xml:space="preserve">    </w:t>
      </w:r>
      <w:r w:rsidR="004C4C81" w:rsidRPr="004C4C81">
        <w:rPr>
          <w:rFonts w:ascii="Courier" w:hAnsi="Courier"/>
          <w:sz w:val="16"/>
          <w:szCs w:val="16"/>
        </w:rPr>
        <w:t>"@</w:t>
      </w:r>
      <w:proofErr w:type="gramStart"/>
      <w:r w:rsidR="004C4C81" w:rsidRPr="004C4C81">
        <w:rPr>
          <w:rFonts w:ascii="Courier" w:hAnsi="Courier"/>
          <w:sz w:val="16"/>
          <w:szCs w:val="16"/>
        </w:rPr>
        <w:t>context</w:t>
      </w:r>
      <w:proofErr w:type="gramEnd"/>
      <w:r w:rsidR="004C4C81" w:rsidRPr="004C4C81">
        <w:rPr>
          <w:rFonts w:ascii="Courier" w:hAnsi="Courier"/>
          <w:sz w:val="16"/>
          <w:szCs w:val="16"/>
        </w:rPr>
        <w:t>": "https://w3id.org/oc/corpus/context.json",</w:t>
      </w:r>
    </w:p>
    <w:p w14:paraId="1E8EE25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"gbr:1",</w:t>
      </w:r>
    </w:p>
    <w:p w14:paraId="6A8EA1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"article",</w:t>
      </w:r>
    </w:p>
    <w:p w14:paraId="7CE0947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4EACCF9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A54B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w:t>
      </w:r>
    </w:p>
    <w:p w14:paraId="1E53C6B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0EFB492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/1",</w:t>
      </w:r>
    </w:p>
    <w:p w14:paraId="59321B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725628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E6A699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360E46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"gid:2",</w:t>
      </w:r>
    </w:p>
    <w:p w14:paraId="372604B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489022D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"10.1108/JD-12-2013-0166",</w:t>
      </w:r>
    </w:p>
    <w:p w14:paraId="5C9599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doi</w:t>
      </w:r>
      <w:proofErr w:type="spellEnd"/>
      <w:r w:rsidRPr="004C4C81">
        <w:rPr>
          <w:rFonts w:ascii="Courier" w:hAnsi="Courier"/>
          <w:sz w:val="16"/>
          <w:szCs w:val="16"/>
        </w:rPr>
        <w:t>"</w:t>
      </w:r>
    </w:p>
    <w:p w14:paraId="721D66B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CFAFA0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35801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"gid:3",</w:t>
      </w:r>
    </w:p>
    <w:p w14:paraId="123D21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4E353B8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"http://www.emeraldinsight.com/doi/abs/10.1108/JD-12-2013-0166",</w:t>
      </w:r>
    </w:p>
    <w:p w14:paraId="6B3AA9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url</w:t>
      </w:r>
      <w:proofErr w:type="spellEnd"/>
      <w:r w:rsidRPr="004C4C81">
        <w:rPr>
          <w:rFonts w:ascii="Courier" w:hAnsi="Courier"/>
          <w:sz w:val="16"/>
          <w:szCs w:val="16"/>
        </w:rPr>
        <w:t>"</w:t>
      </w:r>
    </w:p>
    <w:p w14:paraId="4491EB6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D01A47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30F4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"gid:4",</w:t>
      </w:r>
    </w:p>
    <w:p w14:paraId="6CA3AEA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5E709F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"http://dx.doi.org/10.1108/JD-12-2013-0166",</w:t>
      </w:r>
    </w:p>
    <w:p w14:paraId="219FFEC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url</w:t>
      </w:r>
      <w:proofErr w:type="spellEnd"/>
      <w:r w:rsidRPr="004C4C81">
        <w:rPr>
          <w:rFonts w:ascii="Courier" w:hAnsi="Courier"/>
          <w:sz w:val="16"/>
          <w:szCs w:val="16"/>
        </w:rPr>
        <w:t>"</w:t>
      </w:r>
    </w:p>
    <w:p w14:paraId="11FDA8E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46726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89EA46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title</w:t>
      </w:r>
      <w:proofErr w:type="gramEnd"/>
      <w:r w:rsidRPr="004C4C81">
        <w:rPr>
          <w:rFonts w:ascii="Courier" w:hAnsi="Courier"/>
          <w:sz w:val="16"/>
          <w:szCs w:val="16"/>
        </w:rPr>
        <w:t>": "Setting our bibliographic references free: towards open citation data",</w:t>
      </w:r>
    </w:p>
    <w:p w14:paraId="2915702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year</w:t>
      </w:r>
      <w:proofErr w:type="gramEnd"/>
      <w:r w:rsidRPr="004C4C81">
        <w:rPr>
          <w:rFonts w:ascii="Courier" w:hAnsi="Courier"/>
          <w:sz w:val="16"/>
          <w:szCs w:val="16"/>
        </w:rPr>
        <w:t>": "2015",</w:t>
      </w:r>
    </w:p>
    <w:p w14:paraId="367CBAF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format</w:t>
      </w:r>
      <w:proofErr w:type="gramEnd"/>
      <w:r w:rsidRPr="004C4C81">
        <w:rPr>
          <w:rFonts w:ascii="Courier" w:hAnsi="Courier"/>
          <w:sz w:val="16"/>
          <w:szCs w:val="16"/>
        </w:rPr>
        <w:t>": [</w:t>
      </w:r>
    </w:p>
    <w:p w14:paraId="6A1CBE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BD3F6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"gre:1",</w:t>
      </w:r>
    </w:p>
    <w:p w14:paraId="3DAA96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digital_format</w:t>
      </w:r>
      <w:proofErr w:type="spellEnd"/>
      <w:r w:rsidRPr="004C4C81">
        <w:rPr>
          <w:rFonts w:ascii="Courier" w:hAnsi="Courier"/>
          <w:sz w:val="16"/>
          <w:szCs w:val="16"/>
        </w:rPr>
        <w:t>",</w:t>
      </w:r>
    </w:p>
    <w:p w14:paraId="5455BB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780342A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"gid:5",</w:t>
      </w:r>
    </w:p>
    <w:p w14:paraId="30219BA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45DF19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"re/1",</w:t>
      </w:r>
    </w:p>
    <w:p w14:paraId="730950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477324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756266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mime</w:t>
      </w:r>
      <w:proofErr w:type="gramEnd"/>
      <w:r w:rsidRPr="004C4C81">
        <w:rPr>
          <w:rFonts w:ascii="Courier" w:hAnsi="Courier"/>
          <w:sz w:val="16"/>
          <w:szCs w:val="16"/>
        </w:rPr>
        <w:t>_type</w:t>
      </w:r>
      <w:proofErr w:type="spellEnd"/>
      <w:r w:rsidRPr="004C4C81">
        <w:rPr>
          <w:rFonts w:ascii="Courier" w:hAnsi="Courier"/>
          <w:sz w:val="16"/>
          <w:szCs w:val="16"/>
        </w:rPr>
        <w:t>": "</w:t>
      </w:r>
      <w:proofErr w:type="spellStart"/>
      <w:r w:rsidRPr="004C4C81">
        <w:rPr>
          <w:rFonts w:ascii="Courier" w:hAnsi="Courier"/>
          <w:sz w:val="16"/>
          <w:szCs w:val="16"/>
        </w:rPr>
        <w:t>pdf</w:t>
      </w:r>
      <w:proofErr w:type="spellEnd"/>
      <w:r w:rsidRPr="004C4C81">
        <w:rPr>
          <w:rFonts w:ascii="Courier" w:hAnsi="Courier"/>
          <w:sz w:val="16"/>
          <w:szCs w:val="16"/>
        </w:rPr>
        <w:t>",</w:t>
      </w:r>
    </w:p>
    <w:p w14:paraId="2F0B33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fpage</w:t>
      </w:r>
      <w:proofErr w:type="spellEnd"/>
      <w:proofErr w:type="gramEnd"/>
      <w:r w:rsidRPr="004C4C81">
        <w:rPr>
          <w:rFonts w:ascii="Courier" w:hAnsi="Courier"/>
          <w:sz w:val="16"/>
          <w:szCs w:val="16"/>
        </w:rPr>
        <w:t>": "253",</w:t>
      </w:r>
    </w:p>
    <w:p w14:paraId="5BBFB9E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lpage</w:t>
      </w:r>
      <w:proofErr w:type="spellEnd"/>
      <w:proofErr w:type="gramEnd"/>
      <w:r w:rsidRPr="004C4C81">
        <w:rPr>
          <w:rFonts w:ascii="Courier" w:hAnsi="Courier"/>
          <w:sz w:val="16"/>
          <w:szCs w:val="16"/>
        </w:rPr>
        <w:t>": "277",</w:t>
      </w:r>
    </w:p>
    <w:p w14:paraId="654CAC3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document</w:t>
      </w:r>
      <w:proofErr w:type="gramEnd"/>
      <w:r w:rsidRPr="004C4C81">
        <w:rPr>
          <w:rFonts w:ascii="Courier" w:hAnsi="Courier"/>
          <w:sz w:val="16"/>
          <w:szCs w:val="16"/>
        </w:rPr>
        <w:t>_url</w:t>
      </w:r>
      <w:proofErr w:type="spellEnd"/>
      <w:r w:rsidRPr="004C4C81">
        <w:rPr>
          <w:rFonts w:ascii="Courier" w:hAnsi="Courier"/>
          <w:sz w:val="16"/>
          <w:szCs w:val="16"/>
        </w:rPr>
        <w:t>": "http://www.emeraldinsight.com/doi/pdfplus/10.1108/JD-12-2013-0166"</w:t>
      </w:r>
    </w:p>
    <w:p w14:paraId="4976874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33080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BD2E9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"gre:2",</w:t>
      </w:r>
    </w:p>
    <w:p w14:paraId="32B257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digital_format</w:t>
      </w:r>
      <w:proofErr w:type="spellEnd"/>
      <w:r w:rsidRPr="004C4C81">
        <w:rPr>
          <w:rFonts w:ascii="Courier" w:hAnsi="Courier"/>
          <w:sz w:val="16"/>
          <w:szCs w:val="16"/>
        </w:rPr>
        <w:t>",</w:t>
      </w:r>
    </w:p>
    <w:p w14:paraId="7EE650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64B155B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"gid:6",</w:t>
      </w:r>
    </w:p>
    <w:p w14:paraId="0232EE5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76EDEE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"re/2",</w:t>
      </w:r>
    </w:p>
    <w:p w14:paraId="20F593D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083641C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48552F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mime</w:t>
      </w:r>
      <w:proofErr w:type="gramEnd"/>
      <w:r w:rsidRPr="004C4C81">
        <w:rPr>
          <w:rFonts w:ascii="Courier" w:hAnsi="Courier"/>
          <w:sz w:val="16"/>
          <w:szCs w:val="16"/>
        </w:rPr>
        <w:t>_type</w:t>
      </w:r>
      <w:proofErr w:type="spellEnd"/>
      <w:r w:rsidRPr="004C4C81">
        <w:rPr>
          <w:rFonts w:ascii="Courier" w:hAnsi="Courier"/>
          <w:sz w:val="16"/>
          <w:szCs w:val="16"/>
        </w:rPr>
        <w:t>": "html",</w:t>
      </w:r>
    </w:p>
    <w:p w14:paraId="29CDB7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document</w:t>
      </w:r>
      <w:proofErr w:type="gramEnd"/>
      <w:r w:rsidRPr="004C4C81">
        <w:rPr>
          <w:rFonts w:ascii="Courier" w:hAnsi="Courier"/>
          <w:sz w:val="16"/>
          <w:szCs w:val="16"/>
        </w:rPr>
        <w:t>_url</w:t>
      </w:r>
      <w:proofErr w:type="spellEnd"/>
      <w:r w:rsidRPr="004C4C81">
        <w:rPr>
          <w:rFonts w:ascii="Courier" w:hAnsi="Courier"/>
          <w:sz w:val="16"/>
          <w:szCs w:val="16"/>
        </w:rPr>
        <w:t>": "http://www.emeraldinsight.com/doi/full/10.1108/JD-12-2013-0166"</w:t>
      </w:r>
    </w:p>
    <w:p w14:paraId="541347B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B40F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B7124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reference</w:t>
      </w:r>
      <w:proofErr w:type="gramEnd"/>
      <w:r w:rsidRPr="004C4C81">
        <w:rPr>
          <w:rFonts w:ascii="Courier" w:hAnsi="Courier"/>
          <w:sz w:val="16"/>
          <w:szCs w:val="16"/>
        </w:rPr>
        <w:t>": {</w:t>
      </w:r>
    </w:p>
    <w:p w14:paraId="1A4615D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"gbe:1",</w:t>
      </w:r>
    </w:p>
    <w:p w14:paraId="0DC0282E" w14:textId="77777777" w:rsid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"entry",</w:t>
      </w:r>
    </w:p>
    <w:p w14:paraId="13E9FC94" w14:textId="77777777" w:rsidR="00AB6EA9" w:rsidRPr="004C4C81" w:rsidRDefault="00AB6EA9" w:rsidP="004C4C81">
      <w:pPr>
        <w:rPr>
          <w:rFonts w:ascii="Courier" w:hAnsi="Courier"/>
          <w:sz w:val="16"/>
          <w:szCs w:val="16"/>
        </w:rPr>
      </w:pPr>
    </w:p>
    <w:p w14:paraId="1FD22F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content</w:t>
      </w:r>
      <w:proofErr w:type="gramEnd"/>
      <w:r w:rsidRPr="004C4C81">
        <w:rPr>
          <w:rFonts w:ascii="Courier" w:hAnsi="Courier"/>
          <w:sz w:val="16"/>
          <w:szCs w:val="16"/>
        </w:rPr>
        <w:t>": "</w:t>
      </w:r>
      <w:proofErr w:type="spellStart"/>
      <w:r w:rsidRPr="004C4C81">
        <w:rPr>
          <w:rFonts w:ascii="Courier" w:hAnsi="Courier"/>
          <w:sz w:val="16"/>
          <w:szCs w:val="16"/>
        </w:rPr>
        <w:t>Agarwal</w:t>
      </w:r>
      <w:proofErr w:type="spellEnd"/>
      <w:r w:rsidRPr="004C4C81">
        <w:rPr>
          <w:rFonts w:ascii="Courier" w:hAnsi="Courier"/>
          <w:sz w:val="16"/>
          <w:szCs w:val="16"/>
        </w:rPr>
        <w:t xml:space="preserve">, S., </w:t>
      </w:r>
      <w:proofErr w:type="spellStart"/>
      <w:r w:rsidRPr="004C4C81">
        <w:rPr>
          <w:rFonts w:ascii="Courier" w:hAnsi="Courier"/>
          <w:sz w:val="16"/>
          <w:szCs w:val="16"/>
        </w:rPr>
        <w:t>Choubey</w:t>
      </w:r>
      <w:proofErr w:type="spellEnd"/>
      <w:r w:rsidRPr="004C4C81">
        <w:rPr>
          <w:rFonts w:ascii="Courier" w:hAnsi="Courier"/>
          <w:sz w:val="16"/>
          <w:szCs w:val="16"/>
        </w:rPr>
        <w:t>, L. and Yu, H. (2010), “Automatically classifying the role of citations in biomedical articles”, Proceedings of the 2010 AMIA Annual Symposium, pp. 11-15.",</w:t>
      </w:r>
    </w:p>
    <w:p w14:paraId="5D65A95F" w14:textId="0183A6D8"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00280845">
        <w:rPr>
          <w:rFonts w:ascii="Courier" w:hAnsi="Courier"/>
          <w:sz w:val="16"/>
          <w:szCs w:val="16"/>
        </w:rPr>
        <w:t>cross</w:t>
      </w:r>
      <w:proofErr w:type="gramEnd"/>
      <w:r w:rsidR="00280845">
        <w:rPr>
          <w:rFonts w:ascii="Courier" w:hAnsi="Courier"/>
          <w:sz w:val="16"/>
          <w:szCs w:val="16"/>
        </w:rPr>
        <w:t>_reference</w:t>
      </w:r>
      <w:proofErr w:type="spellEnd"/>
      <w:r w:rsidRPr="004C4C81">
        <w:rPr>
          <w:rFonts w:ascii="Courier" w:hAnsi="Courier"/>
          <w:sz w:val="16"/>
          <w:szCs w:val="16"/>
        </w:rPr>
        <w:t>": "gbr:5"</w:t>
      </w:r>
    </w:p>
    <w:p w14:paraId="201F92C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4FB4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part</w:t>
      </w:r>
      <w:proofErr w:type="gramEnd"/>
      <w:r w:rsidRPr="004C4C81">
        <w:rPr>
          <w:rFonts w:ascii="Courier" w:hAnsi="Courier"/>
          <w:sz w:val="16"/>
          <w:szCs w:val="16"/>
        </w:rPr>
        <w:t>_of</w:t>
      </w:r>
      <w:proofErr w:type="spellEnd"/>
      <w:r w:rsidRPr="004C4C81">
        <w:rPr>
          <w:rFonts w:ascii="Courier" w:hAnsi="Courier"/>
          <w:sz w:val="16"/>
          <w:szCs w:val="16"/>
        </w:rPr>
        <w:t>": {</w:t>
      </w:r>
    </w:p>
    <w:p w14:paraId="6ADB505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"gbr:2",</w:t>
      </w:r>
    </w:p>
    <w:p w14:paraId="7AA503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periodical_issue</w:t>
      </w:r>
      <w:proofErr w:type="spellEnd"/>
      <w:r w:rsidRPr="004C4C81">
        <w:rPr>
          <w:rFonts w:ascii="Courier" w:hAnsi="Courier"/>
          <w:sz w:val="16"/>
          <w:szCs w:val="16"/>
        </w:rPr>
        <w:t>",</w:t>
      </w:r>
    </w:p>
    <w:p w14:paraId="27964B7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4BDAC0C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"gid:7",</w:t>
      </w:r>
    </w:p>
    <w:p w14:paraId="22220E8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0F94E78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/2",</w:t>
      </w:r>
    </w:p>
    <w:p w14:paraId="5E83EC2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06069B0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675809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number</w:t>
      </w:r>
      <w:proofErr w:type="gramEnd"/>
      <w:r w:rsidRPr="004C4C81">
        <w:rPr>
          <w:rFonts w:ascii="Courier" w:hAnsi="Courier"/>
          <w:sz w:val="16"/>
          <w:szCs w:val="16"/>
        </w:rPr>
        <w:t>": "2",</w:t>
      </w:r>
    </w:p>
    <w:p w14:paraId="24D29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part</w:t>
      </w:r>
      <w:proofErr w:type="gramEnd"/>
      <w:r w:rsidRPr="004C4C81">
        <w:rPr>
          <w:rFonts w:ascii="Courier" w:hAnsi="Courier"/>
          <w:sz w:val="16"/>
          <w:szCs w:val="16"/>
        </w:rPr>
        <w:t>_of</w:t>
      </w:r>
      <w:proofErr w:type="spellEnd"/>
      <w:r w:rsidRPr="004C4C81">
        <w:rPr>
          <w:rFonts w:ascii="Courier" w:hAnsi="Courier"/>
          <w:sz w:val="16"/>
          <w:szCs w:val="16"/>
        </w:rPr>
        <w:t>": {</w:t>
      </w:r>
    </w:p>
    <w:p w14:paraId="3E77B6A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"gbr:3",</w:t>
      </w:r>
    </w:p>
    <w:p w14:paraId="11A6DD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periodical_volume</w:t>
      </w:r>
      <w:proofErr w:type="spellEnd"/>
      <w:r w:rsidRPr="004C4C81">
        <w:rPr>
          <w:rFonts w:ascii="Courier" w:hAnsi="Courier"/>
          <w:sz w:val="16"/>
          <w:szCs w:val="16"/>
        </w:rPr>
        <w:t>",</w:t>
      </w:r>
    </w:p>
    <w:p w14:paraId="49824C5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26B6B3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"gid:8",</w:t>
      </w:r>
    </w:p>
    <w:p w14:paraId="4A10AA1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7C5ADCF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/3",</w:t>
      </w:r>
    </w:p>
    <w:p w14:paraId="44DD00E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6D783E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90301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number</w:t>
      </w:r>
      <w:proofErr w:type="gramEnd"/>
      <w:r w:rsidRPr="004C4C81">
        <w:rPr>
          <w:rFonts w:ascii="Courier" w:hAnsi="Courier"/>
          <w:sz w:val="16"/>
          <w:szCs w:val="16"/>
        </w:rPr>
        <w:t>": "71",</w:t>
      </w:r>
    </w:p>
    <w:p w14:paraId="436EC9E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part</w:t>
      </w:r>
      <w:proofErr w:type="gramEnd"/>
      <w:r w:rsidRPr="004C4C81">
        <w:rPr>
          <w:rFonts w:ascii="Courier" w:hAnsi="Courier"/>
          <w:sz w:val="16"/>
          <w:szCs w:val="16"/>
        </w:rPr>
        <w:t>_of</w:t>
      </w:r>
      <w:proofErr w:type="spellEnd"/>
      <w:r w:rsidRPr="004C4C81">
        <w:rPr>
          <w:rFonts w:ascii="Courier" w:hAnsi="Courier"/>
          <w:sz w:val="16"/>
          <w:szCs w:val="16"/>
        </w:rPr>
        <w:t>": {</w:t>
      </w:r>
    </w:p>
    <w:p w14:paraId="0C43873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"gbr:4",</w:t>
      </w:r>
    </w:p>
    <w:p w14:paraId="15A737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periodical_journal</w:t>
      </w:r>
      <w:proofErr w:type="spellEnd"/>
      <w:r w:rsidRPr="004C4C81">
        <w:rPr>
          <w:rFonts w:ascii="Courier" w:hAnsi="Courier"/>
          <w:sz w:val="16"/>
          <w:szCs w:val="16"/>
        </w:rPr>
        <w:t>",</w:t>
      </w:r>
    </w:p>
    <w:p w14:paraId="4B1A3F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xml:space="preserve">": [ </w:t>
      </w:r>
    </w:p>
    <w:p w14:paraId="490292E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CB52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"gid:9",</w:t>
      </w:r>
    </w:p>
    <w:p w14:paraId="4D37783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640B1D0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/4",</w:t>
      </w:r>
    </w:p>
    <w:p w14:paraId="1965D15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721BCB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F50F9E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90718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"gid:10",</w:t>
      </w:r>
    </w:p>
    <w:p w14:paraId="50603AF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6C3A1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"0022-0418",</w:t>
      </w:r>
    </w:p>
    <w:p w14:paraId="6A1592B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issn</w:t>
      </w:r>
      <w:proofErr w:type="spellEnd"/>
      <w:r w:rsidRPr="004C4C81">
        <w:rPr>
          <w:rFonts w:ascii="Courier" w:hAnsi="Courier"/>
          <w:sz w:val="16"/>
          <w:szCs w:val="16"/>
        </w:rPr>
        <w:t>"</w:t>
      </w:r>
    </w:p>
    <w:p w14:paraId="58A968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2BBAD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6AAD8E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title</w:t>
      </w:r>
      <w:proofErr w:type="gramEnd"/>
      <w:r w:rsidRPr="004C4C81">
        <w:rPr>
          <w:rFonts w:ascii="Courier" w:hAnsi="Courier"/>
          <w:sz w:val="16"/>
          <w:szCs w:val="16"/>
        </w:rPr>
        <w:t>": "Journal of Documentation"</w:t>
      </w:r>
    </w:p>
    <w:p w14:paraId="634F6B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CDDC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C7FE3B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14FF392" w14:textId="77777777" w:rsidR="004C4C81" w:rsidRPr="004C4C81" w:rsidRDefault="004C4C81" w:rsidP="004C4C81">
      <w:pPr>
        <w:rPr>
          <w:rFonts w:ascii="Courier" w:hAnsi="Courier"/>
          <w:sz w:val="16"/>
          <w:szCs w:val="16"/>
        </w:rPr>
      </w:pPr>
      <w:commentRangeStart w:id="1119"/>
      <w:r w:rsidRPr="004C4C81">
        <w:rPr>
          <w:rFonts w:ascii="Courier" w:hAnsi="Courier"/>
          <w:sz w:val="16"/>
          <w:szCs w:val="16"/>
        </w:rPr>
        <w:t>"</w:t>
      </w:r>
      <w:proofErr w:type="gramStart"/>
      <w:r w:rsidRPr="004C4C81">
        <w:rPr>
          <w:rFonts w:ascii="Courier" w:hAnsi="Courier"/>
          <w:sz w:val="16"/>
          <w:szCs w:val="16"/>
        </w:rPr>
        <w:t>citation</w:t>
      </w:r>
      <w:proofErr w:type="gramEnd"/>
      <w:r w:rsidRPr="004C4C81">
        <w:rPr>
          <w:rFonts w:ascii="Courier" w:hAnsi="Courier"/>
          <w:sz w:val="16"/>
          <w:szCs w:val="16"/>
        </w:rPr>
        <w:t>":</w:t>
      </w:r>
      <w:commentRangeEnd w:id="1119"/>
      <w:r w:rsidR="00CF7CD9">
        <w:rPr>
          <w:rStyle w:val="Rimandocommento"/>
        </w:rPr>
        <w:commentReference w:id="1119"/>
      </w:r>
      <w:r w:rsidRPr="004C4C81">
        <w:rPr>
          <w:rFonts w:ascii="Courier" w:hAnsi="Courier"/>
          <w:sz w:val="16"/>
          <w:szCs w:val="16"/>
        </w:rPr>
        <w:t xml:space="preserve"> [</w:t>
      </w:r>
    </w:p>
    <w:p w14:paraId="133FE6D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158735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"gbr:5",</w:t>
      </w:r>
    </w:p>
    <w:p w14:paraId="7F0CD1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inproceedings</w:t>
      </w:r>
      <w:proofErr w:type="spellEnd"/>
      <w:r w:rsidRPr="004C4C81">
        <w:rPr>
          <w:rFonts w:ascii="Courier" w:hAnsi="Courier"/>
          <w:sz w:val="16"/>
          <w:szCs w:val="16"/>
        </w:rPr>
        <w:t>",</w:t>
      </w:r>
    </w:p>
    <w:p w14:paraId="29BAF3C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xml:space="preserve">": [ </w:t>
      </w:r>
    </w:p>
    <w:p w14:paraId="0427AA4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0BB74F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"gid:11",</w:t>
      </w:r>
    </w:p>
    <w:p w14:paraId="328279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52763A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/5",</w:t>
      </w:r>
    </w:p>
    <w:p w14:paraId="1CBBA0C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6513FF0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2ACE3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435C95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title</w:t>
      </w:r>
      <w:proofErr w:type="gramEnd"/>
      <w:r w:rsidRPr="004C4C81">
        <w:rPr>
          <w:rFonts w:ascii="Courier" w:hAnsi="Courier"/>
          <w:sz w:val="16"/>
          <w:szCs w:val="16"/>
        </w:rPr>
        <w:t>": "Automatically classifying the role of citations in biomedical articles",</w:t>
      </w:r>
    </w:p>
    <w:p w14:paraId="5E7981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year</w:t>
      </w:r>
      <w:proofErr w:type="gramEnd"/>
      <w:r w:rsidRPr="004C4C81">
        <w:rPr>
          <w:rFonts w:ascii="Courier" w:hAnsi="Courier"/>
          <w:sz w:val="16"/>
          <w:szCs w:val="16"/>
        </w:rPr>
        <w:t>": "2010",</w:t>
      </w:r>
    </w:p>
    <w:p w14:paraId="767AE0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format</w:t>
      </w:r>
      <w:proofErr w:type="gramEnd"/>
      <w:r w:rsidRPr="004C4C81">
        <w:rPr>
          <w:rFonts w:ascii="Courier" w:hAnsi="Courier"/>
          <w:sz w:val="16"/>
          <w:szCs w:val="16"/>
        </w:rPr>
        <w:t>": [</w:t>
      </w:r>
    </w:p>
    <w:p w14:paraId="62F05D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A51408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"gre:3",</w:t>
      </w:r>
    </w:p>
    <w:p w14:paraId="5A24F0D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generic_format</w:t>
      </w:r>
      <w:proofErr w:type="spellEnd"/>
      <w:r w:rsidRPr="004C4C81">
        <w:rPr>
          <w:rFonts w:ascii="Courier" w:hAnsi="Courier"/>
          <w:sz w:val="16"/>
          <w:szCs w:val="16"/>
        </w:rPr>
        <w:t>",</w:t>
      </w:r>
    </w:p>
    <w:p w14:paraId="5638C06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5A3AD84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"gid:12",</w:t>
      </w:r>
    </w:p>
    <w:p w14:paraId="1E8835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6A726B9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"re/3",</w:t>
      </w:r>
    </w:p>
    <w:p w14:paraId="42969A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26A3E41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731D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fpage</w:t>
      </w:r>
      <w:proofErr w:type="spellEnd"/>
      <w:proofErr w:type="gramEnd"/>
      <w:r w:rsidRPr="004C4C81">
        <w:rPr>
          <w:rFonts w:ascii="Courier" w:hAnsi="Courier"/>
          <w:sz w:val="16"/>
          <w:szCs w:val="16"/>
        </w:rPr>
        <w:t>": "11",</w:t>
      </w:r>
    </w:p>
    <w:p w14:paraId="73437A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lpage</w:t>
      </w:r>
      <w:proofErr w:type="spellEnd"/>
      <w:proofErr w:type="gramEnd"/>
      <w:r w:rsidRPr="004C4C81">
        <w:rPr>
          <w:rFonts w:ascii="Courier" w:hAnsi="Courier"/>
          <w:sz w:val="16"/>
          <w:szCs w:val="16"/>
        </w:rPr>
        <w:t>": "15"</w:t>
      </w:r>
    </w:p>
    <w:p w14:paraId="7EBDA8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CF07A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094CF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part</w:t>
      </w:r>
      <w:proofErr w:type="gramEnd"/>
      <w:r w:rsidRPr="004C4C81">
        <w:rPr>
          <w:rFonts w:ascii="Courier" w:hAnsi="Courier"/>
          <w:sz w:val="16"/>
          <w:szCs w:val="16"/>
        </w:rPr>
        <w:t>_of</w:t>
      </w:r>
      <w:proofErr w:type="spellEnd"/>
      <w:r w:rsidRPr="004C4C81">
        <w:rPr>
          <w:rFonts w:ascii="Courier" w:hAnsi="Courier"/>
          <w:sz w:val="16"/>
          <w:szCs w:val="16"/>
        </w:rPr>
        <w:t>": {</w:t>
      </w:r>
    </w:p>
    <w:p w14:paraId="27E5AA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"gbr:10",</w:t>
      </w:r>
    </w:p>
    <w:p w14:paraId="30D011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"proceedings",</w:t>
      </w:r>
    </w:p>
    <w:p w14:paraId="393FE10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62A826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"gid:13",</w:t>
      </w:r>
    </w:p>
    <w:p w14:paraId="67D60F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A303D3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/10",</w:t>
      </w:r>
    </w:p>
    <w:p w14:paraId="47A86A4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2302DC3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FC73EC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title</w:t>
      </w:r>
      <w:proofErr w:type="gramEnd"/>
      <w:r w:rsidRPr="004C4C81">
        <w:rPr>
          <w:rFonts w:ascii="Courier" w:hAnsi="Courier"/>
          <w:sz w:val="16"/>
          <w:szCs w:val="16"/>
        </w:rPr>
        <w:t>": "Proceedings of the 2010 AMIA Annual Symposium"</w:t>
      </w:r>
    </w:p>
    <w:p w14:paraId="59C09B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D0E1EB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F88DEA6" w14:textId="4CFE3E99" w:rsidR="00CA7103" w:rsidRPr="00124465" w:rsidRDefault="004C4C81" w:rsidP="004C4C81">
      <w:pPr>
        <w:rPr>
          <w:rFonts w:ascii="Courier" w:hAnsi="Courier"/>
          <w:sz w:val="16"/>
          <w:szCs w:val="16"/>
        </w:rPr>
      </w:pPr>
      <w:r w:rsidRPr="004C4C81">
        <w:rPr>
          <w:rFonts w:ascii="Courier" w:hAnsi="Courier"/>
          <w:sz w:val="16"/>
          <w:szCs w:val="16"/>
        </w:rPr>
        <w:t xml:space="preserve">    ]</w:t>
      </w:r>
    </w:p>
    <w:p w14:paraId="02B22776" w14:textId="10D22F25" w:rsidR="00CA7103" w:rsidRPr="00124465" w:rsidRDefault="00CA7103" w:rsidP="003C0BC5">
      <w:pPr>
        <w:rPr>
          <w:rFonts w:ascii="Courier" w:hAnsi="Courier"/>
          <w:sz w:val="16"/>
          <w:szCs w:val="16"/>
        </w:rPr>
      </w:pPr>
      <w:r w:rsidRPr="00124465">
        <w:rPr>
          <w:rFonts w:ascii="Courier" w:hAnsi="Courier"/>
          <w:sz w:val="16"/>
          <w:szCs w:val="16"/>
        </w:rPr>
        <w:t>}</w:t>
      </w:r>
    </w:p>
    <w:p w14:paraId="5DD4C883" w14:textId="77777777" w:rsidR="003E7B64" w:rsidRPr="00124465" w:rsidRDefault="003E7B64" w:rsidP="00CA7103">
      <w:pPr>
        <w:spacing w:before="60" w:after="60"/>
        <w:rPr>
          <w:rFonts w:ascii="Courier" w:hAnsi="Courier"/>
          <w:sz w:val="16"/>
          <w:szCs w:val="16"/>
        </w:rPr>
      </w:pPr>
    </w:p>
    <w:p w14:paraId="7C190C5D" w14:textId="67FC3CC6" w:rsidR="003E7B64" w:rsidRPr="00124465" w:rsidRDefault="003E7B64" w:rsidP="003E7B64">
      <w:pPr>
        <w:pStyle w:val="Titolo2"/>
      </w:pPr>
      <w:r w:rsidRPr="00124465">
        <w:t>Datasets and distributions</w:t>
      </w:r>
    </w:p>
    <w:p w14:paraId="3C242F49" w14:textId="7449536A" w:rsidR="00CA7103" w:rsidRDefault="003404BC" w:rsidP="003404BC">
      <w:pPr>
        <w:spacing w:before="60" w:after="60"/>
        <w:jc w:val="both"/>
      </w:pPr>
      <w:r>
        <w:t xml:space="preserve">The following excerpt shows how to </w:t>
      </w:r>
      <w:r w:rsidR="00B87315">
        <w:t>linearize</w:t>
      </w:r>
      <w:r>
        <w:t xml:space="preserve"> the information about the OCC, its distributions and its related sub-datasets into JSON-LD according to the aforementioned mapping document (i.e. the </w:t>
      </w:r>
      <w:r w:rsidR="0031299E">
        <w:t xml:space="preserve">OCC </w:t>
      </w:r>
      <w:r w:rsidR="006B2D9C">
        <w:t>Context</w:t>
      </w:r>
      <w:r>
        <w:t>).</w:t>
      </w:r>
    </w:p>
    <w:p w14:paraId="0C03A297" w14:textId="77777777" w:rsidR="00D023A7" w:rsidRDefault="00D023A7" w:rsidP="003C0BC5">
      <w:pPr>
        <w:rPr>
          <w:rFonts w:ascii="Courier" w:hAnsi="Courier"/>
          <w:sz w:val="16"/>
          <w:szCs w:val="16"/>
        </w:rPr>
      </w:pPr>
    </w:p>
    <w:p w14:paraId="2ADC0486" w14:textId="77777777" w:rsidR="00D023A7" w:rsidRPr="00D023A7" w:rsidRDefault="00D023A7" w:rsidP="00D023A7">
      <w:pPr>
        <w:rPr>
          <w:rFonts w:ascii="Courier" w:hAnsi="Courier"/>
          <w:sz w:val="16"/>
          <w:szCs w:val="16"/>
        </w:rPr>
      </w:pPr>
      <w:r w:rsidRPr="00D023A7">
        <w:rPr>
          <w:rFonts w:ascii="Courier" w:hAnsi="Courier"/>
          <w:sz w:val="16"/>
          <w:szCs w:val="16"/>
        </w:rPr>
        <w:t>{</w:t>
      </w:r>
    </w:p>
    <w:p w14:paraId="55A63F9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context</w:t>
      </w:r>
      <w:proofErr w:type="gramEnd"/>
      <w:r w:rsidRPr="00D023A7">
        <w:rPr>
          <w:rFonts w:ascii="Courier" w:hAnsi="Courier"/>
          <w:sz w:val="16"/>
          <w:szCs w:val="16"/>
        </w:rPr>
        <w:t>": "https://w3id.org/oc/corpus/context.json",</w:t>
      </w:r>
    </w:p>
    <w:p w14:paraId="65E2D64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iri</w:t>
      </w:r>
      <w:proofErr w:type="spellEnd"/>
      <w:proofErr w:type="gramEnd"/>
      <w:r w:rsidRPr="00D023A7">
        <w:rPr>
          <w:rFonts w:ascii="Courier" w:hAnsi="Courier"/>
          <w:sz w:val="16"/>
          <w:szCs w:val="16"/>
        </w:rPr>
        <w:t>": "</w:t>
      </w:r>
      <w:proofErr w:type="spellStart"/>
      <w:r w:rsidRPr="00D023A7">
        <w:rPr>
          <w:rFonts w:ascii="Courier" w:hAnsi="Courier"/>
          <w:sz w:val="16"/>
          <w:szCs w:val="16"/>
        </w:rPr>
        <w:t>gocc</w:t>
      </w:r>
      <w:proofErr w:type="spellEnd"/>
      <w:r w:rsidRPr="00D023A7">
        <w:rPr>
          <w:rFonts w:ascii="Courier" w:hAnsi="Courier"/>
          <w:sz w:val="16"/>
          <w:szCs w:val="16"/>
        </w:rPr>
        <w:t>:",</w:t>
      </w:r>
    </w:p>
    <w:p w14:paraId="4A425740"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a</w:t>
      </w:r>
      <w:proofErr w:type="gramEnd"/>
      <w:r w:rsidRPr="00D023A7">
        <w:rPr>
          <w:rFonts w:ascii="Courier" w:hAnsi="Courier"/>
          <w:sz w:val="16"/>
          <w:szCs w:val="16"/>
        </w:rPr>
        <w:t>": "</w:t>
      </w:r>
      <w:proofErr w:type="spellStart"/>
      <w:r w:rsidRPr="00D023A7">
        <w:rPr>
          <w:rFonts w:ascii="Courier" w:hAnsi="Courier"/>
          <w:sz w:val="16"/>
          <w:szCs w:val="16"/>
        </w:rPr>
        <w:t>occ_dataset</w:t>
      </w:r>
      <w:proofErr w:type="spellEnd"/>
      <w:r w:rsidRPr="00D023A7">
        <w:rPr>
          <w:rFonts w:ascii="Courier" w:hAnsi="Courier"/>
          <w:sz w:val="16"/>
          <w:szCs w:val="16"/>
        </w:rPr>
        <w:t>",</w:t>
      </w:r>
    </w:p>
    <w:p w14:paraId="6E1A11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label</w:t>
      </w:r>
      <w:proofErr w:type="gramEnd"/>
      <w:r w:rsidRPr="00D023A7">
        <w:rPr>
          <w:rFonts w:ascii="Courier" w:hAnsi="Courier"/>
          <w:sz w:val="16"/>
          <w:szCs w:val="16"/>
        </w:rPr>
        <w:t>": "OCC",</w:t>
      </w:r>
    </w:p>
    <w:p w14:paraId="7926365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title</w:t>
      </w:r>
      <w:proofErr w:type="gramEnd"/>
      <w:r w:rsidRPr="00D023A7">
        <w:rPr>
          <w:rFonts w:ascii="Courier" w:hAnsi="Courier"/>
          <w:sz w:val="16"/>
          <w:szCs w:val="16"/>
        </w:rPr>
        <w:t xml:space="preserve">":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49FF0BC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description</w:t>
      </w:r>
      <w:proofErr w:type="gramEnd"/>
      <w:r w:rsidRPr="00D023A7">
        <w:rPr>
          <w:rFonts w:ascii="Courier" w:hAnsi="Courier"/>
          <w:sz w:val="16"/>
          <w:szCs w:val="16"/>
        </w:rPr>
        <w:t xml:space="preserve">":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w:t>
      </w:r>
    </w:p>
    <w:p w14:paraId="5874CF34"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pub</w:t>
      </w:r>
      <w:proofErr w:type="gramEnd"/>
      <w:r w:rsidRPr="00D023A7">
        <w:rPr>
          <w:rFonts w:ascii="Courier" w:hAnsi="Courier"/>
          <w:sz w:val="16"/>
          <w:szCs w:val="16"/>
        </w:rPr>
        <w:t>_date</w:t>
      </w:r>
      <w:proofErr w:type="spellEnd"/>
      <w:r w:rsidRPr="00D023A7">
        <w:rPr>
          <w:rFonts w:ascii="Courier" w:hAnsi="Courier"/>
          <w:sz w:val="16"/>
          <w:szCs w:val="16"/>
        </w:rPr>
        <w:t>": "2016-02-01T00:00:00",</w:t>
      </w:r>
    </w:p>
    <w:p w14:paraId="143DD0E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mod</w:t>
      </w:r>
      <w:proofErr w:type="gramEnd"/>
      <w:r w:rsidRPr="00D023A7">
        <w:rPr>
          <w:rFonts w:ascii="Courier" w:hAnsi="Courier"/>
          <w:sz w:val="16"/>
          <w:szCs w:val="16"/>
        </w:rPr>
        <w:t>_date</w:t>
      </w:r>
      <w:proofErr w:type="spellEnd"/>
      <w:r w:rsidRPr="00D023A7">
        <w:rPr>
          <w:rFonts w:ascii="Courier" w:hAnsi="Courier"/>
          <w:sz w:val="16"/>
          <w:szCs w:val="16"/>
        </w:rPr>
        <w:t>": "2016-04-01T00:00:00",</w:t>
      </w:r>
    </w:p>
    <w:p w14:paraId="22845E60"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keyword</w:t>
      </w:r>
      <w:proofErr w:type="gramEnd"/>
      <w:r w:rsidRPr="00D023A7">
        <w:rPr>
          <w:rFonts w:ascii="Courier" w:hAnsi="Courier"/>
          <w:sz w:val="16"/>
          <w:szCs w:val="16"/>
        </w:rPr>
        <w:t>": [</w:t>
      </w:r>
    </w:p>
    <w:p w14:paraId="4B2559A6"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72ED07C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w:t>
      </w:r>
    </w:p>
    <w:p w14:paraId="0A511CC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64CA3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3CEBBB74"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bibliographic</w:t>
      </w:r>
      <w:proofErr w:type="gramEnd"/>
      <w:r w:rsidRPr="00D023A7">
        <w:rPr>
          <w:rFonts w:ascii="Courier" w:hAnsi="Courier"/>
          <w:sz w:val="16"/>
          <w:szCs w:val="16"/>
        </w:rPr>
        <w:t xml:space="preserve"> references",</w:t>
      </w:r>
    </w:p>
    <w:p w14:paraId="3A831CB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citations</w:t>
      </w:r>
      <w:proofErr w:type="gramEnd"/>
      <w:r w:rsidRPr="00D023A7">
        <w:rPr>
          <w:rFonts w:ascii="Courier" w:hAnsi="Courier"/>
          <w:sz w:val="16"/>
          <w:szCs w:val="16"/>
        </w:rPr>
        <w:t>"</w:t>
      </w:r>
    </w:p>
    <w:p w14:paraId="52F2896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D8F03B9"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subject</w:t>
      </w:r>
      <w:proofErr w:type="gramEnd"/>
      <w:r w:rsidRPr="00D023A7">
        <w:rPr>
          <w:rFonts w:ascii="Courier" w:hAnsi="Courier"/>
          <w:sz w:val="16"/>
          <w:szCs w:val="16"/>
        </w:rPr>
        <w:t>": [</w:t>
      </w:r>
    </w:p>
    <w:p w14:paraId="328EA3F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scholarly</w:t>
      </w:r>
      <w:proofErr w:type="gramEnd"/>
      <w:r w:rsidRPr="00D023A7">
        <w:rPr>
          <w:rFonts w:ascii="Courier" w:hAnsi="Courier"/>
          <w:sz w:val="16"/>
          <w:szCs w:val="16"/>
        </w:rPr>
        <w:t>_communication</w:t>
      </w:r>
      <w:proofErr w:type="spellEnd"/>
      <w:r w:rsidRPr="00D023A7">
        <w:rPr>
          <w:rFonts w:ascii="Courier" w:hAnsi="Courier"/>
          <w:sz w:val="16"/>
          <w:szCs w:val="16"/>
        </w:rPr>
        <w:t>",</w:t>
      </w:r>
    </w:p>
    <w:p w14:paraId="25358A8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bibliographic</w:t>
      </w:r>
      <w:proofErr w:type="gramEnd"/>
      <w:r w:rsidRPr="00D023A7">
        <w:rPr>
          <w:rFonts w:ascii="Courier" w:hAnsi="Courier"/>
          <w:sz w:val="16"/>
          <w:szCs w:val="16"/>
        </w:rPr>
        <w:t>_database</w:t>
      </w:r>
      <w:proofErr w:type="spellEnd"/>
      <w:r w:rsidRPr="00D023A7">
        <w:rPr>
          <w:rFonts w:ascii="Courier" w:hAnsi="Courier"/>
          <w:sz w:val="16"/>
          <w:szCs w:val="16"/>
        </w:rPr>
        <w:t>",</w:t>
      </w:r>
    </w:p>
    <w:p w14:paraId="120F6B2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open</w:t>
      </w:r>
      <w:proofErr w:type="gramEnd"/>
      <w:r w:rsidRPr="00D023A7">
        <w:rPr>
          <w:rFonts w:ascii="Courier" w:hAnsi="Courier"/>
          <w:sz w:val="16"/>
          <w:szCs w:val="16"/>
        </w:rPr>
        <w:t>_access</w:t>
      </w:r>
      <w:proofErr w:type="spellEnd"/>
      <w:r w:rsidRPr="00D023A7">
        <w:rPr>
          <w:rFonts w:ascii="Courier" w:hAnsi="Courier"/>
          <w:sz w:val="16"/>
          <w:szCs w:val="16"/>
        </w:rPr>
        <w:t>",</w:t>
      </w:r>
    </w:p>
    <w:p w14:paraId="748E8D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citations</w:t>
      </w:r>
      <w:proofErr w:type="gramEnd"/>
      <w:r w:rsidRPr="00D023A7">
        <w:rPr>
          <w:rFonts w:ascii="Courier" w:hAnsi="Courier"/>
          <w:sz w:val="16"/>
          <w:szCs w:val="16"/>
        </w:rPr>
        <w:t>"</w:t>
      </w:r>
    </w:p>
    <w:p w14:paraId="1BD3D19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281D06D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distribution</w:t>
      </w:r>
      <w:proofErr w:type="gramEnd"/>
      <w:r w:rsidRPr="00D023A7">
        <w:rPr>
          <w:rFonts w:ascii="Courier" w:hAnsi="Courier"/>
          <w:sz w:val="16"/>
          <w:szCs w:val="16"/>
        </w:rPr>
        <w:t xml:space="preserve">": [ </w:t>
      </w:r>
    </w:p>
    <w:p w14:paraId="7C9C56A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14B4F16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iri</w:t>
      </w:r>
      <w:proofErr w:type="spellEnd"/>
      <w:proofErr w:type="gramEnd"/>
      <w:r w:rsidRPr="00D023A7">
        <w:rPr>
          <w:rFonts w:ascii="Courier" w:hAnsi="Courier"/>
          <w:sz w:val="16"/>
          <w:szCs w:val="16"/>
        </w:rPr>
        <w:t>": "gdi:1",</w:t>
      </w:r>
    </w:p>
    <w:p w14:paraId="7C9DC0D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a</w:t>
      </w:r>
      <w:proofErr w:type="gramEnd"/>
      <w:r w:rsidRPr="00D023A7">
        <w:rPr>
          <w:rFonts w:ascii="Courier" w:hAnsi="Courier"/>
          <w:sz w:val="16"/>
          <w:szCs w:val="16"/>
        </w:rPr>
        <w:t>": "</w:t>
      </w:r>
      <w:proofErr w:type="spellStart"/>
      <w:r w:rsidRPr="00D023A7">
        <w:rPr>
          <w:rFonts w:ascii="Courier" w:hAnsi="Courier"/>
          <w:sz w:val="16"/>
          <w:szCs w:val="16"/>
        </w:rPr>
        <w:t>occ_distribution</w:t>
      </w:r>
      <w:proofErr w:type="spellEnd"/>
      <w:r w:rsidRPr="00D023A7">
        <w:rPr>
          <w:rFonts w:ascii="Courier" w:hAnsi="Courier"/>
          <w:sz w:val="16"/>
          <w:szCs w:val="16"/>
        </w:rPr>
        <w:t>",</w:t>
      </w:r>
    </w:p>
    <w:p w14:paraId="4AFB5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label</w:t>
      </w:r>
      <w:proofErr w:type="gramEnd"/>
      <w:r w:rsidRPr="00D023A7">
        <w:rPr>
          <w:rFonts w:ascii="Courier" w:hAnsi="Courier"/>
          <w:sz w:val="16"/>
          <w:szCs w:val="16"/>
        </w:rPr>
        <w:t>": "distribution 1 of OCC [di/1 - OCC]",</w:t>
      </w:r>
    </w:p>
    <w:p w14:paraId="278433F7" w14:textId="6E6D012B"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title</w:t>
      </w:r>
      <w:proofErr w:type="gramEnd"/>
      <w:r w:rsidRPr="00D023A7">
        <w:rPr>
          <w:rFonts w:ascii="Courier" w:hAnsi="Courier"/>
          <w:sz w:val="16"/>
          <w:szCs w:val="16"/>
        </w:rPr>
        <w:t xml:space="preserve">": "The </w:t>
      </w:r>
      <w:del w:id="1120" w:author="David Shotton" w:date="2017-10-31T11:21:00Z">
        <w:r w:rsidRPr="00D023A7" w:rsidDel="00831F50">
          <w:rPr>
            <w:rFonts w:ascii="Courier" w:hAnsi="Courier"/>
            <w:sz w:val="16"/>
            <w:szCs w:val="16"/>
          </w:rPr>
          <w:delText>Open Citations</w:delText>
        </w:r>
      </w:del>
      <w:proofErr w:type="spellStart"/>
      <w:ins w:id="1121" w:author="David Shotton" w:date="2017-10-31T11:21:00Z">
        <w:r w:rsidR="00831F50">
          <w:rPr>
            <w:rFonts w:ascii="Courier" w:hAnsi="Courier"/>
            <w:sz w:val="16"/>
            <w:szCs w:val="16"/>
          </w:rPr>
          <w:t>OpenCitations</w:t>
        </w:r>
      </w:ins>
      <w:proofErr w:type="spellEnd"/>
      <w:r w:rsidRPr="00D023A7">
        <w:rPr>
          <w:rFonts w:ascii="Courier" w:hAnsi="Courier"/>
          <w:sz w:val="16"/>
          <w:szCs w:val="16"/>
        </w:rPr>
        <w:t xml:space="preserve"> Corpus: distribution in Turtle dated 3rd April 2016",</w:t>
      </w:r>
    </w:p>
    <w:p w14:paraId="15CA60E7" w14:textId="66D2CD06"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description</w:t>
      </w:r>
      <w:proofErr w:type="gramEnd"/>
      <w:r w:rsidRPr="00D023A7">
        <w:rPr>
          <w:rFonts w:ascii="Courier" w:hAnsi="Courier"/>
          <w:sz w:val="16"/>
          <w:szCs w:val="16"/>
        </w:rPr>
        <w:t xml:space="preserve">": "The 3rd April 2016 distribution of the </w:t>
      </w:r>
      <w:del w:id="1122" w:author="David Shotton" w:date="2017-10-31T11:21:00Z">
        <w:r w:rsidRPr="00D023A7" w:rsidDel="00831F50">
          <w:rPr>
            <w:rFonts w:ascii="Courier" w:hAnsi="Courier"/>
            <w:sz w:val="16"/>
            <w:szCs w:val="16"/>
          </w:rPr>
          <w:delText>Open Citations</w:delText>
        </w:r>
      </w:del>
      <w:proofErr w:type="spellStart"/>
      <w:ins w:id="1123" w:author="David Shotton" w:date="2017-10-31T11:21:00Z">
        <w:r w:rsidR="00831F50">
          <w:rPr>
            <w:rFonts w:ascii="Courier" w:hAnsi="Courier"/>
            <w:sz w:val="16"/>
            <w:szCs w:val="16"/>
          </w:rPr>
          <w:t>OpenCitations</w:t>
        </w:r>
      </w:ins>
      <w:proofErr w:type="spellEnd"/>
      <w:r w:rsidRPr="00D023A7">
        <w:rPr>
          <w:rFonts w:ascii="Courier" w:hAnsi="Courier"/>
          <w:sz w:val="16"/>
          <w:szCs w:val="16"/>
        </w:rPr>
        <w:t xml:space="preserve"> Corpus (OCC) stored in Turtle.",</w:t>
      </w:r>
    </w:p>
    <w:p w14:paraId="0FF42D0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pub</w:t>
      </w:r>
      <w:proofErr w:type="gramEnd"/>
      <w:r w:rsidRPr="00D023A7">
        <w:rPr>
          <w:rFonts w:ascii="Courier" w:hAnsi="Courier"/>
          <w:sz w:val="16"/>
          <w:szCs w:val="16"/>
        </w:rPr>
        <w:t>_date</w:t>
      </w:r>
      <w:proofErr w:type="spellEnd"/>
      <w:r w:rsidRPr="00D023A7">
        <w:rPr>
          <w:rFonts w:ascii="Courier" w:hAnsi="Courier"/>
          <w:sz w:val="16"/>
          <w:szCs w:val="16"/>
        </w:rPr>
        <w:t>": "2016-04-03T12:00:00",</w:t>
      </w:r>
    </w:p>
    <w:p w14:paraId="257108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license</w:t>
      </w:r>
      <w:proofErr w:type="gramEnd"/>
      <w:r w:rsidRPr="00D023A7">
        <w:rPr>
          <w:rFonts w:ascii="Courier" w:hAnsi="Courier"/>
          <w:sz w:val="16"/>
          <w:szCs w:val="16"/>
        </w:rPr>
        <w:t>": "cc0",</w:t>
      </w:r>
    </w:p>
    <w:p w14:paraId="7C6DE88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download</w:t>
      </w:r>
      <w:proofErr w:type="gramEnd"/>
      <w:r w:rsidRPr="00D023A7">
        <w:rPr>
          <w:rFonts w:ascii="Courier" w:hAnsi="Courier"/>
          <w:sz w:val="16"/>
          <w:szCs w:val="16"/>
        </w:rPr>
        <w:t>": "http://www.opencitations.net/static/distribution/occ-2016-04-03.ttl.zip",</w:t>
      </w:r>
    </w:p>
    <w:p w14:paraId="1F7DEED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file</w:t>
      </w:r>
      <w:proofErr w:type="gramEnd"/>
      <w:r w:rsidRPr="00D023A7">
        <w:rPr>
          <w:rFonts w:ascii="Courier" w:hAnsi="Courier"/>
          <w:sz w:val="16"/>
          <w:szCs w:val="16"/>
        </w:rPr>
        <w:t>_type</w:t>
      </w:r>
      <w:proofErr w:type="spellEnd"/>
      <w:r w:rsidRPr="00D023A7">
        <w:rPr>
          <w:rFonts w:ascii="Courier" w:hAnsi="Courier"/>
          <w:sz w:val="16"/>
          <w:szCs w:val="16"/>
        </w:rPr>
        <w:t>": "turtle",</w:t>
      </w:r>
    </w:p>
    <w:p w14:paraId="3D3F79E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byte</w:t>
      </w:r>
      <w:proofErr w:type="gramEnd"/>
      <w:r w:rsidRPr="00D023A7">
        <w:rPr>
          <w:rFonts w:ascii="Courier" w:hAnsi="Courier"/>
          <w:sz w:val="16"/>
          <w:szCs w:val="16"/>
        </w:rPr>
        <w:t>": "14098371"</w:t>
      </w:r>
    </w:p>
    <w:p w14:paraId="473472A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22035E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8C1D88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webpage</w:t>
      </w:r>
      <w:proofErr w:type="gramEnd"/>
      <w:r w:rsidRPr="00D023A7">
        <w:rPr>
          <w:rFonts w:ascii="Courier" w:hAnsi="Courier"/>
          <w:sz w:val="16"/>
          <w:szCs w:val="16"/>
        </w:rPr>
        <w:t>": "http://opencitations.net/",</w:t>
      </w:r>
    </w:p>
    <w:p w14:paraId="6F9DAB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subset</w:t>
      </w:r>
      <w:proofErr w:type="gramEnd"/>
      <w:r w:rsidRPr="00D023A7">
        <w:rPr>
          <w:rFonts w:ascii="Courier" w:hAnsi="Courier"/>
          <w:sz w:val="16"/>
          <w:szCs w:val="16"/>
        </w:rPr>
        <w:t>": [</w:t>
      </w:r>
    </w:p>
    <w:p w14:paraId="0EC59D3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E2DC25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iri</w:t>
      </w:r>
      <w:proofErr w:type="spellEnd"/>
      <w:proofErr w:type="gramEnd"/>
      <w:r w:rsidRPr="00D023A7">
        <w:rPr>
          <w:rFonts w:ascii="Courier" w:hAnsi="Courier"/>
          <w:sz w:val="16"/>
          <w:szCs w:val="16"/>
        </w:rPr>
        <w:t>": "</w:t>
      </w:r>
      <w:proofErr w:type="spellStart"/>
      <w:r w:rsidRPr="00D023A7">
        <w:rPr>
          <w:rFonts w:ascii="Courier" w:hAnsi="Courier"/>
          <w:sz w:val="16"/>
          <w:szCs w:val="16"/>
        </w:rPr>
        <w:t>gbr</w:t>
      </w:r>
      <w:proofErr w:type="spellEnd"/>
      <w:r w:rsidRPr="00D023A7">
        <w:rPr>
          <w:rFonts w:ascii="Courier" w:hAnsi="Courier"/>
          <w:sz w:val="16"/>
          <w:szCs w:val="16"/>
        </w:rPr>
        <w:t>:",</w:t>
      </w:r>
    </w:p>
    <w:p w14:paraId="4C86532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a</w:t>
      </w:r>
      <w:proofErr w:type="gramEnd"/>
      <w:r w:rsidRPr="00D023A7">
        <w:rPr>
          <w:rFonts w:ascii="Courier" w:hAnsi="Courier"/>
          <w:sz w:val="16"/>
          <w:szCs w:val="16"/>
        </w:rPr>
        <w:t>": "</w:t>
      </w:r>
      <w:proofErr w:type="spellStart"/>
      <w:r w:rsidRPr="00D023A7">
        <w:rPr>
          <w:rFonts w:ascii="Courier" w:hAnsi="Courier"/>
          <w:sz w:val="16"/>
          <w:szCs w:val="16"/>
        </w:rPr>
        <w:t>occ_dataset</w:t>
      </w:r>
      <w:proofErr w:type="spellEnd"/>
      <w:r w:rsidRPr="00D023A7">
        <w:rPr>
          <w:rFonts w:ascii="Courier" w:hAnsi="Courier"/>
          <w:sz w:val="16"/>
          <w:szCs w:val="16"/>
        </w:rPr>
        <w:t>",</w:t>
      </w:r>
    </w:p>
    <w:p w14:paraId="58302806"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label</w:t>
      </w:r>
      <w:proofErr w:type="gramEnd"/>
      <w:r w:rsidRPr="00D023A7">
        <w:rPr>
          <w:rFonts w:ascii="Courier" w:hAnsi="Courier"/>
          <w:sz w:val="16"/>
          <w:szCs w:val="16"/>
        </w:rPr>
        <w:t xml:space="preserve">": "OCC / </w:t>
      </w:r>
      <w:proofErr w:type="spellStart"/>
      <w:r w:rsidRPr="00D023A7">
        <w:rPr>
          <w:rFonts w:ascii="Courier" w:hAnsi="Courier"/>
          <w:sz w:val="16"/>
          <w:szCs w:val="16"/>
        </w:rPr>
        <w:t>br</w:t>
      </w:r>
      <w:proofErr w:type="spellEnd"/>
      <w:r w:rsidRPr="00D023A7">
        <w:rPr>
          <w:rFonts w:ascii="Courier" w:hAnsi="Courier"/>
          <w:sz w:val="16"/>
          <w:szCs w:val="16"/>
        </w:rPr>
        <w:t>",</w:t>
      </w:r>
    </w:p>
    <w:p w14:paraId="4A7C64DE" w14:textId="40104981"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title</w:t>
      </w:r>
      <w:proofErr w:type="gramEnd"/>
      <w:r w:rsidRPr="00D023A7">
        <w:rPr>
          <w:rFonts w:ascii="Courier" w:hAnsi="Courier"/>
          <w:sz w:val="16"/>
          <w:szCs w:val="16"/>
        </w:rPr>
        <w:t xml:space="preserve">": "The </w:t>
      </w:r>
      <w:del w:id="1124" w:author="David Shotton" w:date="2017-10-31T11:21:00Z">
        <w:r w:rsidRPr="00D023A7" w:rsidDel="00831F50">
          <w:rPr>
            <w:rFonts w:ascii="Courier" w:hAnsi="Courier"/>
            <w:sz w:val="16"/>
            <w:szCs w:val="16"/>
          </w:rPr>
          <w:delText>Open Citations</w:delText>
        </w:r>
      </w:del>
      <w:proofErr w:type="spellStart"/>
      <w:ins w:id="1125" w:author="David Shotton" w:date="2017-10-31T11:21:00Z">
        <w:r w:rsidR="00831F50">
          <w:rPr>
            <w:rFonts w:ascii="Courier" w:hAnsi="Courier"/>
            <w:sz w:val="16"/>
            <w:szCs w:val="16"/>
          </w:rPr>
          <w:t>OpenCitations</w:t>
        </w:r>
      </w:ins>
      <w:proofErr w:type="spellEnd"/>
      <w:r w:rsidRPr="00D023A7">
        <w:rPr>
          <w:rFonts w:ascii="Courier" w:hAnsi="Courier"/>
          <w:sz w:val="16"/>
          <w:szCs w:val="16"/>
        </w:rPr>
        <w:t xml:space="preserve"> Corpus: Bibliographic Resource dataset",</w:t>
      </w:r>
    </w:p>
    <w:p w14:paraId="213667B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description</w:t>
      </w:r>
      <w:proofErr w:type="gramEnd"/>
      <w:r w:rsidRPr="00D023A7">
        <w:rPr>
          <w:rFonts w:ascii="Courier" w:hAnsi="Courier"/>
          <w:sz w:val="16"/>
          <w:szCs w:val="16"/>
        </w:rPr>
        <w:t xml:space="preserve">":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 This sub-dataset contains all the 'bibliographic resource' resources.</w:t>
      </w:r>
      <w:proofErr w:type="gramStart"/>
      <w:r w:rsidRPr="00D023A7">
        <w:rPr>
          <w:rFonts w:ascii="Courier" w:hAnsi="Courier"/>
          <w:sz w:val="16"/>
          <w:szCs w:val="16"/>
        </w:rPr>
        <w:t>",</w:t>
      </w:r>
      <w:proofErr w:type="gramEnd"/>
    </w:p>
    <w:p w14:paraId="3F3509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pub</w:t>
      </w:r>
      <w:proofErr w:type="gramEnd"/>
      <w:r w:rsidRPr="00D023A7">
        <w:rPr>
          <w:rFonts w:ascii="Courier" w:hAnsi="Courier"/>
          <w:sz w:val="16"/>
          <w:szCs w:val="16"/>
        </w:rPr>
        <w:t>_date</w:t>
      </w:r>
      <w:proofErr w:type="spellEnd"/>
      <w:r w:rsidRPr="00D023A7">
        <w:rPr>
          <w:rFonts w:ascii="Courier" w:hAnsi="Courier"/>
          <w:sz w:val="16"/>
          <w:szCs w:val="16"/>
        </w:rPr>
        <w:t>": "2016-02-01T00:00:00",</w:t>
      </w:r>
    </w:p>
    <w:p w14:paraId="70C229C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mod</w:t>
      </w:r>
      <w:proofErr w:type="gramEnd"/>
      <w:r w:rsidRPr="00D023A7">
        <w:rPr>
          <w:rFonts w:ascii="Courier" w:hAnsi="Courier"/>
          <w:sz w:val="16"/>
          <w:szCs w:val="16"/>
        </w:rPr>
        <w:t>_date</w:t>
      </w:r>
      <w:proofErr w:type="spellEnd"/>
      <w:r w:rsidRPr="00D023A7">
        <w:rPr>
          <w:rFonts w:ascii="Courier" w:hAnsi="Courier"/>
          <w:sz w:val="16"/>
          <w:szCs w:val="16"/>
        </w:rPr>
        <w:t>": "2016-03-29T00:00:00",</w:t>
      </w:r>
    </w:p>
    <w:p w14:paraId="63C902D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keyword</w:t>
      </w:r>
      <w:proofErr w:type="gramEnd"/>
      <w:r w:rsidRPr="00D023A7">
        <w:rPr>
          <w:rFonts w:ascii="Courier" w:hAnsi="Courier"/>
          <w:sz w:val="16"/>
          <w:szCs w:val="16"/>
        </w:rPr>
        <w:t>": [</w:t>
      </w:r>
    </w:p>
    <w:p w14:paraId="317EEC9D"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6D481C3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026EB03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w:t>
      </w:r>
    </w:p>
    <w:p w14:paraId="6B6ADFCE"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7E18DA0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bibliographic</w:t>
      </w:r>
      <w:proofErr w:type="gramEnd"/>
      <w:r w:rsidRPr="00D023A7">
        <w:rPr>
          <w:rFonts w:ascii="Courier" w:hAnsi="Courier"/>
          <w:sz w:val="16"/>
          <w:szCs w:val="16"/>
        </w:rPr>
        <w:t xml:space="preserve"> references",</w:t>
      </w:r>
    </w:p>
    <w:p w14:paraId="1A70F039"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citations</w:t>
      </w:r>
      <w:proofErr w:type="gramEnd"/>
      <w:r w:rsidRPr="00D023A7">
        <w:rPr>
          <w:rFonts w:ascii="Courier" w:hAnsi="Courier"/>
          <w:sz w:val="16"/>
          <w:szCs w:val="16"/>
        </w:rPr>
        <w:t>",</w:t>
      </w:r>
    </w:p>
    <w:p w14:paraId="79BC7EA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bibliographic</w:t>
      </w:r>
      <w:proofErr w:type="gramEnd"/>
      <w:r w:rsidRPr="00D023A7">
        <w:rPr>
          <w:rFonts w:ascii="Courier" w:hAnsi="Courier"/>
          <w:sz w:val="16"/>
          <w:szCs w:val="16"/>
        </w:rPr>
        <w:t xml:space="preserve"> resource"</w:t>
      </w:r>
    </w:p>
    <w:p w14:paraId="4F54364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CB3C2D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subject</w:t>
      </w:r>
      <w:proofErr w:type="gramEnd"/>
      <w:r w:rsidRPr="00D023A7">
        <w:rPr>
          <w:rFonts w:ascii="Courier" w:hAnsi="Courier"/>
          <w:sz w:val="16"/>
          <w:szCs w:val="16"/>
        </w:rPr>
        <w:t>": [</w:t>
      </w:r>
    </w:p>
    <w:p w14:paraId="4747C6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scholarly</w:t>
      </w:r>
      <w:proofErr w:type="gramEnd"/>
      <w:r w:rsidRPr="00D023A7">
        <w:rPr>
          <w:rFonts w:ascii="Courier" w:hAnsi="Courier"/>
          <w:sz w:val="16"/>
          <w:szCs w:val="16"/>
        </w:rPr>
        <w:t>_communication</w:t>
      </w:r>
      <w:proofErr w:type="spellEnd"/>
      <w:r w:rsidRPr="00D023A7">
        <w:rPr>
          <w:rFonts w:ascii="Courier" w:hAnsi="Courier"/>
          <w:sz w:val="16"/>
          <w:szCs w:val="16"/>
        </w:rPr>
        <w:t>",</w:t>
      </w:r>
    </w:p>
    <w:p w14:paraId="27A5152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bibliographic</w:t>
      </w:r>
      <w:proofErr w:type="gramEnd"/>
      <w:r w:rsidRPr="00D023A7">
        <w:rPr>
          <w:rFonts w:ascii="Courier" w:hAnsi="Courier"/>
          <w:sz w:val="16"/>
          <w:szCs w:val="16"/>
        </w:rPr>
        <w:t>_database</w:t>
      </w:r>
      <w:proofErr w:type="spellEnd"/>
      <w:r w:rsidRPr="00D023A7">
        <w:rPr>
          <w:rFonts w:ascii="Courier" w:hAnsi="Courier"/>
          <w:sz w:val="16"/>
          <w:szCs w:val="16"/>
        </w:rPr>
        <w:t>",</w:t>
      </w:r>
    </w:p>
    <w:p w14:paraId="032A5A16"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open</w:t>
      </w:r>
      <w:proofErr w:type="gramEnd"/>
      <w:r w:rsidRPr="00D023A7">
        <w:rPr>
          <w:rFonts w:ascii="Courier" w:hAnsi="Courier"/>
          <w:sz w:val="16"/>
          <w:szCs w:val="16"/>
        </w:rPr>
        <w:t>_access</w:t>
      </w:r>
      <w:proofErr w:type="spellEnd"/>
      <w:r w:rsidRPr="00D023A7">
        <w:rPr>
          <w:rFonts w:ascii="Courier" w:hAnsi="Courier"/>
          <w:sz w:val="16"/>
          <w:szCs w:val="16"/>
        </w:rPr>
        <w:t>",</w:t>
      </w:r>
    </w:p>
    <w:p w14:paraId="0ACE9F5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citations</w:t>
      </w:r>
      <w:proofErr w:type="gramEnd"/>
      <w:r w:rsidRPr="00D023A7">
        <w:rPr>
          <w:rFonts w:ascii="Courier" w:hAnsi="Courier"/>
          <w:sz w:val="16"/>
          <w:szCs w:val="16"/>
        </w:rPr>
        <w:t>"</w:t>
      </w:r>
    </w:p>
    <w:p w14:paraId="33C3799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D1B798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5212BE3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4176D9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endpoint</w:t>
      </w:r>
      <w:proofErr w:type="gramEnd"/>
      <w:r w:rsidRPr="00D023A7">
        <w:rPr>
          <w:rFonts w:ascii="Courier" w:hAnsi="Courier"/>
          <w:sz w:val="16"/>
          <w:szCs w:val="16"/>
        </w:rPr>
        <w:t>": "https://w3id.org/oc/corpus/sparql"</w:t>
      </w:r>
    </w:p>
    <w:p w14:paraId="5336D677" w14:textId="28688291" w:rsidR="00CA7103" w:rsidRPr="00124465" w:rsidRDefault="00D023A7" w:rsidP="003C0BC5">
      <w:pPr>
        <w:rPr>
          <w:rFonts w:ascii="Courier" w:hAnsi="Courier"/>
          <w:sz w:val="16"/>
          <w:szCs w:val="16"/>
        </w:rPr>
      </w:pPr>
      <w:r w:rsidRPr="00D023A7">
        <w:rPr>
          <w:rFonts w:ascii="Courier" w:hAnsi="Courier"/>
          <w:sz w:val="16"/>
          <w:szCs w:val="16"/>
        </w:rPr>
        <w:t>}</w:t>
      </w:r>
    </w:p>
    <w:p w14:paraId="471D376F" w14:textId="77777777" w:rsidR="003E7B64" w:rsidRPr="00124465" w:rsidRDefault="003E7B64" w:rsidP="00CA7103">
      <w:pPr>
        <w:spacing w:before="60" w:after="60"/>
        <w:rPr>
          <w:rFonts w:ascii="Courier" w:hAnsi="Courier"/>
          <w:sz w:val="16"/>
          <w:szCs w:val="16"/>
        </w:rPr>
      </w:pPr>
    </w:p>
    <w:p w14:paraId="6FF307B6" w14:textId="597BC661" w:rsidR="003E7B64" w:rsidRPr="00124465" w:rsidRDefault="003E7B64" w:rsidP="003E7B64">
      <w:pPr>
        <w:pStyle w:val="Titolo2"/>
      </w:pPr>
      <w:r w:rsidRPr="00124465">
        <w:t>Provenance data</w:t>
      </w:r>
    </w:p>
    <w:p w14:paraId="66969BD1" w14:textId="3C1211CE" w:rsidR="00CA7103" w:rsidRDefault="003404BC" w:rsidP="003404BC">
      <w:pPr>
        <w:spacing w:before="60" w:after="60"/>
        <w:jc w:val="both"/>
      </w:pPr>
      <w:r>
        <w:t xml:space="preserve">The following excerpt shows how to </w:t>
      </w:r>
      <w:r w:rsidR="00B87315">
        <w:t>linearize</w:t>
      </w:r>
      <w:r>
        <w:t xml:space="preserve"> the information about the provenance of </w:t>
      </w:r>
      <w:r w:rsidR="00816CF6">
        <w:t>a bibliographic entity c</w:t>
      </w:r>
      <w:r>
        <w:t xml:space="preserve">ontained in the OCC into JSON-LD according to the aforementioned mapping document (i.e. the </w:t>
      </w:r>
      <w:r w:rsidR="006606C6">
        <w:t>OCC Context</w:t>
      </w:r>
      <w:r>
        <w:t>).</w:t>
      </w:r>
    </w:p>
    <w:p w14:paraId="06F9404E" w14:textId="77777777" w:rsidR="00521857" w:rsidRDefault="00521857" w:rsidP="003C0BC5">
      <w:pPr>
        <w:rPr>
          <w:rFonts w:ascii="Courier" w:hAnsi="Courier"/>
          <w:sz w:val="16"/>
          <w:szCs w:val="16"/>
        </w:rPr>
      </w:pPr>
    </w:p>
    <w:p w14:paraId="50F9A2B5" w14:textId="77777777" w:rsidR="00521857" w:rsidRPr="00521857" w:rsidRDefault="00521857" w:rsidP="00521857">
      <w:pPr>
        <w:rPr>
          <w:rFonts w:ascii="Courier" w:hAnsi="Courier"/>
          <w:sz w:val="16"/>
          <w:szCs w:val="16"/>
        </w:rPr>
      </w:pPr>
      <w:r w:rsidRPr="00521857">
        <w:rPr>
          <w:rFonts w:ascii="Courier" w:hAnsi="Courier"/>
          <w:sz w:val="16"/>
          <w:szCs w:val="16"/>
        </w:rPr>
        <w:t>{</w:t>
      </w:r>
    </w:p>
    <w:p w14:paraId="13E3D77E"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context</w:t>
      </w:r>
      <w:proofErr w:type="gramEnd"/>
      <w:r w:rsidRPr="00521857">
        <w:rPr>
          <w:rFonts w:ascii="Courier" w:hAnsi="Courier"/>
          <w:sz w:val="16"/>
          <w:szCs w:val="16"/>
        </w:rPr>
        <w:t>": "https://w3id.org/oc/corpus/context.json",</w:t>
      </w:r>
    </w:p>
    <w:p w14:paraId="26CEB92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/se/2",</w:t>
      </w:r>
    </w:p>
    <w:p w14:paraId="63A2698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metadata_snapshot</w:t>
      </w:r>
      <w:proofErr w:type="spellEnd"/>
      <w:r w:rsidRPr="00521857">
        <w:rPr>
          <w:rFonts w:ascii="Courier" w:hAnsi="Courier"/>
          <w:sz w:val="16"/>
          <w:szCs w:val="16"/>
        </w:rPr>
        <w:t>",</w:t>
      </w:r>
    </w:p>
    <w:p w14:paraId="68B7681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xml:space="preserve">": "snapshot of entity metadata 2 related to bibliographic resource 1 [se/2 -&gt; </w:t>
      </w:r>
      <w:proofErr w:type="spellStart"/>
      <w:r w:rsidRPr="00521857">
        <w:rPr>
          <w:rFonts w:ascii="Courier" w:hAnsi="Courier"/>
          <w:sz w:val="16"/>
          <w:szCs w:val="16"/>
        </w:rPr>
        <w:t>br</w:t>
      </w:r>
      <w:proofErr w:type="spellEnd"/>
      <w:r w:rsidRPr="00521857">
        <w:rPr>
          <w:rFonts w:ascii="Courier" w:hAnsi="Courier"/>
          <w:sz w:val="16"/>
          <w:szCs w:val="16"/>
        </w:rPr>
        <w:t>/1]",</w:t>
      </w:r>
    </w:p>
    <w:p w14:paraId="5F21F4F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snapshot</w:t>
      </w:r>
      <w:proofErr w:type="gramEnd"/>
      <w:r w:rsidRPr="00521857">
        <w:rPr>
          <w:rFonts w:ascii="Courier" w:hAnsi="Courier"/>
          <w:sz w:val="16"/>
          <w:szCs w:val="16"/>
        </w:rPr>
        <w:t>_of</w:t>
      </w:r>
      <w:proofErr w:type="spellEnd"/>
      <w:r w:rsidRPr="00521857">
        <w:rPr>
          <w:rFonts w:ascii="Courier" w:hAnsi="Courier"/>
          <w:sz w:val="16"/>
          <w:szCs w:val="16"/>
        </w:rPr>
        <w:t>": "gbr:1",</w:t>
      </w:r>
    </w:p>
    <w:p w14:paraId="34C00FD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generated</w:t>
      </w:r>
      <w:proofErr w:type="gramEnd"/>
      <w:r w:rsidRPr="00521857">
        <w:rPr>
          <w:rFonts w:ascii="Courier" w:hAnsi="Courier"/>
          <w:sz w:val="16"/>
          <w:szCs w:val="16"/>
        </w:rPr>
        <w:t>": "2016-04-01T00:00:00",</w:t>
      </w:r>
    </w:p>
    <w:p w14:paraId="472D3A1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generated</w:t>
      </w:r>
      <w:proofErr w:type="gramEnd"/>
      <w:r w:rsidRPr="00521857">
        <w:rPr>
          <w:rFonts w:ascii="Courier" w:hAnsi="Courier"/>
          <w:sz w:val="16"/>
          <w:szCs w:val="16"/>
        </w:rPr>
        <w:t>_by</w:t>
      </w:r>
      <w:proofErr w:type="spellEnd"/>
      <w:r w:rsidRPr="00521857">
        <w:rPr>
          <w:rFonts w:ascii="Courier" w:hAnsi="Courier"/>
          <w:sz w:val="16"/>
          <w:szCs w:val="16"/>
        </w:rPr>
        <w:t>": {</w:t>
      </w:r>
    </w:p>
    <w:p w14:paraId="2D1B90E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/2",</w:t>
      </w:r>
    </w:p>
    <w:p w14:paraId="1591C48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curatorial_activity</w:t>
      </w:r>
      <w:proofErr w:type="spellEnd"/>
      <w:r w:rsidRPr="00521857">
        <w:rPr>
          <w:rFonts w:ascii="Courier" w:hAnsi="Courier"/>
          <w:sz w:val="16"/>
          <w:szCs w:val="16"/>
        </w:rPr>
        <w:t>", "modification"],</w:t>
      </w:r>
    </w:p>
    <w:p w14:paraId="142C6E9E"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activity 2 related to bibliographic resource 1 [</w:t>
      </w:r>
      <w:proofErr w:type="spellStart"/>
      <w:r w:rsidRPr="00521857">
        <w:rPr>
          <w:rFonts w:ascii="Courier" w:hAnsi="Courier"/>
          <w:sz w:val="16"/>
          <w:szCs w:val="16"/>
        </w:rPr>
        <w:t>ca</w:t>
      </w:r>
      <w:proofErr w:type="spellEnd"/>
      <w:r w:rsidRPr="00521857">
        <w:rPr>
          <w:rFonts w:ascii="Courier" w:hAnsi="Courier"/>
          <w:sz w:val="16"/>
          <w:szCs w:val="16"/>
        </w:rPr>
        <w:t xml:space="preserve">/2 -&gt; </w:t>
      </w:r>
      <w:proofErr w:type="spellStart"/>
      <w:r w:rsidRPr="00521857">
        <w:rPr>
          <w:rFonts w:ascii="Courier" w:hAnsi="Courier"/>
          <w:sz w:val="16"/>
          <w:szCs w:val="16"/>
        </w:rPr>
        <w:t>br</w:t>
      </w:r>
      <w:proofErr w:type="spellEnd"/>
      <w:r w:rsidRPr="00521857">
        <w:rPr>
          <w:rFonts w:ascii="Courier" w:hAnsi="Courier"/>
          <w:sz w:val="16"/>
          <w:szCs w:val="16"/>
        </w:rPr>
        <w:t>/1]",</w:t>
      </w:r>
    </w:p>
    <w:p w14:paraId="079C708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involved</w:t>
      </w:r>
      <w:proofErr w:type="gramEnd"/>
      <w:r w:rsidRPr="00521857">
        <w:rPr>
          <w:rFonts w:ascii="Courier" w:hAnsi="Courier"/>
          <w:sz w:val="16"/>
          <w:szCs w:val="16"/>
        </w:rPr>
        <w:t>": {</w:t>
      </w:r>
    </w:p>
    <w:p w14:paraId="1794B4D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/3",</w:t>
      </w:r>
    </w:p>
    <w:p w14:paraId="3EE9995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22AD135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role 3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/3 -&gt; </w:t>
      </w:r>
      <w:proofErr w:type="spellStart"/>
      <w:r w:rsidRPr="00521857">
        <w:rPr>
          <w:rFonts w:ascii="Courier" w:hAnsi="Courier"/>
          <w:sz w:val="16"/>
          <w:szCs w:val="16"/>
        </w:rPr>
        <w:t>br</w:t>
      </w:r>
      <w:proofErr w:type="spellEnd"/>
      <w:r w:rsidRPr="00521857">
        <w:rPr>
          <w:rFonts w:ascii="Courier" w:hAnsi="Courier"/>
          <w:sz w:val="16"/>
          <w:szCs w:val="16"/>
        </w:rPr>
        <w:t>/1]",</w:t>
      </w:r>
    </w:p>
    <w:p w14:paraId="64CB13C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curatorial</w:t>
      </w:r>
      <w:proofErr w:type="gramEnd"/>
      <w:r w:rsidRPr="00521857">
        <w:rPr>
          <w:rFonts w:ascii="Courier" w:hAnsi="Courier"/>
          <w:sz w:val="16"/>
          <w:szCs w:val="16"/>
        </w:rPr>
        <w:t>_role_type</w:t>
      </w:r>
      <w:proofErr w:type="spellEnd"/>
      <w:r w:rsidRPr="00521857">
        <w:rPr>
          <w:rFonts w:ascii="Courier" w:hAnsi="Courier"/>
          <w:sz w:val="16"/>
          <w:szCs w:val="16"/>
        </w:rPr>
        <w:t>": "curator",</w:t>
      </w:r>
    </w:p>
    <w:p w14:paraId="5DC2446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held</w:t>
      </w:r>
      <w:proofErr w:type="gramEnd"/>
      <w:r w:rsidRPr="00521857">
        <w:rPr>
          <w:rFonts w:ascii="Courier" w:hAnsi="Courier"/>
          <w:sz w:val="16"/>
          <w:szCs w:val="16"/>
        </w:rPr>
        <w:t>_by</w:t>
      </w:r>
      <w:proofErr w:type="spellEnd"/>
      <w:r w:rsidRPr="00521857">
        <w:rPr>
          <w:rFonts w:ascii="Courier" w:hAnsi="Courier"/>
          <w:sz w:val="16"/>
          <w:szCs w:val="16"/>
        </w:rPr>
        <w:t>": {</w:t>
      </w:r>
    </w:p>
    <w:p w14:paraId="00C638F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"gpa:3",</w:t>
      </w:r>
    </w:p>
    <w:p w14:paraId="4F83717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00A5662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name</w:t>
      </w:r>
      <w:proofErr w:type="gramEnd"/>
      <w:r w:rsidRPr="00521857">
        <w:rPr>
          <w:rFonts w:ascii="Courier" w:hAnsi="Courier"/>
          <w:sz w:val="16"/>
          <w:szCs w:val="16"/>
        </w:rPr>
        <w:t xml:space="preserve">": "Silvio </w:t>
      </w:r>
      <w:proofErr w:type="spellStart"/>
      <w:r w:rsidRPr="00521857">
        <w:rPr>
          <w:rFonts w:ascii="Courier" w:hAnsi="Courier"/>
          <w:sz w:val="16"/>
          <w:szCs w:val="16"/>
        </w:rPr>
        <w:t>Peroni</w:t>
      </w:r>
      <w:proofErr w:type="spellEnd"/>
      <w:r w:rsidRPr="00521857">
        <w:rPr>
          <w:rFonts w:ascii="Courier" w:hAnsi="Courier"/>
          <w:sz w:val="16"/>
          <w:szCs w:val="16"/>
        </w:rPr>
        <w:t>"</w:t>
      </w:r>
    </w:p>
    <w:p w14:paraId="644CF61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78A410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ED78F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description</w:t>
      </w:r>
      <w:proofErr w:type="gramEnd"/>
      <w:r w:rsidRPr="00521857">
        <w:rPr>
          <w:rFonts w:ascii="Courier" w:hAnsi="Courier"/>
          <w:sz w:val="16"/>
          <w:szCs w:val="16"/>
        </w:rPr>
        <w:t>": "The field 'title' of the entity 'https://w3id.org/</w:t>
      </w:r>
      <w:proofErr w:type="spellStart"/>
      <w:r w:rsidRPr="00521857">
        <w:rPr>
          <w:rFonts w:ascii="Courier" w:hAnsi="Courier"/>
          <w:sz w:val="16"/>
          <w:szCs w:val="16"/>
        </w:rPr>
        <w:t>oc</w:t>
      </w:r>
      <w:proofErr w:type="spellEnd"/>
      <w:r w:rsidRPr="00521857">
        <w:rPr>
          <w:rFonts w:ascii="Courier" w:hAnsi="Courier"/>
          <w:sz w:val="16"/>
          <w:szCs w:val="16"/>
        </w:rPr>
        <w:t>/corpus/</w:t>
      </w:r>
      <w:proofErr w:type="spellStart"/>
      <w:r w:rsidRPr="00521857">
        <w:rPr>
          <w:rFonts w:ascii="Courier" w:hAnsi="Courier"/>
          <w:sz w:val="16"/>
          <w:szCs w:val="16"/>
        </w:rPr>
        <w:t>br</w:t>
      </w:r>
      <w:proofErr w:type="spellEnd"/>
      <w:r w:rsidRPr="00521857">
        <w:rPr>
          <w:rFonts w:ascii="Courier" w:hAnsi="Courier"/>
          <w:sz w:val="16"/>
          <w:szCs w:val="16"/>
        </w:rPr>
        <w:t>/1' has been modified.",</w:t>
      </w:r>
    </w:p>
    <w:p w14:paraId="6A468A3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update</w:t>
      </w:r>
      <w:proofErr w:type="gramEnd"/>
      <w:r w:rsidRPr="00521857">
        <w:rPr>
          <w:rFonts w:ascii="Courier" w:hAnsi="Courier"/>
          <w:sz w:val="16"/>
          <w:szCs w:val="16"/>
        </w:rPr>
        <w:t>_action</w:t>
      </w:r>
      <w:proofErr w:type="spellEnd"/>
      <w:r w:rsidRPr="00521857">
        <w:rPr>
          <w:rFonts w:ascii="Courier" w:hAnsi="Courier"/>
          <w:sz w:val="16"/>
          <w:szCs w:val="16"/>
        </w:rPr>
        <w:t>": "DELETE DATA { GRAPH &lt;https://w3id.org/oc/corpus/br/&gt; { &lt;https://w3id.org/oc/corpus/br/1&gt; &lt;http://purl.org/dc/terms/title&gt; 'Setting our bibliographic references free: towards open citation data' } }; INSERT DATA { GRAPH &lt;https://w3id.org/oc/corpus/br/&gt; { &lt;https://w3id.org/oc/corpus/br/1&gt; &lt;http://purl.org/dc/terms/title&gt; 'Setting Our Bibliographic References Free: Towards Open Citation Data' } }"</w:t>
      </w:r>
    </w:p>
    <w:p w14:paraId="2F3290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1CBD05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derived</w:t>
      </w:r>
      <w:proofErr w:type="gramEnd"/>
      <w:r w:rsidRPr="00521857">
        <w:rPr>
          <w:rFonts w:ascii="Courier" w:hAnsi="Courier"/>
          <w:sz w:val="16"/>
          <w:szCs w:val="16"/>
        </w:rPr>
        <w:t>_from</w:t>
      </w:r>
      <w:proofErr w:type="spellEnd"/>
      <w:r w:rsidRPr="00521857">
        <w:rPr>
          <w:rFonts w:ascii="Courier" w:hAnsi="Courier"/>
          <w:sz w:val="16"/>
          <w:szCs w:val="16"/>
        </w:rPr>
        <w:t xml:space="preserve">": [ </w:t>
      </w:r>
    </w:p>
    <w:p w14:paraId="4304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D03AB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/se/1",</w:t>
      </w:r>
    </w:p>
    <w:p w14:paraId="086A275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metadata_snapshot</w:t>
      </w:r>
      <w:proofErr w:type="spellEnd"/>
      <w:r w:rsidRPr="00521857">
        <w:rPr>
          <w:rFonts w:ascii="Courier" w:hAnsi="Courier"/>
          <w:sz w:val="16"/>
          <w:szCs w:val="16"/>
        </w:rPr>
        <w:t>",</w:t>
      </w:r>
    </w:p>
    <w:p w14:paraId="6B744E2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xml:space="preserve">": "snapshot of entity metadata 1 related to bibliographic resource 1 [se/1 -&gt; </w:t>
      </w:r>
      <w:proofErr w:type="spellStart"/>
      <w:r w:rsidRPr="00521857">
        <w:rPr>
          <w:rFonts w:ascii="Courier" w:hAnsi="Courier"/>
          <w:sz w:val="16"/>
          <w:szCs w:val="16"/>
        </w:rPr>
        <w:t>br</w:t>
      </w:r>
      <w:proofErr w:type="spellEnd"/>
      <w:r w:rsidRPr="00521857">
        <w:rPr>
          <w:rFonts w:ascii="Courier" w:hAnsi="Courier"/>
          <w:sz w:val="16"/>
          <w:szCs w:val="16"/>
        </w:rPr>
        <w:t>/1]",</w:t>
      </w:r>
    </w:p>
    <w:p w14:paraId="67E64F2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snapshot</w:t>
      </w:r>
      <w:proofErr w:type="gramEnd"/>
      <w:r w:rsidRPr="00521857">
        <w:rPr>
          <w:rFonts w:ascii="Courier" w:hAnsi="Courier"/>
          <w:sz w:val="16"/>
          <w:szCs w:val="16"/>
        </w:rPr>
        <w:t>_of</w:t>
      </w:r>
      <w:proofErr w:type="spellEnd"/>
      <w:r w:rsidRPr="00521857">
        <w:rPr>
          <w:rFonts w:ascii="Courier" w:hAnsi="Courier"/>
          <w:sz w:val="16"/>
          <w:szCs w:val="16"/>
        </w:rPr>
        <w:t>": "gbr:1",</w:t>
      </w:r>
    </w:p>
    <w:p w14:paraId="0977A57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generated</w:t>
      </w:r>
      <w:proofErr w:type="gramEnd"/>
      <w:r w:rsidRPr="00521857">
        <w:rPr>
          <w:rFonts w:ascii="Courier" w:hAnsi="Courier"/>
          <w:sz w:val="16"/>
          <w:szCs w:val="16"/>
        </w:rPr>
        <w:t>": "2016-02-01T00:00:00",</w:t>
      </w:r>
    </w:p>
    <w:p w14:paraId="4E12E0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generated</w:t>
      </w:r>
      <w:proofErr w:type="gramEnd"/>
      <w:r w:rsidRPr="00521857">
        <w:rPr>
          <w:rFonts w:ascii="Courier" w:hAnsi="Courier"/>
          <w:sz w:val="16"/>
          <w:szCs w:val="16"/>
        </w:rPr>
        <w:t>_by</w:t>
      </w:r>
      <w:proofErr w:type="spellEnd"/>
      <w:r w:rsidRPr="00521857">
        <w:rPr>
          <w:rFonts w:ascii="Courier" w:hAnsi="Courier"/>
          <w:sz w:val="16"/>
          <w:szCs w:val="16"/>
        </w:rPr>
        <w:t>": {</w:t>
      </w:r>
    </w:p>
    <w:p w14:paraId="452F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/1",</w:t>
      </w:r>
    </w:p>
    <w:p w14:paraId="396F33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curatorial_activity</w:t>
      </w:r>
      <w:proofErr w:type="spellEnd"/>
      <w:r w:rsidRPr="00521857">
        <w:rPr>
          <w:rFonts w:ascii="Courier" w:hAnsi="Courier"/>
          <w:sz w:val="16"/>
          <w:szCs w:val="16"/>
        </w:rPr>
        <w:t>", "creation"],</w:t>
      </w:r>
    </w:p>
    <w:p w14:paraId="7A0514A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activity 1 related to bibliographic resource 1 [</w:t>
      </w:r>
      <w:proofErr w:type="spellStart"/>
      <w:r w:rsidRPr="00521857">
        <w:rPr>
          <w:rFonts w:ascii="Courier" w:hAnsi="Courier"/>
          <w:sz w:val="16"/>
          <w:szCs w:val="16"/>
        </w:rPr>
        <w:t>ca</w:t>
      </w:r>
      <w:proofErr w:type="spellEnd"/>
      <w:r w:rsidRPr="00521857">
        <w:rPr>
          <w:rFonts w:ascii="Courier" w:hAnsi="Courier"/>
          <w:sz w:val="16"/>
          <w:szCs w:val="16"/>
        </w:rPr>
        <w:t xml:space="preserve">/1 -&gt; </w:t>
      </w:r>
      <w:proofErr w:type="spellStart"/>
      <w:r w:rsidRPr="00521857">
        <w:rPr>
          <w:rFonts w:ascii="Courier" w:hAnsi="Courier"/>
          <w:sz w:val="16"/>
          <w:szCs w:val="16"/>
        </w:rPr>
        <w:t>br</w:t>
      </w:r>
      <w:proofErr w:type="spellEnd"/>
      <w:r w:rsidRPr="00521857">
        <w:rPr>
          <w:rFonts w:ascii="Courier" w:hAnsi="Courier"/>
          <w:sz w:val="16"/>
          <w:szCs w:val="16"/>
        </w:rPr>
        <w:t>/1]",</w:t>
      </w:r>
    </w:p>
    <w:p w14:paraId="2FF6B36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involved</w:t>
      </w:r>
      <w:proofErr w:type="gramEnd"/>
      <w:r w:rsidRPr="00521857">
        <w:rPr>
          <w:rFonts w:ascii="Courier" w:hAnsi="Courier"/>
          <w:sz w:val="16"/>
          <w:szCs w:val="16"/>
        </w:rPr>
        <w:t>": [</w:t>
      </w:r>
    </w:p>
    <w:p w14:paraId="264D0A6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495BE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/1",</w:t>
      </w:r>
    </w:p>
    <w:p w14:paraId="2FADC89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38F55FF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role 1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/1 -&gt; </w:t>
      </w:r>
      <w:proofErr w:type="spellStart"/>
      <w:r w:rsidRPr="00521857">
        <w:rPr>
          <w:rFonts w:ascii="Courier" w:hAnsi="Courier"/>
          <w:sz w:val="16"/>
          <w:szCs w:val="16"/>
        </w:rPr>
        <w:t>br</w:t>
      </w:r>
      <w:proofErr w:type="spellEnd"/>
      <w:r w:rsidRPr="00521857">
        <w:rPr>
          <w:rFonts w:ascii="Courier" w:hAnsi="Courier"/>
          <w:sz w:val="16"/>
          <w:szCs w:val="16"/>
        </w:rPr>
        <w:t>/1]",</w:t>
      </w:r>
    </w:p>
    <w:p w14:paraId="38702E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curatorial</w:t>
      </w:r>
      <w:proofErr w:type="gramEnd"/>
      <w:r w:rsidRPr="00521857">
        <w:rPr>
          <w:rFonts w:ascii="Courier" w:hAnsi="Courier"/>
          <w:sz w:val="16"/>
          <w:szCs w:val="16"/>
        </w:rPr>
        <w:t>_role_type</w:t>
      </w:r>
      <w:proofErr w:type="spellEnd"/>
      <w:r w:rsidRPr="00521857">
        <w:rPr>
          <w:rFonts w:ascii="Courier" w:hAnsi="Courier"/>
          <w:sz w:val="16"/>
          <w:szCs w:val="16"/>
        </w:rPr>
        <w:t>": "</w:t>
      </w:r>
      <w:proofErr w:type="spellStart"/>
      <w:r w:rsidRPr="00521857">
        <w:rPr>
          <w:rFonts w:ascii="Courier" w:hAnsi="Courier"/>
          <w:sz w:val="16"/>
          <w:szCs w:val="16"/>
        </w:rPr>
        <w:t>metadata_provider</w:t>
      </w:r>
      <w:proofErr w:type="spellEnd"/>
      <w:r w:rsidRPr="00521857">
        <w:rPr>
          <w:rFonts w:ascii="Courier" w:hAnsi="Courier"/>
          <w:sz w:val="16"/>
          <w:szCs w:val="16"/>
        </w:rPr>
        <w:t>",</w:t>
      </w:r>
    </w:p>
    <w:p w14:paraId="42B68F3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held</w:t>
      </w:r>
      <w:proofErr w:type="gramEnd"/>
      <w:r w:rsidRPr="00521857">
        <w:rPr>
          <w:rFonts w:ascii="Courier" w:hAnsi="Courier"/>
          <w:sz w:val="16"/>
          <w:szCs w:val="16"/>
        </w:rPr>
        <w:t>_by</w:t>
      </w:r>
      <w:proofErr w:type="spellEnd"/>
      <w:r w:rsidRPr="00521857">
        <w:rPr>
          <w:rFonts w:ascii="Courier" w:hAnsi="Courier"/>
          <w:sz w:val="16"/>
          <w:szCs w:val="16"/>
        </w:rPr>
        <w:t>": {</w:t>
      </w:r>
    </w:p>
    <w:p w14:paraId="70A03E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"gpa:1",</w:t>
      </w:r>
    </w:p>
    <w:p w14:paraId="4E9B6BD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3B85955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name</w:t>
      </w:r>
      <w:proofErr w:type="gramEnd"/>
      <w:r w:rsidRPr="00521857">
        <w:rPr>
          <w:rFonts w:ascii="Courier" w:hAnsi="Courier"/>
          <w:sz w:val="16"/>
          <w:szCs w:val="16"/>
        </w:rPr>
        <w:t>": "</w:t>
      </w:r>
      <w:proofErr w:type="spellStart"/>
      <w:r w:rsidRPr="00521857">
        <w:rPr>
          <w:rFonts w:ascii="Courier" w:hAnsi="Courier"/>
          <w:sz w:val="16"/>
          <w:szCs w:val="16"/>
        </w:rPr>
        <w:t>CrossRef</w:t>
      </w:r>
      <w:proofErr w:type="spellEnd"/>
      <w:r w:rsidRPr="00521857">
        <w:rPr>
          <w:rFonts w:ascii="Courier" w:hAnsi="Courier"/>
          <w:sz w:val="16"/>
          <w:szCs w:val="16"/>
        </w:rPr>
        <w:t>"</w:t>
      </w:r>
    </w:p>
    <w:p w14:paraId="0EBEE9D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D1DE8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F805D3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A8429D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/2",</w:t>
      </w:r>
    </w:p>
    <w:p w14:paraId="4B4625C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5D2402C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role 2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/2 -&gt; </w:t>
      </w:r>
      <w:proofErr w:type="spellStart"/>
      <w:r w:rsidRPr="00521857">
        <w:rPr>
          <w:rFonts w:ascii="Courier" w:hAnsi="Courier"/>
          <w:sz w:val="16"/>
          <w:szCs w:val="16"/>
        </w:rPr>
        <w:t>br</w:t>
      </w:r>
      <w:proofErr w:type="spellEnd"/>
      <w:r w:rsidRPr="00521857">
        <w:rPr>
          <w:rFonts w:ascii="Courier" w:hAnsi="Courier"/>
          <w:sz w:val="16"/>
          <w:szCs w:val="16"/>
        </w:rPr>
        <w:t>/1]",</w:t>
      </w:r>
    </w:p>
    <w:p w14:paraId="498AA0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curatorial</w:t>
      </w:r>
      <w:proofErr w:type="gramEnd"/>
      <w:r w:rsidRPr="00521857">
        <w:rPr>
          <w:rFonts w:ascii="Courier" w:hAnsi="Courier"/>
          <w:sz w:val="16"/>
          <w:szCs w:val="16"/>
        </w:rPr>
        <w:t>_role_type</w:t>
      </w:r>
      <w:proofErr w:type="spellEnd"/>
      <w:r w:rsidRPr="00521857">
        <w:rPr>
          <w:rFonts w:ascii="Courier" w:hAnsi="Courier"/>
          <w:sz w:val="16"/>
          <w:szCs w:val="16"/>
        </w:rPr>
        <w:t>": "curator",</w:t>
      </w:r>
    </w:p>
    <w:p w14:paraId="663DED0E"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held</w:t>
      </w:r>
      <w:proofErr w:type="gramEnd"/>
      <w:r w:rsidRPr="00521857">
        <w:rPr>
          <w:rFonts w:ascii="Courier" w:hAnsi="Courier"/>
          <w:sz w:val="16"/>
          <w:szCs w:val="16"/>
        </w:rPr>
        <w:t>_by</w:t>
      </w:r>
      <w:proofErr w:type="spellEnd"/>
      <w:r w:rsidRPr="00521857">
        <w:rPr>
          <w:rFonts w:ascii="Courier" w:hAnsi="Courier"/>
          <w:sz w:val="16"/>
          <w:szCs w:val="16"/>
        </w:rPr>
        <w:t>": {</w:t>
      </w:r>
    </w:p>
    <w:p w14:paraId="70BC15E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"gpa:2",</w:t>
      </w:r>
    </w:p>
    <w:p w14:paraId="7AA0A39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7FAFE67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name</w:t>
      </w:r>
      <w:proofErr w:type="gramEnd"/>
      <w:r w:rsidRPr="00521857">
        <w:rPr>
          <w:rFonts w:ascii="Courier" w:hAnsi="Courier"/>
          <w:sz w:val="16"/>
          <w:szCs w:val="16"/>
        </w:rPr>
        <w:t xml:space="preserve">": "SPACIN </w:t>
      </w:r>
      <w:proofErr w:type="spellStart"/>
      <w:r w:rsidRPr="00521857">
        <w:rPr>
          <w:rFonts w:ascii="Courier" w:hAnsi="Courier"/>
          <w:sz w:val="16"/>
          <w:szCs w:val="16"/>
        </w:rPr>
        <w:t>CrossrefProcessor</w:t>
      </w:r>
      <w:proofErr w:type="spellEnd"/>
      <w:r w:rsidRPr="00521857">
        <w:rPr>
          <w:rFonts w:ascii="Courier" w:hAnsi="Courier"/>
          <w:sz w:val="16"/>
          <w:szCs w:val="16"/>
        </w:rPr>
        <w:t>"</w:t>
      </w:r>
    </w:p>
    <w:p w14:paraId="1A2A2A2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5E9F94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B0167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6FFD286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description</w:t>
      </w:r>
      <w:proofErr w:type="gramEnd"/>
      <w:r w:rsidRPr="00521857">
        <w:rPr>
          <w:rFonts w:ascii="Courier" w:hAnsi="Courier"/>
          <w:sz w:val="16"/>
          <w:szCs w:val="16"/>
        </w:rPr>
        <w:t>": "The entity 'https://w3id.org/</w:t>
      </w:r>
      <w:proofErr w:type="spellStart"/>
      <w:r w:rsidRPr="00521857">
        <w:rPr>
          <w:rFonts w:ascii="Courier" w:hAnsi="Courier"/>
          <w:sz w:val="16"/>
          <w:szCs w:val="16"/>
        </w:rPr>
        <w:t>oc</w:t>
      </w:r>
      <w:proofErr w:type="spellEnd"/>
      <w:r w:rsidRPr="00521857">
        <w:rPr>
          <w:rFonts w:ascii="Courier" w:hAnsi="Courier"/>
          <w:sz w:val="16"/>
          <w:szCs w:val="16"/>
        </w:rPr>
        <w:t>/corpus/</w:t>
      </w:r>
      <w:proofErr w:type="spellStart"/>
      <w:r w:rsidRPr="00521857">
        <w:rPr>
          <w:rFonts w:ascii="Courier" w:hAnsi="Courier"/>
          <w:sz w:val="16"/>
          <w:szCs w:val="16"/>
        </w:rPr>
        <w:t>br</w:t>
      </w:r>
      <w:proofErr w:type="spellEnd"/>
      <w:r w:rsidRPr="00521857">
        <w:rPr>
          <w:rFonts w:ascii="Courier" w:hAnsi="Courier"/>
          <w:sz w:val="16"/>
          <w:szCs w:val="16"/>
        </w:rPr>
        <w:t>/1' has been created."</w:t>
      </w:r>
    </w:p>
    <w:p w14:paraId="5E038C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9227A0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source</w:t>
      </w:r>
      <w:proofErr w:type="gramEnd"/>
      <w:r w:rsidRPr="00521857">
        <w:rPr>
          <w:rFonts w:ascii="Courier" w:hAnsi="Courier"/>
          <w:sz w:val="16"/>
          <w:szCs w:val="16"/>
        </w:rPr>
        <w:t>": "http://api.crossref.org/works/10.1108/JD-12-2013-0166",</w:t>
      </w:r>
    </w:p>
    <w:p w14:paraId="4AAFCA9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invalidated</w:t>
      </w:r>
      <w:proofErr w:type="gramEnd"/>
      <w:r w:rsidRPr="00521857">
        <w:rPr>
          <w:rFonts w:ascii="Courier" w:hAnsi="Courier"/>
          <w:sz w:val="16"/>
          <w:szCs w:val="16"/>
        </w:rPr>
        <w:t>": "2016-04-01T00:00:00",</w:t>
      </w:r>
    </w:p>
    <w:p w14:paraId="54FCB6B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invalidated</w:t>
      </w:r>
      <w:proofErr w:type="gramEnd"/>
      <w:r w:rsidRPr="00521857">
        <w:rPr>
          <w:rFonts w:ascii="Courier" w:hAnsi="Courier"/>
          <w:sz w:val="16"/>
          <w:szCs w:val="16"/>
        </w:rPr>
        <w:t>_by</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/2"</w:t>
      </w:r>
    </w:p>
    <w:p w14:paraId="7DFB31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8B9EC77"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138E70B" w14:textId="03CE9527" w:rsidR="00CA7103" w:rsidRPr="00124465" w:rsidRDefault="00521857" w:rsidP="003C0BC5">
      <w:pPr>
        <w:rPr>
          <w:rFonts w:ascii="Courier" w:hAnsi="Courier"/>
          <w:sz w:val="16"/>
          <w:szCs w:val="16"/>
        </w:rPr>
      </w:pPr>
      <w:r w:rsidRPr="00521857">
        <w:rPr>
          <w:rFonts w:ascii="Courier" w:hAnsi="Courier"/>
          <w:sz w:val="16"/>
          <w:szCs w:val="16"/>
        </w:rPr>
        <w:t>}</w:t>
      </w:r>
    </w:p>
    <w:sectPr w:rsidR="00CA7103" w:rsidRPr="00124465" w:rsidSect="00925B9B">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 w:author="David Shotton" w:date="2018-01-17T10:26:00Z" w:initials="DS">
    <w:p w14:paraId="7570185C" w14:textId="4BD56FDB" w:rsidR="00055488" w:rsidRDefault="00055488">
      <w:pPr>
        <w:pStyle w:val="Testocommento"/>
      </w:pPr>
      <w:r>
        <w:rPr>
          <w:rStyle w:val="Rimandocommento"/>
        </w:rPr>
        <w:annotationRef/>
      </w:r>
      <w:r>
        <w:t>Change DOI to new DOI for v1.5.4</w:t>
      </w:r>
    </w:p>
    <w:p w14:paraId="67BEC09D" w14:textId="6B48C812" w:rsidR="00055488" w:rsidRDefault="00055488">
      <w:pPr>
        <w:pStyle w:val="Testocommento"/>
      </w:pPr>
    </w:p>
    <w:p w14:paraId="62305AE4" w14:textId="26A9D52A" w:rsidR="00055488" w:rsidRDefault="00055488">
      <w:pPr>
        <w:pStyle w:val="Testocommento"/>
      </w:pPr>
      <w:r w:rsidRPr="00EC00A6">
        <w:rPr>
          <w:b/>
        </w:rPr>
        <w:t>Silvio:</w:t>
      </w:r>
      <w:r>
        <w:t xml:space="preserve"> this DOI actually points to the “work” level DOI – which is always the same even if we publish additional versions to the document. I can add the postfix "</w:t>
      </w:r>
      <w:proofErr w:type="gramStart"/>
      <w:r>
        <w:t>.v4</w:t>
      </w:r>
      <w:proofErr w:type="gramEnd"/>
      <w:r>
        <w:t xml:space="preserve">" that will be assigned by </w:t>
      </w:r>
      <w:proofErr w:type="spellStart"/>
      <w:r>
        <w:t>figshare</w:t>
      </w:r>
      <w:proofErr w:type="spellEnd"/>
      <w:r>
        <w:t xml:space="preserve"> once uploaded it, but then that postfix will be in conflict with our real version number.</w:t>
      </w:r>
    </w:p>
  </w:comment>
  <w:comment w:id="288" w:author="David Shotton" w:date="2018-01-18T08:06:00Z" w:initials="DS">
    <w:p w14:paraId="2B3ABA76" w14:textId="77777777" w:rsidR="00055488" w:rsidRDefault="00055488" w:rsidP="00236BCF">
      <w:pPr>
        <w:pStyle w:val="Testocommento"/>
      </w:pPr>
      <w:r>
        <w:rPr>
          <w:rStyle w:val="Rimandocommento"/>
        </w:rPr>
        <w:annotationRef/>
      </w:r>
      <w:r>
        <w:t xml:space="preserve">Silvio: I have changed the article example from 11 to 18, since the </w:t>
      </w:r>
      <w:proofErr w:type="spellStart"/>
      <w:r>
        <w:t>doi</w:t>
      </w:r>
      <w:proofErr w:type="spellEnd"/>
      <w:r>
        <w:t xml:space="preserve"> for 11 resolves to a page that says “</w:t>
      </w:r>
      <w:r w:rsidRPr="00795FFB">
        <w:t>This document has been withdrawn or is no longer available.</w:t>
      </w:r>
      <w:r>
        <w:t>”</w:t>
      </w:r>
    </w:p>
  </w:comment>
  <w:comment w:id="460" w:author="David Shotton" w:date="2017-11-09T16:27:00Z" w:initials="DS">
    <w:p w14:paraId="126AAA09" w14:textId="77777777" w:rsidR="00055488" w:rsidRDefault="00055488" w:rsidP="003A5E4D">
      <w:pPr>
        <w:pStyle w:val="Testocommento"/>
      </w:pPr>
      <w:r>
        <w:rPr>
          <w:rStyle w:val="Rimandocommento"/>
        </w:rPr>
        <w:annotationRef/>
      </w:r>
      <w:r>
        <w:t xml:space="preserve">Silvio: I have changed the article example from 11 to 18, since the </w:t>
      </w:r>
      <w:proofErr w:type="spellStart"/>
      <w:r>
        <w:t>doi</w:t>
      </w:r>
      <w:proofErr w:type="spellEnd"/>
      <w:r>
        <w:t xml:space="preserve"> for 11 resolves to a page that says “</w:t>
      </w:r>
      <w:r w:rsidRPr="00795FFB">
        <w:t>This document has been withdrawn or is no longer available.</w:t>
      </w:r>
      <w:r>
        <w:t>”</w:t>
      </w:r>
    </w:p>
  </w:comment>
  <w:comment w:id="742" w:author="David Shotton" w:date="2018-01-17T10:49:00Z" w:initials="DS">
    <w:p w14:paraId="6DCA5225" w14:textId="77777777" w:rsidR="00055488" w:rsidRDefault="00055488" w:rsidP="00F77573">
      <w:pPr>
        <w:pStyle w:val="Testocommento"/>
      </w:pPr>
      <w:r>
        <w:rPr>
          <w:rStyle w:val="Rimandocommento"/>
        </w:rPr>
        <w:annotationRef/>
      </w:r>
      <w:r>
        <w:t xml:space="preserve">Silvio, please expand this to show that the serving mechanism would return </w:t>
      </w:r>
      <w:r w:rsidRPr="00FB5A3A">
        <w:rPr>
          <w:b/>
        </w:rPr>
        <w:t xml:space="preserve">all </w:t>
      </w:r>
      <w:r>
        <w:t>the metadata a reader would want to know about the citing and cited papers, specifically:</w:t>
      </w:r>
    </w:p>
    <w:p w14:paraId="05BE484F" w14:textId="77777777" w:rsidR="00055488" w:rsidRDefault="00055488" w:rsidP="00F77573">
      <w:pPr>
        <w:pStyle w:val="Testocommento"/>
        <w:ind w:left="720"/>
      </w:pPr>
      <w:r>
        <w:t>Authors</w:t>
      </w:r>
    </w:p>
    <w:p w14:paraId="6FE8C3B5" w14:textId="77777777" w:rsidR="00055488" w:rsidRDefault="00055488" w:rsidP="00F77573">
      <w:pPr>
        <w:pStyle w:val="Testocommento"/>
        <w:ind w:left="720"/>
      </w:pPr>
      <w:r>
        <w:t>Journal name</w:t>
      </w:r>
    </w:p>
    <w:p w14:paraId="4FA8DBC2" w14:textId="77777777" w:rsidR="00055488" w:rsidRDefault="00055488" w:rsidP="00F77573">
      <w:pPr>
        <w:pStyle w:val="Testocommento"/>
        <w:ind w:left="720"/>
      </w:pPr>
      <w:r>
        <w:t>Volume number</w:t>
      </w:r>
    </w:p>
    <w:p w14:paraId="1C0375A0" w14:textId="77777777" w:rsidR="00055488" w:rsidRDefault="00055488" w:rsidP="00F77573">
      <w:pPr>
        <w:pStyle w:val="Testocommento"/>
        <w:ind w:left="720"/>
      </w:pPr>
      <w:r>
        <w:t>First and last page numbers</w:t>
      </w:r>
    </w:p>
    <w:p w14:paraId="4BC42DED" w14:textId="77777777" w:rsidR="00055488" w:rsidRDefault="00055488" w:rsidP="00F77573">
      <w:pPr>
        <w:pStyle w:val="Testocommento"/>
        <w:ind w:left="720"/>
      </w:pPr>
      <w:r>
        <w:t>DOI</w:t>
      </w:r>
    </w:p>
    <w:p w14:paraId="4022BCC8" w14:textId="77777777" w:rsidR="00055488" w:rsidRDefault="00055488" w:rsidP="00F77573">
      <w:pPr>
        <w:pStyle w:val="Testocommento"/>
      </w:pPr>
      <w:proofErr w:type="gramStart"/>
      <w:r>
        <w:t>i</w:t>
      </w:r>
      <w:proofErr w:type="gramEnd"/>
      <w:r>
        <w:t>.e. a full bibliographic citation.</w:t>
      </w:r>
    </w:p>
    <w:p w14:paraId="0FB11CC6" w14:textId="77777777" w:rsidR="00055488" w:rsidRDefault="00055488" w:rsidP="00F77573">
      <w:pPr>
        <w:pStyle w:val="Testocommento"/>
      </w:pPr>
    </w:p>
    <w:p w14:paraId="18A9A2C9" w14:textId="32856CC4" w:rsidR="00055488" w:rsidRDefault="00055488" w:rsidP="00F77573">
      <w:pPr>
        <w:pStyle w:val="Testocommento"/>
      </w:pPr>
      <w:r>
        <w:t>Silvio: well, I would avoid to do that. Let me explain. The citation should return only the description of that particular entity, as it works for the other entities – i.e. only the statements having such entity as subject.</w:t>
      </w:r>
    </w:p>
    <w:p w14:paraId="15E5F8C5" w14:textId="77777777" w:rsidR="00055488" w:rsidRDefault="00055488" w:rsidP="00F77573">
      <w:pPr>
        <w:pStyle w:val="Testocommento"/>
      </w:pPr>
    </w:p>
    <w:p w14:paraId="43AA74D1" w14:textId="44094999" w:rsidR="00055488" w:rsidRDefault="00055488" w:rsidP="00F77573">
      <w:pPr>
        <w:pStyle w:val="Testocommento"/>
      </w:pPr>
      <w:r>
        <w:t xml:space="preserve">Of course, in addition to that, we should enable the browser Ivan is developing to display properly (in natural language text) all the needed information for making the human to understand clearly the citation without further steps. Thus, the browser will include also all the metadata you have mentioned in the example and in this comment. However, this aspect should not be treated here in this document, since we are talking about the </w:t>
      </w:r>
      <w:proofErr w:type="spellStart"/>
      <w:r>
        <w:t>datamodel</w:t>
      </w:r>
      <w:proofErr w:type="spellEnd"/>
      <w:r>
        <w:t xml:space="preserve"> only.</w:t>
      </w:r>
    </w:p>
    <w:p w14:paraId="6AEC47A6" w14:textId="77777777" w:rsidR="00055488" w:rsidRDefault="00055488" w:rsidP="00F77573">
      <w:pPr>
        <w:pStyle w:val="Testocommento"/>
      </w:pPr>
    </w:p>
    <w:p w14:paraId="71488C0B" w14:textId="0EB991AA" w:rsidR="00055488" w:rsidRDefault="00055488" w:rsidP="00F77573">
      <w:pPr>
        <w:pStyle w:val="Testocommento"/>
      </w:pPr>
      <w:r>
        <w:t>What do you think?</w:t>
      </w:r>
    </w:p>
  </w:comment>
  <w:comment w:id="817" w:author="David Shotton" w:date="2017-10-31T13:38:00Z" w:initials="DS">
    <w:p w14:paraId="2F5C6847" w14:textId="6E6ED695" w:rsidR="00055488" w:rsidRDefault="00055488">
      <w:pPr>
        <w:pStyle w:val="Testocommento"/>
      </w:pPr>
      <w:r>
        <w:rPr>
          <w:rStyle w:val="Rimandocommento"/>
        </w:rPr>
        <w:annotationRef/>
      </w:r>
      <w:r>
        <w:t>The URL is not the distribution document, but the web location from which the document can be downloaded. OK?</w:t>
      </w:r>
    </w:p>
  </w:comment>
  <w:comment w:id="837" w:author="David Shotton" w:date="2017-10-31T13:38:00Z" w:initials="DS">
    <w:p w14:paraId="4D1AFAA9" w14:textId="1DC14E34" w:rsidR="00055488" w:rsidRDefault="00055488">
      <w:pPr>
        <w:pStyle w:val="Testocommento"/>
      </w:pPr>
      <w:r>
        <w:rPr>
          <w:rStyle w:val="Rimandocommento"/>
        </w:rPr>
        <w:annotationRef/>
      </w:r>
      <w:r>
        <w:t>I think this revised definition is clearer.</w:t>
      </w:r>
    </w:p>
  </w:comment>
  <w:comment w:id="1113" w:author="David Shotton" w:date="2017-11-04T13:32:00Z" w:initials="DS">
    <w:p w14:paraId="00DE017A" w14:textId="5AF75BD7" w:rsidR="00055488" w:rsidRDefault="00055488">
      <w:pPr>
        <w:pStyle w:val="Testocommento"/>
      </w:pPr>
      <w:r>
        <w:rPr>
          <w:rStyle w:val="Rimandocommento"/>
        </w:rPr>
        <w:annotationRef/>
      </w:r>
      <w:r>
        <w:t xml:space="preserve">Silvio: Please modify as appropriate to take account of </w:t>
      </w:r>
      <w:proofErr w:type="spellStart"/>
      <w:r w:rsidRPr="00BB3A4A">
        <w:rPr>
          <w:i/>
        </w:rPr>
        <w:t>cito</w:t>
      </w:r>
      <w:proofErr w:type="gramStart"/>
      <w:r w:rsidRPr="00BB3A4A">
        <w:rPr>
          <w:i/>
        </w:rPr>
        <w:t>:Citation</w:t>
      </w:r>
      <w:proofErr w:type="spellEnd"/>
      <w:proofErr w:type="gramEnd"/>
      <w:r>
        <w:t>.</w:t>
      </w:r>
    </w:p>
  </w:comment>
  <w:comment w:id="1119" w:author="David Shotton" w:date="2017-11-09T18:16:00Z" w:initials="DS">
    <w:p w14:paraId="4919A86F" w14:textId="77777777" w:rsidR="00055488" w:rsidRDefault="00055488">
      <w:pPr>
        <w:pStyle w:val="Testocommento"/>
      </w:pPr>
      <w:r>
        <w:rPr>
          <w:rStyle w:val="Rimandocommento"/>
        </w:rPr>
        <w:annotationRef/>
      </w:r>
      <w:r>
        <w:t>Silvio: Do we need anything new here?</w:t>
      </w:r>
    </w:p>
    <w:p w14:paraId="6016DD63" w14:textId="785F917F" w:rsidR="00055488" w:rsidRDefault="00055488">
      <w:pPr>
        <w:pStyle w:val="Testocommento"/>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A1CBC4" w15:done="0"/>
  <w15:commentEx w15:paraId="7570185C" w15:done="0"/>
  <w15:commentEx w15:paraId="3A4CE719" w15:done="0"/>
  <w15:commentEx w15:paraId="54048F8B" w15:done="0"/>
  <w15:commentEx w15:paraId="41E6B366" w15:done="0"/>
  <w15:commentEx w15:paraId="6837FB8C" w15:done="0"/>
  <w15:commentEx w15:paraId="4FA7F0B9" w15:done="0"/>
  <w15:commentEx w15:paraId="18B8DABA" w15:done="0"/>
  <w15:commentEx w15:paraId="21041890" w15:done="0"/>
  <w15:commentEx w15:paraId="53CC8FD2" w15:done="0"/>
  <w15:commentEx w15:paraId="126AAA09" w15:done="0"/>
  <w15:commentEx w15:paraId="18A9A2C9" w15:done="0"/>
  <w15:commentEx w15:paraId="37A8CEB0" w15:done="0"/>
  <w15:commentEx w15:paraId="37F3B646" w15:done="0"/>
  <w15:commentEx w15:paraId="72E3306E" w15:done="0"/>
  <w15:commentEx w15:paraId="2F5C6847" w15:done="0"/>
  <w15:commentEx w15:paraId="4D1AFAA9" w15:done="0"/>
  <w15:commentEx w15:paraId="02D48F67" w15:done="0"/>
  <w15:commentEx w15:paraId="05A689A0" w15:done="0"/>
  <w15:commentEx w15:paraId="2225219B" w15:done="0"/>
  <w15:commentEx w15:paraId="7B8C9F77" w15:done="0"/>
  <w15:commentEx w15:paraId="6CFE9907" w15:done="0"/>
  <w15:commentEx w15:paraId="00DE017A" w15:done="0"/>
  <w15:commentEx w15:paraId="6016DD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5E9F84" w14:textId="77777777" w:rsidR="00055488" w:rsidRDefault="00055488" w:rsidP="00834AD1">
      <w:r>
        <w:separator/>
      </w:r>
    </w:p>
  </w:endnote>
  <w:endnote w:type="continuationSeparator" w:id="0">
    <w:p w14:paraId="1E9C9CCD" w14:textId="77777777" w:rsidR="00055488" w:rsidRDefault="00055488" w:rsidP="0083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C2C6D" w14:textId="77777777" w:rsidR="00055488" w:rsidRDefault="00055488" w:rsidP="00834AD1">
      <w:r>
        <w:separator/>
      </w:r>
    </w:p>
  </w:footnote>
  <w:footnote w:type="continuationSeparator" w:id="0">
    <w:p w14:paraId="42280576" w14:textId="77777777" w:rsidR="00055488" w:rsidRDefault="00055488" w:rsidP="00834AD1">
      <w:r>
        <w:continuationSeparator/>
      </w:r>
    </w:p>
  </w:footnote>
  <w:footnote w:id="1">
    <w:p w14:paraId="588EA724" w14:textId="375E02E4" w:rsidR="00055488" w:rsidRPr="00AC76C6" w:rsidRDefault="00055488">
      <w:pPr>
        <w:pStyle w:val="Testonotaapidipagina"/>
        <w:rPr>
          <w:rPrChange w:id="40" w:author="Silvio Peroni" w:date="2018-01-17T12:24:00Z">
            <w:rPr>
              <w:lang w:val="it-IT"/>
            </w:rPr>
          </w:rPrChange>
        </w:rPr>
      </w:pPr>
      <w:r w:rsidRPr="00AC76C6">
        <w:rPr>
          <w:rStyle w:val="Rimandonotaapidipagina"/>
        </w:rPr>
        <w:footnoteRef/>
      </w:r>
      <w:r w:rsidRPr="00AC76C6">
        <w:t xml:space="preserve"> </w:t>
      </w:r>
      <w:hyperlink r:id="rId1" w:history="1">
        <w:r w:rsidRPr="00AC76C6">
          <w:rPr>
            <w:rStyle w:val="Collegamentoipertestuale"/>
          </w:rPr>
          <w:t>https://creativecommons.org/licenses/by/4.0/legalcode</w:t>
        </w:r>
      </w:hyperlink>
      <w:r w:rsidRPr="00AC76C6">
        <w:t xml:space="preserve">  </w:t>
      </w:r>
    </w:p>
  </w:footnote>
  <w:footnote w:id="2">
    <w:p w14:paraId="34DF0117" w14:textId="3AD5EB70" w:rsidR="00055488" w:rsidRPr="00AC76C6" w:rsidRDefault="00055488">
      <w:pPr>
        <w:pStyle w:val="Testonotaapidipagina"/>
        <w:rPr>
          <w:rPrChange w:id="60" w:author="Silvio Peroni" w:date="2018-01-17T12:24:00Z">
            <w:rPr>
              <w:lang w:val="it-IT"/>
            </w:rPr>
          </w:rPrChange>
        </w:rPr>
      </w:pPr>
      <w:r w:rsidRPr="00AC76C6">
        <w:rPr>
          <w:rStyle w:val="Rimandonotaapidipagina"/>
        </w:rPr>
        <w:footnoteRef/>
      </w:r>
      <w:r w:rsidRPr="00AC76C6">
        <w:t xml:space="preserve"> </w:t>
      </w:r>
      <w:hyperlink r:id="rId2" w:history="1">
        <w:r w:rsidRPr="00AC76C6">
          <w:rPr>
            <w:rStyle w:val="Collegamentoipertestuale"/>
          </w:rPr>
          <w:t>http://okfnlabs.org/bibjson/</w:t>
        </w:r>
      </w:hyperlink>
      <w:r w:rsidRPr="00AC76C6">
        <w:t xml:space="preserve">  </w:t>
      </w:r>
    </w:p>
  </w:footnote>
  <w:footnote w:id="3">
    <w:p w14:paraId="64D622A0" w14:textId="24F19897" w:rsidR="00055488" w:rsidRPr="00AC76C6" w:rsidRDefault="00055488">
      <w:pPr>
        <w:pStyle w:val="Testonotaapidipagina"/>
        <w:rPr>
          <w:rPrChange w:id="61" w:author="Silvio Peroni" w:date="2018-01-17T12:24:00Z">
            <w:rPr>
              <w:lang w:val="it-IT"/>
            </w:rPr>
          </w:rPrChange>
        </w:rPr>
      </w:pPr>
      <w:r w:rsidRPr="00AC76C6">
        <w:rPr>
          <w:rStyle w:val="Rimandonotaapidipagina"/>
        </w:rPr>
        <w:footnoteRef/>
      </w:r>
      <w:r w:rsidRPr="00AC76C6">
        <w:t xml:space="preserve"> </w:t>
      </w:r>
      <w:hyperlink r:id="rId3" w:history="1">
        <w:r w:rsidRPr="00AC76C6">
          <w:rPr>
            <w:rStyle w:val="Collegamentoipertestuale"/>
          </w:rPr>
          <w:t>https://www.w3.org/TR/json-ld/</w:t>
        </w:r>
      </w:hyperlink>
      <w:r w:rsidRPr="00AC76C6">
        <w:t xml:space="preserve">  </w:t>
      </w:r>
    </w:p>
  </w:footnote>
  <w:footnote w:id="4">
    <w:p w14:paraId="0A2C57CD" w14:textId="1440A7D8" w:rsidR="00055488" w:rsidRPr="00AC76C6" w:rsidRDefault="00055488">
      <w:pPr>
        <w:pStyle w:val="Testonotaapidipagina"/>
      </w:pPr>
      <w:ins w:id="64" w:author="David Shotton" w:date="2017-11-04T12:09:00Z">
        <w:r w:rsidRPr="00AC76C6">
          <w:rPr>
            <w:rStyle w:val="Rimandonotaapidipagina"/>
          </w:rPr>
          <w:footnoteRef/>
        </w:r>
        <w:r w:rsidRPr="00AC76C6">
          <w:t xml:space="preserve"> </w:t>
        </w:r>
      </w:ins>
      <w:ins w:id="65" w:author="Silvio Peroni" w:date="2018-01-17T10:27:00Z">
        <w:r w:rsidRPr="00AC76C6">
          <w:fldChar w:fldCharType="begin"/>
        </w:r>
        <w:r w:rsidRPr="00AC76C6">
          <w:instrText xml:space="preserve"> HYPERLINK "</w:instrText>
        </w:r>
      </w:ins>
      <w:ins w:id="66" w:author="David Shotton" w:date="2017-11-04T12:12:00Z">
        <w:r w:rsidRPr="00AC76C6">
          <w:instrText>http</w:instrText>
        </w:r>
      </w:ins>
      <w:ins w:id="67" w:author="Silvio Peroni" w:date="2018-01-17T10:27:00Z">
        <w:r w:rsidRPr="00AC76C6">
          <w:instrText>s</w:instrText>
        </w:r>
      </w:ins>
      <w:ins w:id="68" w:author="David Shotton" w:date="2017-11-04T12:12:00Z">
        <w:r w:rsidRPr="00AC76C6">
          <w:instrText>://</w:instrText>
        </w:r>
      </w:ins>
      <w:ins w:id="69" w:author="Silvio Peroni" w:date="2018-01-17T10:27:00Z">
        <w:r w:rsidRPr="00AC76C6">
          <w:instrText>w3id.org/oc</w:instrText>
        </w:r>
      </w:ins>
      <w:ins w:id="70" w:author="David Shotton" w:date="2017-11-04T12:12:00Z">
        <w:r w:rsidRPr="00AC76C6">
          <w:instrText>/sparql</w:instrText>
        </w:r>
      </w:ins>
      <w:ins w:id="71" w:author="Silvio Peroni" w:date="2018-01-17T10:27:00Z">
        <w:r w:rsidRPr="00AC76C6">
          <w:instrText xml:space="preserve">" </w:instrText>
        </w:r>
        <w:r w:rsidRPr="00AC76C6">
          <w:fldChar w:fldCharType="separate"/>
        </w:r>
      </w:ins>
      <w:ins w:id="72" w:author="David Shotton" w:date="2017-11-04T12:12:00Z">
        <w:r w:rsidRPr="00AC76C6">
          <w:rPr>
            <w:rStyle w:val="Collegamentoipertestuale"/>
          </w:rPr>
          <w:t>http</w:t>
        </w:r>
      </w:ins>
      <w:ins w:id="73" w:author="Silvio Peroni" w:date="2018-01-17T10:27:00Z">
        <w:r w:rsidRPr="00AC76C6">
          <w:rPr>
            <w:rStyle w:val="Collegamentoipertestuale"/>
          </w:rPr>
          <w:t>s</w:t>
        </w:r>
      </w:ins>
      <w:ins w:id="74" w:author="David Shotton" w:date="2017-11-04T12:12:00Z">
        <w:r w:rsidRPr="00AC76C6">
          <w:rPr>
            <w:rStyle w:val="Collegamentoipertestuale"/>
          </w:rPr>
          <w:t>://</w:t>
        </w:r>
      </w:ins>
      <w:ins w:id="75" w:author="Silvio Peroni" w:date="2018-01-17T10:27:00Z">
        <w:r w:rsidRPr="00AC76C6">
          <w:rPr>
            <w:rStyle w:val="Collegamentoipertestuale"/>
          </w:rPr>
          <w:t>w3id.org/</w:t>
        </w:r>
      </w:ins>
      <w:ins w:id="76" w:author="David Shotton" w:date="2017-11-04T12:12:00Z">
        <w:del w:id="77" w:author="Silvio Peroni" w:date="2018-01-17T10:27:00Z">
          <w:r w:rsidRPr="00AC76C6" w:rsidDel="001659A5">
            <w:rPr>
              <w:rStyle w:val="Collegamentoipertestuale"/>
            </w:rPr>
            <w:delText>opencitations.net</w:delText>
          </w:r>
        </w:del>
      </w:ins>
      <w:ins w:id="78" w:author="Silvio Peroni" w:date="2018-01-17T10:27:00Z">
        <w:r w:rsidRPr="00AC76C6">
          <w:rPr>
            <w:rStyle w:val="Collegamentoipertestuale"/>
          </w:rPr>
          <w:t>oc</w:t>
        </w:r>
      </w:ins>
      <w:ins w:id="79" w:author="David Shotton" w:date="2017-11-04T12:12:00Z">
        <w:r w:rsidRPr="00AC76C6">
          <w:rPr>
            <w:rStyle w:val="Collegamentoipertestuale"/>
          </w:rPr>
          <w:t>/sparql</w:t>
        </w:r>
      </w:ins>
      <w:ins w:id="80" w:author="Silvio Peroni" w:date="2018-01-17T10:27:00Z">
        <w:r w:rsidRPr="00AC76C6">
          <w:fldChar w:fldCharType="end"/>
        </w:r>
        <w:r w:rsidRPr="00AC76C6">
          <w:t xml:space="preserve"> </w:t>
        </w:r>
      </w:ins>
    </w:p>
  </w:footnote>
  <w:footnote w:id="5">
    <w:p w14:paraId="54C394EC" w14:textId="6AF68D1E" w:rsidR="00055488" w:rsidRPr="00AC76C6" w:rsidRDefault="00055488">
      <w:pPr>
        <w:pStyle w:val="Testonotaapidipagina"/>
      </w:pPr>
      <w:ins w:id="82" w:author="David Shotton" w:date="2017-11-04T12:12:00Z">
        <w:r w:rsidRPr="00AC76C6">
          <w:rPr>
            <w:rStyle w:val="Rimandonotaapidipagina"/>
          </w:rPr>
          <w:footnoteRef/>
        </w:r>
        <w:r w:rsidRPr="00AC76C6">
          <w:t xml:space="preserve"> </w:t>
        </w:r>
      </w:ins>
      <w:ins w:id="83" w:author="Silvio Peroni" w:date="2018-01-17T10:27:00Z">
        <w:r w:rsidRPr="00AC76C6">
          <w:fldChar w:fldCharType="begin"/>
        </w:r>
        <w:r w:rsidRPr="00AC76C6">
          <w:instrText xml:space="preserve"> HYPERLINK "</w:instrText>
        </w:r>
      </w:ins>
      <w:ins w:id="84" w:author="David Shotton" w:date="2017-11-04T12:12:00Z">
        <w:r w:rsidRPr="00AC76C6">
          <w:instrText>http</w:instrText>
        </w:r>
      </w:ins>
      <w:ins w:id="85" w:author="Silvio Peroni" w:date="2018-01-17T10:27:00Z">
        <w:r w:rsidRPr="00AC76C6">
          <w:instrText>s</w:instrText>
        </w:r>
      </w:ins>
      <w:ins w:id="86" w:author="David Shotton" w:date="2017-11-04T12:12:00Z">
        <w:r w:rsidRPr="00AC76C6">
          <w:instrText>://</w:instrText>
        </w:r>
      </w:ins>
      <w:ins w:id="87" w:author="Silvio Peroni" w:date="2018-01-17T10:27:00Z">
        <w:r w:rsidRPr="00AC76C6">
          <w:instrText>w3id.org/oc</w:instrText>
        </w:r>
      </w:ins>
      <w:ins w:id="88" w:author="David Shotton" w:date="2017-11-04T12:12:00Z">
        <w:r w:rsidRPr="00AC76C6">
          <w:instrText>/download</w:instrText>
        </w:r>
      </w:ins>
      <w:ins w:id="89" w:author="Silvio Peroni" w:date="2018-01-17T10:27:00Z">
        <w:r w:rsidRPr="00AC76C6">
          <w:instrText xml:space="preserve">" </w:instrText>
        </w:r>
        <w:r w:rsidRPr="00AC76C6">
          <w:fldChar w:fldCharType="separate"/>
        </w:r>
      </w:ins>
      <w:ins w:id="90" w:author="David Shotton" w:date="2017-11-04T12:12:00Z">
        <w:r w:rsidRPr="00AC76C6">
          <w:rPr>
            <w:rStyle w:val="Collegamentoipertestuale"/>
          </w:rPr>
          <w:t>http</w:t>
        </w:r>
      </w:ins>
      <w:ins w:id="91" w:author="Silvio Peroni" w:date="2018-01-17T10:27:00Z">
        <w:r w:rsidRPr="00AC76C6">
          <w:rPr>
            <w:rStyle w:val="Collegamentoipertestuale"/>
          </w:rPr>
          <w:t>s</w:t>
        </w:r>
      </w:ins>
      <w:ins w:id="92" w:author="David Shotton" w:date="2017-11-04T12:12:00Z">
        <w:r w:rsidRPr="00AC76C6">
          <w:rPr>
            <w:rStyle w:val="Collegamentoipertestuale"/>
          </w:rPr>
          <w:t>://</w:t>
        </w:r>
        <w:del w:id="93" w:author="Silvio Peroni" w:date="2018-01-17T10:27:00Z">
          <w:r w:rsidRPr="00AC76C6" w:rsidDel="001659A5">
            <w:rPr>
              <w:rStyle w:val="Collegamentoipertestuale"/>
            </w:rPr>
            <w:delText>opencitations.net</w:delText>
          </w:r>
        </w:del>
      </w:ins>
      <w:ins w:id="94" w:author="Silvio Peroni" w:date="2018-01-17T10:27:00Z">
        <w:r w:rsidRPr="00AC76C6">
          <w:rPr>
            <w:rStyle w:val="Collegamentoipertestuale"/>
          </w:rPr>
          <w:t>w3id.org/oc</w:t>
        </w:r>
      </w:ins>
      <w:ins w:id="95" w:author="David Shotton" w:date="2017-11-04T12:12:00Z">
        <w:r w:rsidRPr="00AC76C6">
          <w:rPr>
            <w:rStyle w:val="Collegamentoipertestuale"/>
          </w:rPr>
          <w:t>/download</w:t>
        </w:r>
      </w:ins>
      <w:ins w:id="96" w:author="Silvio Peroni" w:date="2018-01-17T10:27:00Z">
        <w:r w:rsidRPr="00AC76C6">
          <w:fldChar w:fldCharType="end"/>
        </w:r>
        <w:r w:rsidRPr="00AC76C6">
          <w:t xml:space="preserve"> </w:t>
        </w:r>
      </w:ins>
    </w:p>
  </w:footnote>
  <w:footnote w:id="6">
    <w:p w14:paraId="0B9C76F2" w14:textId="38EC0419" w:rsidR="00055488" w:rsidRPr="00AC76C6" w:rsidRDefault="00055488">
      <w:pPr>
        <w:pStyle w:val="Testonotaapidipagina"/>
        <w:rPr>
          <w:rPrChange w:id="112" w:author="Silvio Peroni" w:date="2018-01-17T12:24:00Z">
            <w:rPr>
              <w:lang w:val="it-IT"/>
            </w:rPr>
          </w:rPrChange>
        </w:rPr>
      </w:pPr>
      <w:r w:rsidRPr="00AC76C6">
        <w:rPr>
          <w:rStyle w:val="Rimandonotaapidipagina"/>
        </w:rPr>
        <w:footnoteRef/>
      </w:r>
      <w:r w:rsidRPr="00AC76C6">
        <w:t xml:space="preserve"> </w:t>
      </w:r>
      <w:hyperlink r:id="rId4" w:history="1">
        <w:r w:rsidRPr="00AC76C6">
          <w:rPr>
            <w:rStyle w:val="Collegamentoipertestuale"/>
          </w:rPr>
          <w:t>http://www.w3.org/TR/vocab-dcat/</w:t>
        </w:r>
      </w:hyperlink>
      <w:r w:rsidRPr="00AC76C6">
        <w:t xml:space="preserve"> </w:t>
      </w:r>
    </w:p>
  </w:footnote>
  <w:footnote w:id="7">
    <w:p w14:paraId="22C8978B" w14:textId="3CA4E97A" w:rsidR="00055488" w:rsidRPr="00AC76C6" w:rsidRDefault="00055488">
      <w:pPr>
        <w:pStyle w:val="Testonotaapidipagina"/>
        <w:rPr>
          <w:rPrChange w:id="113" w:author="Silvio Peroni" w:date="2018-01-17T12:24:00Z">
            <w:rPr>
              <w:lang w:val="it-IT"/>
            </w:rPr>
          </w:rPrChange>
        </w:rPr>
      </w:pPr>
      <w:r w:rsidRPr="00AC76C6">
        <w:rPr>
          <w:rStyle w:val="Rimandonotaapidipagina"/>
        </w:rPr>
        <w:footnoteRef/>
      </w:r>
      <w:r w:rsidRPr="00AC76C6">
        <w:t xml:space="preserve"> </w:t>
      </w:r>
      <w:hyperlink r:id="rId5" w:history="1">
        <w:r w:rsidRPr="00AC76C6">
          <w:rPr>
            <w:rStyle w:val="Collegamentoipertestuale"/>
          </w:rPr>
          <w:t>http://www.w3.org/TR/void/</w:t>
        </w:r>
      </w:hyperlink>
      <w:r w:rsidRPr="00AC76C6">
        <w:t xml:space="preserve"> </w:t>
      </w:r>
    </w:p>
  </w:footnote>
  <w:footnote w:id="8">
    <w:p w14:paraId="5A6C28C9" w14:textId="2C55BEAA" w:rsidR="00055488" w:rsidRPr="00AC76C6" w:rsidRDefault="00055488">
      <w:pPr>
        <w:pStyle w:val="Testonotaapidipagina"/>
        <w:rPr>
          <w:rPrChange w:id="117" w:author="Silvio Peroni" w:date="2018-01-17T12:24:00Z">
            <w:rPr>
              <w:lang w:val="it-IT"/>
            </w:rPr>
          </w:rPrChange>
        </w:rPr>
      </w:pPr>
      <w:r w:rsidRPr="00AC76C6">
        <w:rPr>
          <w:rStyle w:val="Rimandonotaapidipagina"/>
        </w:rPr>
        <w:footnoteRef/>
      </w:r>
      <w:r w:rsidRPr="00AC76C6">
        <w:t xml:space="preserve"> </w:t>
      </w:r>
      <w:hyperlink r:id="rId6" w:history="1">
        <w:r w:rsidRPr="00AC76C6">
          <w:rPr>
            <w:rStyle w:val="Collegamentoipertestuale"/>
          </w:rPr>
          <w:t>http://crossref.org/</w:t>
        </w:r>
      </w:hyperlink>
      <w:r w:rsidRPr="00AC76C6">
        <w:t xml:space="preserve">  </w:t>
      </w:r>
    </w:p>
  </w:footnote>
  <w:footnote w:id="9">
    <w:p w14:paraId="6787CFF0" w14:textId="1FF68F5C" w:rsidR="00055488" w:rsidRPr="00AC76C6" w:rsidRDefault="00055488">
      <w:pPr>
        <w:pStyle w:val="Testonotaapidipagina"/>
        <w:rPr>
          <w:rPrChange w:id="118" w:author="Silvio Peroni" w:date="2018-01-17T12:24:00Z">
            <w:rPr>
              <w:lang w:val="en-US"/>
            </w:rPr>
          </w:rPrChange>
        </w:rPr>
      </w:pPr>
      <w:r w:rsidRPr="00AC76C6">
        <w:rPr>
          <w:rStyle w:val="Rimandonotaapidipagina"/>
        </w:rPr>
        <w:footnoteRef/>
      </w:r>
      <w:r w:rsidRPr="00AC76C6">
        <w:t xml:space="preserve"> </w:t>
      </w:r>
      <w:r w:rsidRPr="00AC76C6">
        <w:fldChar w:fldCharType="begin"/>
      </w:r>
      <w:r w:rsidRPr="00AC76C6">
        <w:instrText xml:space="preserve"> HYPERLINK "http://api.crossref.org/types" </w:instrText>
      </w:r>
      <w:r w:rsidRPr="00AC76C6">
        <w:fldChar w:fldCharType="separate"/>
      </w:r>
      <w:r w:rsidRPr="00AC76C6">
        <w:rPr>
          <w:rStyle w:val="Collegamentoipertestuale"/>
          <w:rPrChange w:id="119" w:author="Silvio Peroni" w:date="2018-01-17T12:24:00Z">
            <w:rPr>
              <w:rStyle w:val="Collegamentoipertestuale"/>
              <w:lang w:val="en-US"/>
            </w:rPr>
          </w:rPrChange>
        </w:rPr>
        <w:t>http://api.crossref.org/types</w:t>
      </w:r>
      <w:r w:rsidRPr="00AC76C6">
        <w:rPr>
          <w:rStyle w:val="Collegamentoipertestuale"/>
          <w:rPrChange w:id="120" w:author="Silvio Peroni" w:date="2018-01-17T12:24:00Z">
            <w:rPr>
              <w:rStyle w:val="Collegamentoipertestuale"/>
              <w:lang w:val="en-US"/>
            </w:rPr>
          </w:rPrChange>
        </w:rPr>
        <w:fldChar w:fldCharType="end"/>
      </w:r>
      <w:r w:rsidRPr="00AC76C6">
        <w:rPr>
          <w:rPrChange w:id="121" w:author="Silvio Peroni" w:date="2018-01-17T12:24:00Z">
            <w:rPr>
              <w:lang w:val="en-US"/>
            </w:rPr>
          </w:rPrChange>
        </w:rPr>
        <w:t xml:space="preserve">  </w:t>
      </w:r>
    </w:p>
  </w:footnote>
  <w:footnote w:id="10">
    <w:p w14:paraId="37E62B75" w14:textId="6AD7C527" w:rsidR="00055488" w:rsidRPr="00AC76C6" w:rsidDel="00EA61BE" w:rsidRDefault="00055488">
      <w:pPr>
        <w:pStyle w:val="Testonotaapidipagina"/>
        <w:rPr>
          <w:del w:id="130" w:author="Silvio Peroni" w:date="2018-01-17T13:40:00Z"/>
          <w:rPrChange w:id="131" w:author="Silvio Peroni" w:date="2018-01-17T12:24:00Z">
            <w:rPr>
              <w:del w:id="132" w:author="Silvio Peroni" w:date="2018-01-17T13:40:00Z"/>
              <w:lang w:val="it-IT"/>
            </w:rPr>
          </w:rPrChange>
        </w:rPr>
      </w:pPr>
      <w:del w:id="133" w:author="Silvio Peroni" w:date="2018-01-17T13:40:00Z">
        <w:r w:rsidRPr="00AC76C6" w:rsidDel="00EA61BE">
          <w:rPr>
            <w:rStyle w:val="Rimandonotaapidipagina"/>
          </w:rPr>
          <w:footnoteRef/>
        </w:r>
        <w:r w:rsidRPr="00AC76C6" w:rsidDel="00EA61BE">
          <w:delText xml:space="preserve"> </w:delText>
        </w:r>
        <w:r w:rsidRPr="00AC76C6" w:rsidDel="00EA61BE">
          <w:fldChar w:fldCharType="begin"/>
        </w:r>
        <w:r w:rsidRPr="00AC76C6" w:rsidDel="00EA61BE">
          <w:delInstrText xml:space="preserve"> HYPERLINK "http://www.ifla.org/publications/functional-requirements-for-bibliographic-records" </w:delInstrText>
        </w:r>
        <w:r w:rsidRPr="00AC76C6" w:rsidDel="00EA61BE">
          <w:fldChar w:fldCharType="separate"/>
        </w:r>
        <w:r w:rsidRPr="00AC76C6" w:rsidDel="00EA61BE">
          <w:rPr>
            <w:rStyle w:val="Collegamentoipertestuale"/>
          </w:rPr>
          <w:delText>http://www.ifla.org/publications/functional-requirements-for-bibliographic-records</w:delText>
        </w:r>
        <w:r w:rsidRPr="00AC76C6" w:rsidDel="00EA61BE">
          <w:rPr>
            <w:rStyle w:val="Collegamentoipertestuale"/>
          </w:rPr>
          <w:fldChar w:fldCharType="end"/>
        </w:r>
        <w:r w:rsidRPr="00AC76C6" w:rsidDel="00EA61BE">
          <w:delText xml:space="preserve"> </w:delText>
        </w:r>
      </w:del>
    </w:p>
  </w:footnote>
  <w:footnote w:id="11">
    <w:p w14:paraId="1FA2BCEA" w14:textId="38F831BE" w:rsidR="00705B3D" w:rsidRPr="00705B3D" w:rsidRDefault="00705B3D">
      <w:pPr>
        <w:pStyle w:val="Testonotaapidipagina"/>
        <w:rPr>
          <w:lang w:val="it-IT"/>
          <w:rPrChange w:id="257" w:author="Silvio Peroni" w:date="2018-01-18T08:28:00Z">
            <w:rPr/>
          </w:rPrChange>
        </w:rPr>
      </w:pPr>
      <w:ins w:id="258" w:author="Silvio Peroni" w:date="2018-01-18T08:28:00Z">
        <w:r>
          <w:rPr>
            <w:rStyle w:val="Rimandonotaapidipagina"/>
          </w:rPr>
          <w:footnoteRef/>
        </w:r>
        <w:r>
          <w:t xml:space="preserve"> </w:t>
        </w:r>
        <w:r>
          <w:fldChar w:fldCharType="begin"/>
        </w:r>
        <w:r>
          <w:instrText xml:space="preserve"> HYPERLINK "</w:instrText>
        </w:r>
        <w:r w:rsidRPr="00705B3D">
          <w:instrText>https://dhlab.epfl.ch/page-127959-en.html</w:instrText>
        </w:r>
        <w:r>
          <w:instrText xml:space="preserve">" </w:instrText>
        </w:r>
        <w:r>
          <w:fldChar w:fldCharType="separate"/>
        </w:r>
        <w:r w:rsidRPr="00221765">
          <w:rPr>
            <w:rStyle w:val="Collegamentoipertestuale"/>
          </w:rPr>
          <w:t>https://dhlab.epfl.ch/page-127959-en.html</w:t>
        </w:r>
        <w:r>
          <w:fldChar w:fldCharType="end"/>
        </w:r>
        <w:r>
          <w:t xml:space="preserve"> </w:t>
        </w:r>
      </w:ins>
    </w:p>
  </w:footnote>
  <w:footnote w:id="12">
    <w:p w14:paraId="071540FD" w14:textId="5F9E403D" w:rsidR="00705B3D" w:rsidRPr="00705B3D" w:rsidRDefault="00705B3D">
      <w:pPr>
        <w:pStyle w:val="Testonotaapidipagina"/>
        <w:rPr>
          <w:lang w:val="it-IT"/>
          <w:rPrChange w:id="261" w:author="Silvio Peroni" w:date="2018-01-18T08:29:00Z">
            <w:rPr/>
          </w:rPrChange>
        </w:rPr>
      </w:pPr>
      <w:ins w:id="262" w:author="Silvio Peroni" w:date="2018-01-18T08:29:00Z">
        <w:r>
          <w:rPr>
            <w:rStyle w:val="Rimandonotaapidipagina"/>
          </w:rPr>
          <w:footnoteRef/>
        </w:r>
        <w:r>
          <w:t xml:space="preserve"> </w:t>
        </w:r>
        <w:r>
          <w:fldChar w:fldCharType="begin"/>
        </w:r>
        <w:r>
          <w:instrText xml:space="preserve"> HYPERLINK "</w:instrText>
        </w:r>
        <w:r w:rsidRPr="00705B3D">
          <w:instrText>https://west.uni-koblenz.de/en/research/excite</w:instrText>
        </w:r>
        <w:r>
          <w:instrText xml:space="preserve">" </w:instrText>
        </w:r>
        <w:r>
          <w:fldChar w:fldCharType="separate"/>
        </w:r>
        <w:r w:rsidRPr="00221765">
          <w:rPr>
            <w:rStyle w:val="Collegamentoipertestuale"/>
          </w:rPr>
          <w:t>https://west.uni-koblenz.de/en/research/excite</w:t>
        </w:r>
        <w:r>
          <w:fldChar w:fldCharType="end"/>
        </w:r>
        <w:r>
          <w:t xml:space="preserve"> </w:t>
        </w:r>
      </w:ins>
    </w:p>
  </w:footnote>
  <w:footnote w:id="13">
    <w:p w14:paraId="32312F7E" w14:textId="77777777" w:rsidR="00055488" w:rsidRPr="00CA45A3" w:rsidRDefault="00055488" w:rsidP="00D12375">
      <w:pPr>
        <w:pStyle w:val="Testonotaapidipagina"/>
        <w:rPr>
          <w:ins w:id="299" w:author="Silvio Peroni" w:date="2018-01-18T07:59:00Z"/>
        </w:rPr>
      </w:pPr>
      <w:ins w:id="300" w:author="Silvio Peroni" w:date="2018-01-18T07:59:00Z">
        <w:r w:rsidRPr="00AC76C6">
          <w:rPr>
            <w:rStyle w:val="Rimandonotaapidipagina"/>
          </w:rPr>
          <w:footnoteRef/>
        </w:r>
        <w:r w:rsidRPr="00AC76C6">
          <w:t xml:space="preserve"> </w:t>
        </w:r>
        <w:r w:rsidRPr="00AC76C6">
          <w:fldChar w:fldCharType="begin"/>
        </w:r>
        <w:r w:rsidRPr="00AC76C6">
          <w:instrText xml:space="preserve"> HYPERLINK "https://www.doi.org/" </w:instrText>
        </w:r>
        <w:r w:rsidRPr="00AC76C6">
          <w:fldChar w:fldCharType="separate"/>
        </w:r>
        <w:r w:rsidRPr="00AC76C6">
          <w:rPr>
            <w:rStyle w:val="Collegamentoipertestuale"/>
          </w:rPr>
          <w:t>https://www.doi.org/</w:t>
        </w:r>
        <w:r w:rsidRPr="00AC76C6">
          <w:rPr>
            <w:rStyle w:val="Collegamentoipertestuale"/>
          </w:rPr>
          <w:fldChar w:fldCharType="end"/>
        </w:r>
        <w:r w:rsidRPr="00AC76C6">
          <w:t xml:space="preserve">  </w:t>
        </w:r>
      </w:ins>
    </w:p>
  </w:footnote>
  <w:footnote w:id="14">
    <w:p w14:paraId="23F7D429" w14:textId="77777777" w:rsidR="00055488" w:rsidRPr="00CA45A3" w:rsidRDefault="00055488" w:rsidP="00D12375">
      <w:pPr>
        <w:pStyle w:val="Testonotaapidipagina"/>
        <w:rPr>
          <w:ins w:id="301" w:author="Silvio Peroni" w:date="2018-01-18T07:59:00Z"/>
        </w:rPr>
      </w:pPr>
      <w:ins w:id="302" w:author="Silvio Peroni" w:date="2018-01-18T07:59:00Z">
        <w:r w:rsidRPr="00AC76C6">
          <w:rPr>
            <w:rStyle w:val="Rimandonotaapidipagina"/>
          </w:rPr>
          <w:footnoteRef/>
        </w:r>
        <w:r w:rsidRPr="00AC76C6">
          <w:t xml:space="preserve"> </w:t>
        </w:r>
        <w:r w:rsidRPr="00AC76C6">
          <w:fldChar w:fldCharType="begin"/>
        </w:r>
        <w:r w:rsidRPr="00AC76C6">
          <w:instrText xml:space="preserve"> HYPERLINK "http://orcid.org/" </w:instrText>
        </w:r>
        <w:r w:rsidRPr="00AC76C6">
          <w:fldChar w:fldCharType="separate"/>
        </w:r>
        <w:r w:rsidRPr="00AC76C6">
          <w:rPr>
            <w:rStyle w:val="Collegamentoipertestuale"/>
          </w:rPr>
          <w:t>http://orcid.org/</w:t>
        </w:r>
        <w:r w:rsidRPr="00AC76C6">
          <w:rPr>
            <w:rStyle w:val="Collegamentoipertestuale"/>
          </w:rPr>
          <w:fldChar w:fldCharType="end"/>
        </w:r>
        <w:r w:rsidRPr="00AC76C6">
          <w:t xml:space="preserve">  </w:t>
        </w:r>
      </w:ins>
    </w:p>
  </w:footnote>
  <w:footnote w:id="15">
    <w:p w14:paraId="7592E522" w14:textId="77777777" w:rsidR="00055488" w:rsidRPr="00CA45A3" w:rsidRDefault="00055488" w:rsidP="00D12375">
      <w:pPr>
        <w:pStyle w:val="Testonotaapidipagina"/>
        <w:rPr>
          <w:ins w:id="303" w:author="Silvio Peroni" w:date="2018-01-18T07:59:00Z"/>
        </w:rPr>
      </w:pPr>
      <w:ins w:id="304" w:author="Silvio Peroni" w:date="2018-01-18T07:59:00Z">
        <w:r w:rsidRPr="00AC76C6">
          <w:rPr>
            <w:rStyle w:val="Rimandonotaapidipagina"/>
          </w:rPr>
          <w:footnoteRef/>
        </w:r>
        <w:r w:rsidRPr="00AC76C6">
          <w:t xml:space="preserve"> </w:t>
        </w:r>
        <w:r w:rsidRPr="00AC76C6">
          <w:fldChar w:fldCharType="begin"/>
        </w:r>
        <w:r w:rsidRPr="00AC76C6">
          <w:instrText xml:space="preserve"> HYPERLINK "http://www.ncbi.nlm.nih.gov/pubmed" </w:instrText>
        </w:r>
        <w:r w:rsidRPr="00AC76C6">
          <w:fldChar w:fldCharType="separate"/>
        </w:r>
        <w:r w:rsidRPr="00AC76C6">
          <w:rPr>
            <w:rStyle w:val="Collegamentoipertestuale"/>
          </w:rPr>
          <w:t>http://www.ncbi.nlm.nih.gov/pubmed</w:t>
        </w:r>
        <w:r w:rsidRPr="00AC76C6">
          <w:rPr>
            <w:rStyle w:val="Collegamentoipertestuale"/>
          </w:rPr>
          <w:fldChar w:fldCharType="end"/>
        </w:r>
        <w:r w:rsidRPr="00AC76C6">
          <w:t xml:space="preserve"> </w:t>
        </w:r>
      </w:ins>
    </w:p>
  </w:footnote>
  <w:footnote w:id="16">
    <w:p w14:paraId="1F6D4B0E" w14:textId="77777777" w:rsidR="00055488" w:rsidRPr="00CA45A3" w:rsidRDefault="00055488" w:rsidP="00D12375">
      <w:pPr>
        <w:pStyle w:val="Testonotaapidipagina"/>
        <w:rPr>
          <w:ins w:id="305" w:author="Silvio Peroni" w:date="2018-01-18T07:59:00Z"/>
          <w:lang w:val="it-IT"/>
        </w:rPr>
      </w:pPr>
      <w:ins w:id="306" w:author="Silvio Peroni" w:date="2018-01-18T07:59:00Z">
        <w:r>
          <w:rPr>
            <w:rStyle w:val="Rimandonotaapidipagina"/>
          </w:rPr>
          <w:footnoteRef/>
        </w:r>
        <w:r>
          <w:t xml:space="preserve"> </w:t>
        </w:r>
        <w:r>
          <w:rPr>
            <w:lang w:val="it-IT"/>
          </w:rPr>
          <w:fldChar w:fldCharType="begin"/>
        </w:r>
        <w:r>
          <w:rPr>
            <w:lang w:val="it-IT"/>
          </w:rPr>
          <w:instrText xml:space="preserve"> HYPERLINK "https://w3id.org/oc/occ-id" </w:instrText>
        </w:r>
        <w:r>
          <w:rPr>
            <w:lang w:val="it-IT"/>
          </w:rPr>
          <w:fldChar w:fldCharType="separate"/>
        </w:r>
        <w:r w:rsidRPr="00221765">
          <w:rPr>
            <w:rStyle w:val="Collegamentoipertestuale"/>
            <w:lang w:val="it-IT"/>
          </w:rPr>
          <w:t>https://w3id.org/oc/occ-id</w:t>
        </w:r>
        <w:r>
          <w:rPr>
            <w:lang w:val="it-IT"/>
          </w:rPr>
          <w:fldChar w:fldCharType="end"/>
        </w:r>
        <w:r>
          <w:rPr>
            <w:lang w:val="it-IT"/>
          </w:rPr>
          <w:t xml:space="preserve"> </w:t>
        </w:r>
      </w:ins>
    </w:p>
  </w:footnote>
  <w:footnote w:id="17">
    <w:p w14:paraId="65568DBF" w14:textId="1457C921" w:rsidR="00055488" w:rsidRPr="00AC76C6" w:rsidDel="00EE3D51" w:rsidRDefault="00055488">
      <w:pPr>
        <w:pStyle w:val="Testonotaapidipagina"/>
        <w:rPr>
          <w:del w:id="519" w:author="Silvio Peroni" w:date="2018-01-17T11:55:00Z"/>
          <w:rPrChange w:id="520" w:author="Silvio Peroni" w:date="2018-01-17T12:24:00Z">
            <w:rPr>
              <w:del w:id="521" w:author="Silvio Peroni" w:date="2018-01-17T11:55:00Z"/>
              <w:lang w:val="it-IT"/>
            </w:rPr>
          </w:rPrChange>
        </w:rPr>
      </w:pPr>
      <w:del w:id="522" w:author="Silvio Peroni" w:date="2018-01-17T11:55:00Z">
        <w:r w:rsidRPr="00AC76C6" w:rsidDel="00EE3D51">
          <w:rPr>
            <w:rStyle w:val="Rimandonotaapidipagina"/>
          </w:rPr>
          <w:footnoteRef/>
        </w:r>
        <w:r w:rsidRPr="00AC76C6" w:rsidDel="00EE3D51">
          <w:delText xml:space="preserve"> </w:delText>
        </w:r>
        <w:r w:rsidRPr="00AC76C6" w:rsidDel="00EE3D51">
          <w:fldChar w:fldCharType="begin"/>
        </w:r>
        <w:r w:rsidRPr="00AC76C6" w:rsidDel="00EE3D51">
          <w:delInstrText xml:space="preserve"> HYPERLINK "https://www.doi.org/" </w:delInstrText>
        </w:r>
        <w:r w:rsidRPr="00AC76C6" w:rsidDel="00EE3D51">
          <w:fldChar w:fldCharType="separate"/>
        </w:r>
        <w:r w:rsidRPr="00AC76C6" w:rsidDel="00EE3D51">
          <w:rPr>
            <w:rStyle w:val="Collegamentoipertestuale"/>
          </w:rPr>
          <w:delText>https://www.doi.org/</w:delText>
        </w:r>
        <w:r w:rsidRPr="00AC76C6" w:rsidDel="00EE3D51">
          <w:rPr>
            <w:rStyle w:val="Collegamentoipertestuale"/>
          </w:rPr>
          <w:fldChar w:fldCharType="end"/>
        </w:r>
        <w:r w:rsidRPr="00AC76C6" w:rsidDel="00EE3D51">
          <w:delText xml:space="preserve">  </w:delText>
        </w:r>
      </w:del>
    </w:p>
  </w:footnote>
  <w:footnote w:id="18">
    <w:p w14:paraId="5DF29886" w14:textId="500CFB4A" w:rsidR="00055488" w:rsidRPr="00AC76C6" w:rsidDel="00EE3D51" w:rsidRDefault="00055488">
      <w:pPr>
        <w:pStyle w:val="Testonotaapidipagina"/>
        <w:rPr>
          <w:del w:id="523" w:author="Silvio Peroni" w:date="2018-01-17T11:55:00Z"/>
          <w:rPrChange w:id="524" w:author="Silvio Peroni" w:date="2018-01-17T12:24:00Z">
            <w:rPr>
              <w:del w:id="525" w:author="Silvio Peroni" w:date="2018-01-17T11:55:00Z"/>
              <w:lang w:val="it-IT"/>
            </w:rPr>
          </w:rPrChange>
        </w:rPr>
      </w:pPr>
      <w:del w:id="526" w:author="Silvio Peroni" w:date="2018-01-17T11:55:00Z">
        <w:r w:rsidRPr="00AC76C6" w:rsidDel="00EE3D51">
          <w:rPr>
            <w:rStyle w:val="Rimandonotaapidipagina"/>
          </w:rPr>
          <w:footnoteRef/>
        </w:r>
        <w:r w:rsidRPr="00AC76C6" w:rsidDel="00EE3D51">
          <w:delText xml:space="preserve"> </w:delText>
        </w:r>
        <w:r w:rsidRPr="00AC76C6" w:rsidDel="00EE3D51">
          <w:fldChar w:fldCharType="begin"/>
        </w:r>
        <w:r w:rsidRPr="00AC76C6" w:rsidDel="00EE3D51">
          <w:delInstrText xml:space="preserve"> HYPERLINK "http://orcid.org/" </w:delInstrText>
        </w:r>
        <w:r w:rsidRPr="00AC76C6" w:rsidDel="00EE3D51">
          <w:fldChar w:fldCharType="separate"/>
        </w:r>
        <w:r w:rsidRPr="00AC76C6" w:rsidDel="00EE3D51">
          <w:rPr>
            <w:rStyle w:val="Collegamentoipertestuale"/>
          </w:rPr>
          <w:delText>http://orcid.org/</w:delText>
        </w:r>
        <w:r w:rsidRPr="00AC76C6" w:rsidDel="00EE3D51">
          <w:rPr>
            <w:rStyle w:val="Collegamentoipertestuale"/>
          </w:rPr>
          <w:fldChar w:fldCharType="end"/>
        </w:r>
        <w:r w:rsidRPr="00AC76C6" w:rsidDel="00EE3D51">
          <w:delText xml:space="preserve">  </w:delText>
        </w:r>
      </w:del>
    </w:p>
  </w:footnote>
  <w:footnote w:id="19">
    <w:p w14:paraId="3C01E1D6" w14:textId="2A88EFEC" w:rsidR="00055488" w:rsidRPr="00AC76C6" w:rsidDel="00EE3D51" w:rsidRDefault="00055488">
      <w:pPr>
        <w:pStyle w:val="Testonotaapidipagina"/>
        <w:rPr>
          <w:del w:id="527" w:author="Silvio Peroni" w:date="2018-01-17T11:55:00Z"/>
          <w:rPrChange w:id="528" w:author="Silvio Peroni" w:date="2018-01-17T12:24:00Z">
            <w:rPr>
              <w:del w:id="529" w:author="Silvio Peroni" w:date="2018-01-17T11:55:00Z"/>
              <w:lang w:val="it-IT"/>
            </w:rPr>
          </w:rPrChange>
        </w:rPr>
      </w:pPr>
      <w:del w:id="530" w:author="Silvio Peroni" w:date="2018-01-17T11:55:00Z">
        <w:r w:rsidRPr="00AC76C6" w:rsidDel="00EE3D51">
          <w:rPr>
            <w:rStyle w:val="Rimandonotaapidipagina"/>
          </w:rPr>
          <w:footnoteRef/>
        </w:r>
        <w:r w:rsidRPr="00AC76C6" w:rsidDel="00EE3D51">
          <w:delText xml:space="preserve"> </w:delText>
        </w:r>
        <w:r w:rsidRPr="00AC76C6" w:rsidDel="00EE3D51">
          <w:fldChar w:fldCharType="begin"/>
        </w:r>
        <w:r w:rsidRPr="00AC76C6" w:rsidDel="00EE3D51">
          <w:delInstrText xml:space="preserve"> HYPERLINK "http://www.ncbi.nlm.nih.gov/pubmed" </w:delInstrText>
        </w:r>
        <w:r w:rsidRPr="00AC76C6" w:rsidDel="00EE3D51">
          <w:fldChar w:fldCharType="separate"/>
        </w:r>
        <w:r w:rsidRPr="00AC76C6" w:rsidDel="00EE3D51">
          <w:rPr>
            <w:rStyle w:val="Collegamentoipertestuale"/>
          </w:rPr>
          <w:delText>http://www.ncbi.nlm.nih.gov/pubmed</w:delText>
        </w:r>
        <w:r w:rsidRPr="00AC76C6" w:rsidDel="00EE3D51">
          <w:rPr>
            <w:rStyle w:val="Collegamentoipertestuale"/>
          </w:rPr>
          <w:fldChar w:fldCharType="end"/>
        </w:r>
        <w:r w:rsidRPr="00AC76C6" w:rsidDel="00EE3D51">
          <w:delText xml:space="preserve"> </w:delText>
        </w:r>
      </w:del>
    </w:p>
  </w:footnote>
  <w:footnote w:id="20">
    <w:p w14:paraId="0E600803" w14:textId="7C65262F" w:rsidR="00055488" w:rsidRPr="00AC76C6" w:rsidRDefault="00055488">
      <w:pPr>
        <w:pStyle w:val="Testonotaapidipagina"/>
        <w:rPr>
          <w:rPrChange w:id="1009" w:author="Silvio Peroni" w:date="2018-01-17T12:24:00Z">
            <w:rPr>
              <w:lang w:val="it-IT"/>
            </w:rPr>
          </w:rPrChange>
        </w:rPr>
      </w:pPr>
      <w:r w:rsidRPr="00AC76C6">
        <w:rPr>
          <w:rStyle w:val="Rimandonotaapidipagina"/>
        </w:rPr>
        <w:footnoteRef/>
      </w:r>
      <w:r w:rsidRPr="00AC76C6">
        <w:t xml:space="preserve"> </w:t>
      </w:r>
      <w:hyperlink r:id="rId7" w:history="1">
        <w:r w:rsidRPr="00AC76C6">
          <w:rPr>
            <w:rStyle w:val="Collegamentoipertestuale"/>
          </w:rPr>
          <w:t>http://www.sparontologies.net</w:t>
        </w:r>
      </w:hyperlink>
      <w:r w:rsidRPr="00AC76C6">
        <w:t xml:space="preserve"> </w:t>
      </w:r>
    </w:p>
  </w:footnote>
  <w:footnote w:id="21">
    <w:p w14:paraId="6D68A0E9" w14:textId="58214FC9" w:rsidR="00055488" w:rsidRPr="00AC76C6" w:rsidRDefault="00055488">
      <w:pPr>
        <w:pStyle w:val="Testonotaapidipagina"/>
        <w:rPr>
          <w:rPrChange w:id="1010" w:author="Silvio Peroni" w:date="2018-01-17T12:24:00Z">
            <w:rPr>
              <w:lang w:val="it-IT"/>
            </w:rPr>
          </w:rPrChange>
        </w:rPr>
      </w:pPr>
      <w:r w:rsidRPr="00AC76C6">
        <w:rPr>
          <w:rStyle w:val="Rimandonotaapidipagina"/>
        </w:rPr>
        <w:footnoteRef/>
      </w:r>
      <w:r w:rsidRPr="00AC76C6">
        <w:t xml:space="preserve"> </w:t>
      </w:r>
      <w:hyperlink r:id="rId8" w:history="1">
        <w:r w:rsidRPr="00AC76C6">
          <w:rPr>
            <w:rStyle w:val="Collegamentoipertestuale"/>
          </w:rPr>
          <w:t>http://dublincore.org/documents/dcmi-terms/</w:t>
        </w:r>
      </w:hyperlink>
      <w:r w:rsidRPr="00AC76C6">
        <w:t xml:space="preserve"> </w:t>
      </w:r>
    </w:p>
  </w:footnote>
  <w:footnote w:id="22">
    <w:p w14:paraId="1936C076" w14:textId="070EBFCC" w:rsidR="00055488" w:rsidRPr="00AC76C6" w:rsidRDefault="00055488">
      <w:pPr>
        <w:pStyle w:val="Testonotaapidipagina"/>
        <w:rPr>
          <w:rPrChange w:id="1011" w:author="Silvio Peroni" w:date="2018-01-17T12:24:00Z">
            <w:rPr>
              <w:lang w:val="it-IT"/>
            </w:rPr>
          </w:rPrChange>
        </w:rPr>
      </w:pPr>
      <w:r w:rsidRPr="00AC76C6">
        <w:rPr>
          <w:rStyle w:val="Rimandonotaapidipagina"/>
        </w:rPr>
        <w:footnoteRef/>
      </w:r>
      <w:r w:rsidRPr="00AC76C6">
        <w:t xml:space="preserve"> </w:t>
      </w:r>
      <w:hyperlink r:id="rId9" w:history="1">
        <w:r w:rsidRPr="00AC76C6">
          <w:rPr>
            <w:rStyle w:val="Collegamentoipertestuale"/>
          </w:rPr>
          <w:t>http://www.ifla.org/publications/functional-requirements-for-bibliographic-records</w:t>
        </w:r>
      </w:hyperlink>
      <w:r w:rsidRPr="00AC76C6">
        <w:t xml:space="preserve"> </w:t>
      </w:r>
    </w:p>
  </w:footnote>
  <w:footnote w:id="23">
    <w:p w14:paraId="317A9247" w14:textId="463674A6" w:rsidR="00055488" w:rsidRPr="00AC76C6" w:rsidRDefault="00055488">
      <w:pPr>
        <w:pStyle w:val="Testonotaapidipagina"/>
        <w:rPr>
          <w:rPrChange w:id="1012" w:author="Silvio Peroni" w:date="2018-01-17T12:24:00Z">
            <w:rPr>
              <w:lang w:val="it-IT"/>
            </w:rPr>
          </w:rPrChange>
        </w:rPr>
      </w:pPr>
      <w:r w:rsidRPr="00AC76C6">
        <w:rPr>
          <w:rStyle w:val="Rimandonotaapidipagina"/>
        </w:rPr>
        <w:footnoteRef/>
      </w:r>
      <w:r w:rsidRPr="00AC76C6">
        <w:t xml:space="preserve"> </w:t>
      </w:r>
      <w:hyperlink r:id="rId10" w:history="1">
        <w:r w:rsidRPr="00AC76C6">
          <w:rPr>
            <w:rStyle w:val="Collegamentoipertestuale"/>
          </w:rPr>
          <w:t>http://www.idealliance.org/specifications/prism-metadata-initiative</w:t>
        </w:r>
      </w:hyperlink>
      <w:r w:rsidRPr="00AC76C6">
        <w:t xml:space="preserve"> </w:t>
      </w:r>
    </w:p>
  </w:footnote>
  <w:footnote w:id="24">
    <w:p w14:paraId="080FD59B" w14:textId="0B381EE4" w:rsidR="00055488" w:rsidRPr="00AC76C6" w:rsidRDefault="00055488">
      <w:pPr>
        <w:pStyle w:val="Testonotaapidipagina"/>
        <w:rPr>
          <w:rPrChange w:id="1013" w:author="Silvio Peroni" w:date="2018-01-17T12:24:00Z">
            <w:rPr>
              <w:lang w:val="it-IT"/>
            </w:rPr>
          </w:rPrChange>
        </w:rPr>
      </w:pPr>
      <w:r w:rsidRPr="00AC76C6">
        <w:rPr>
          <w:rStyle w:val="Rimandonotaapidipagina"/>
        </w:rPr>
        <w:footnoteRef/>
      </w:r>
      <w:r w:rsidRPr="00AC76C6">
        <w:t xml:space="preserve"> </w:t>
      </w:r>
      <w:hyperlink r:id="rId11" w:history="1">
        <w:r w:rsidRPr="00AC76C6">
          <w:rPr>
            <w:rStyle w:val="Collegamentoipertestuale"/>
          </w:rPr>
          <w:t>https://www.w3.org/TR/rdf11-concepts/</w:t>
        </w:r>
      </w:hyperlink>
      <w:r w:rsidRPr="00AC76C6">
        <w:t xml:space="preserve"> </w:t>
      </w:r>
    </w:p>
  </w:footnote>
  <w:footnote w:id="25">
    <w:p w14:paraId="1C002998" w14:textId="5A23DAB2" w:rsidR="00055488" w:rsidRPr="00AC76C6" w:rsidRDefault="00055488">
      <w:pPr>
        <w:pStyle w:val="Testonotaapidipagina"/>
        <w:rPr>
          <w:rPrChange w:id="1014" w:author="Silvio Peroni" w:date="2018-01-17T12:24:00Z">
            <w:rPr>
              <w:lang w:val="it-IT"/>
            </w:rPr>
          </w:rPrChange>
        </w:rPr>
      </w:pPr>
      <w:r w:rsidRPr="00AC76C6">
        <w:rPr>
          <w:rStyle w:val="Rimandonotaapidipagina"/>
        </w:rPr>
        <w:footnoteRef/>
      </w:r>
      <w:r w:rsidRPr="00AC76C6">
        <w:t xml:space="preserve"> </w:t>
      </w:r>
      <w:hyperlink r:id="rId12" w:history="1">
        <w:r w:rsidRPr="00AC76C6">
          <w:rPr>
            <w:rStyle w:val="Collegamentoipertestuale"/>
          </w:rPr>
          <w:t>http://www.w3.org/TR/vocab-dcat</w:t>
        </w:r>
      </w:hyperlink>
      <w:r w:rsidRPr="00AC76C6">
        <w:t xml:space="preserve"> </w:t>
      </w:r>
    </w:p>
  </w:footnote>
  <w:footnote w:id="26">
    <w:p w14:paraId="6998F5AC" w14:textId="0DE9B4BC" w:rsidR="00055488" w:rsidRPr="00AC76C6" w:rsidRDefault="00055488">
      <w:pPr>
        <w:pStyle w:val="Testonotaapidipagina"/>
        <w:rPr>
          <w:rPrChange w:id="1015" w:author="Silvio Peroni" w:date="2018-01-17T12:24:00Z">
            <w:rPr>
              <w:lang w:val="it-IT"/>
            </w:rPr>
          </w:rPrChange>
        </w:rPr>
      </w:pPr>
      <w:r w:rsidRPr="00AC76C6">
        <w:rPr>
          <w:rStyle w:val="Rimandonotaapidipagina"/>
        </w:rPr>
        <w:footnoteRef/>
      </w:r>
      <w:r w:rsidRPr="00AC76C6">
        <w:t xml:space="preserve"> </w:t>
      </w:r>
      <w:hyperlink r:id="rId13" w:history="1">
        <w:r w:rsidRPr="00AC76C6">
          <w:rPr>
            <w:rStyle w:val="Collegamentoipertestuale"/>
          </w:rPr>
          <w:t>http://xmlns.com/foaf/spec/</w:t>
        </w:r>
      </w:hyperlink>
      <w:r w:rsidRPr="00AC76C6">
        <w:t xml:space="preserve"> </w:t>
      </w:r>
    </w:p>
  </w:footnote>
  <w:footnote w:id="27">
    <w:p w14:paraId="365B7F0A" w14:textId="79DA5F78" w:rsidR="00055488" w:rsidRPr="00AC76C6" w:rsidRDefault="00055488">
      <w:pPr>
        <w:pStyle w:val="Testonotaapidipagina"/>
        <w:rPr>
          <w:rPrChange w:id="1016" w:author="Silvio Peroni" w:date="2018-01-17T12:24:00Z">
            <w:rPr>
              <w:lang w:val="it-IT"/>
            </w:rPr>
          </w:rPrChange>
        </w:rPr>
      </w:pPr>
      <w:r w:rsidRPr="00AC76C6">
        <w:rPr>
          <w:rStyle w:val="Rimandonotaapidipagina"/>
        </w:rPr>
        <w:footnoteRef/>
      </w:r>
      <w:r w:rsidRPr="00AC76C6">
        <w:t xml:space="preserve"> </w:t>
      </w:r>
      <w:hyperlink r:id="rId14" w:history="1">
        <w:r w:rsidRPr="00AC76C6">
          <w:rPr>
            <w:rStyle w:val="Collegamentoipertestuale"/>
          </w:rPr>
          <w:t>http://ontologydesignpatterns.org/wiki/Submissions:Literal_Reification</w:t>
        </w:r>
      </w:hyperlink>
      <w:r w:rsidRPr="00AC76C6">
        <w:t xml:space="preserve"> </w:t>
      </w:r>
    </w:p>
  </w:footnote>
  <w:footnote w:id="28">
    <w:p w14:paraId="6A6B3199" w14:textId="72757807" w:rsidR="00055488" w:rsidRPr="00AC76C6" w:rsidRDefault="00055488">
      <w:pPr>
        <w:pStyle w:val="Testonotaapidipagina"/>
        <w:rPr>
          <w:rPrChange w:id="1017" w:author="Silvio Peroni" w:date="2018-01-17T12:24:00Z">
            <w:rPr>
              <w:lang w:val="it-IT"/>
            </w:rPr>
          </w:rPrChange>
        </w:rPr>
      </w:pPr>
      <w:r w:rsidRPr="00AC76C6">
        <w:rPr>
          <w:rStyle w:val="Rimandonotaapidipagina"/>
        </w:rPr>
        <w:footnoteRef/>
      </w:r>
      <w:r w:rsidRPr="00AC76C6">
        <w:t xml:space="preserve"> </w:t>
      </w:r>
      <w:hyperlink r:id="rId15" w:history="1">
        <w:r w:rsidRPr="00AC76C6">
          <w:rPr>
            <w:rStyle w:val="Collegamentoipertestuale"/>
          </w:rPr>
          <w:t>https://w3id.org/oc/ontology</w:t>
        </w:r>
      </w:hyperlink>
      <w:r w:rsidRPr="00AC76C6">
        <w:t xml:space="preserve"> </w:t>
      </w:r>
    </w:p>
  </w:footnote>
  <w:footnote w:id="29">
    <w:p w14:paraId="50F61FBC" w14:textId="31F6B9A9" w:rsidR="00055488" w:rsidRPr="00AC76C6" w:rsidRDefault="00055488">
      <w:pPr>
        <w:pStyle w:val="Testonotaapidipagina"/>
        <w:rPr>
          <w:rPrChange w:id="1018" w:author="Silvio Peroni" w:date="2018-01-17T12:24:00Z">
            <w:rPr>
              <w:lang w:val="it-IT"/>
            </w:rPr>
          </w:rPrChange>
        </w:rPr>
      </w:pPr>
      <w:r w:rsidRPr="00AC76C6">
        <w:rPr>
          <w:rStyle w:val="Rimandonotaapidipagina"/>
        </w:rPr>
        <w:footnoteRef/>
      </w:r>
      <w:r w:rsidRPr="00AC76C6">
        <w:t xml:space="preserve"> </w:t>
      </w:r>
      <w:hyperlink r:id="rId16" w:history="1">
        <w:r w:rsidRPr="00AC76C6">
          <w:rPr>
            <w:rStyle w:val="Collegamentoipertestuale"/>
          </w:rPr>
          <w:t>http://www.w3.org/TR/prov-o</w:t>
        </w:r>
      </w:hyperlink>
      <w:r w:rsidRPr="00AC76C6">
        <w:t xml:space="preserve"> </w:t>
      </w:r>
    </w:p>
  </w:footnote>
  <w:footnote w:id="30">
    <w:p w14:paraId="1076959F" w14:textId="5E34871B" w:rsidR="00055488" w:rsidRPr="00AC76C6" w:rsidRDefault="00055488">
      <w:pPr>
        <w:pStyle w:val="Testonotaapidipagina"/>
        <w:rPr>
          <w:rPrChange w:id="1019" w:author="Silvio Peroni" w:date="2018-01-17T12:24:00Z">
            <w:rPr>
              <w:lang w:val="it-IT"/>
            </w:rPr>
          </w:rPrChange>
        </w:rPr>
      </w:pPr>
      <w:r w:rsidRPr="00AC76C6">
        <w:rPr>
          <w:rStyle w:val="Rimandonotaapidipagina"/>
        </w:rPr>
        <w:footnoteRef/>
      </w:r>
      <w:r w:rsidRPr="00AC76C6">
        <w:t xml:space="preserve"> </w:t>
      </w:r>
      <w:hyperlink r:id="rId17" w:history="1">
        <w:r w:rsidRPr="00AC76C6">
          <w:rPr>
            <w:rStyle w:val="Collegamentoipertestuale"/>
          </w:rPr>
          <w:t>http://www.w3.org/TR/prov-dc</w:t>
        </w:r>
      </w:hyperlink>
      <w:r w:rsidRPr="00AC76C6">
        <w:t xml:space="preserve"> </w:t>
      </w:r>
    </w:p>
  </w:footnote>
  <w:footnote w:id="31">
    <w:p w14:paraId="00DE196B" w14:textId="16E8DCF1" w:rsidR="00055488" w:rsidRPr="00AC76C6" w:rsidRDefault="00055488">
      <w:pPr>
        <w:pStyle w:val="Testonotaapidipagina"/>
        <w:rPr>
          <w:rPrChange w:id="1020" w:author="Silvio Peroni" w:date="2018-01-17T12:24:00Z">
            <w:rPr>
              <w:lang w:val="it-IT"/>
            </w:rPr>
          </w:rPrChange>
        </w:rPr>
      </w:pPr>
      <w:r w:rsidRPr="00AC76C6">
        <w:rPr>
          <w:rStyle w:val="Rimandonotaapidipagina"/>
        </w:rPr>
        <w:footnoteRef/>
      </w:r>
      <w:r w:rsidRPr="00AC76C6">
        <w:t xml:space="preserve"> </w:t>
      </w:r>
      <w:hyperlink r:id="rId18" w:history="1">
        <w:r w:rsidRPr="00AC76C6">
          <w:rPr>
            <w:rStyle w:val="Collegamentoipertestuale"/>
          </w:rPr>
          <w:t>http://www.w3.org/TR/void</w:t>
        </w:r>
      </w:hyperlink>
      <w:r w:rsidRPr="00AC76C6">
        <w:t xml:space="preserve"> </w:t>
      </w:r>
    </w:p>
  </w:footnote>
  <w:footnote w:id="32">
    <w:p w14:paraId="45355207" w14:textId="77777777" w:rsidR="00055488" w:rsidRPr="00015A6C" w:rsidRDefault="00055488" w:rsidP="00EA61BE">
      <w:pPr>
        <w:pStyle w:val="Testonotaapidipagina"/>
        <w:rPr>
          <w:ins w:id="1042" w:author="Silvio Peroni" w:date="2018-01-17T13:40:00Z"/>
        </w:rPr>
      </w:pPr>
      <w:ins w:id="1043" w:author="Silvio Peroni" w:date="2018-01-17T13:40:00Z">
        <w:r w:rsidRPr="00AC76C6">
          <w:rPr>
            <w:rStyle w:val="Rimandonotaapidipagina"/>
          </w:rPr>
          <w:footnoteRef/>
        </w:r>
        <w:r w:rsidRPr="00AC76C6">
          <w:t xml:space="preserve"> </w:t>
        </w:r>
        <w:r w:rsidRPr="00AC76C6">
          <w:fldChar w:fldCharType="begin"/>
        </w:r>
        <w:r w:rsidRPr="00AC76C6">
          <w:instrText xml:space="preserve"> HYPERLINK "http://www.ifla.org/publications/functional-requirements-for-bibliographic-records" </w:instrText>
        </w:r>
        <w:r w:rsidRPr="00AC76C6">
          <w:fldChar w:fldCharType="separate"/>
        </w:r>
        <w:r w:rsidRPr="00AC76C6">
          <w:rPr>
            <w:rStyle w:val="Collegamentoipertestuale"/>
          </w:rPr>
          <w:t>http://www.ifla.org/publications/functional-requirements-for-bibliographic-records</w:t>
        </w:r>
        <w:r w:rsidRPr="00AC76C6">
          <w:rPr>
            <w:rStyle w:val="Collegamentoipertestuale"/>
          </w:rPr>
          <w:fldChar w:fldCharType="end"/>
        </w:r>
        <w:r w:rsidRPr="00AC76C6">
          <w:t xml:space="preserve"> </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B843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14ED4C"/>
    <w:lvl w:ilvl="0">
      <w:start w:val="1"/>
      <w:numFmt w:val="decimal"/>
      <w:lvlText w:val="%1."/>
      <w:lvlJc w:val="left"/>
      <w:pPr>
        <w:tabs>
          <w:tab w:val="num" w:pos="1492"/>
        </w:tabs>
        <w:ind w:left="1492" w:hanging="360"/>
      </w:pPr>
    </w:lvl>
  </w:abstractNum>
  <w:abstractNum w:abstractNumId="2">
    <w:nsid w:val="FFFFFF7D"/>
    <w:multiLevelType w:val="singleLevel"/>
    <w:tmpl w:val="774AB4D6"/>
    <w:lvl w:ilvl="0">
      <w:start w:val="1"/>
      <w:numFmt w:val="decimal"/>
      <w:lvlText w:val="%1."/>
      <w:lvlJc w:val="left"/>
      <w:pPr>
        <w:tabs>
          <w:tab w:val="num" w:pos="1209"/>
        </w:tabs>
        <w:ind w:left="1209" w:hanging="360"/>
      </w:pPr>
    </w:lvl>
  </w:abstractNum>
  <w:abstractNum w:abstractNumId="3">
    <w:nsid w:val="FFFFFF7E"/>
    <w:multiLevelType w:val="singleLevel"/>
    <w:tmpl w:val="31F864C2"/>
    <w:lvl w:ilvl="0">
      <w:start w:val="1"/>
      <w:numFmt w:val="decimal"/>
      <w:lvlText w:val="%1."/>
      <w:lvlJc w:val="left"/>
      <w:pPr>
        <w:tabs>
          <w:tab w:val="num" w:pos="926"/>
        </w:tabs>
        <w:ind w:left="926" w:hanging="360"/>
      </w:pPr>
    </w:lvl>
  </w:abstractNum>
  <w:abstractNum w:abstractNumId="4">
    <w:nsid w:val="FFFFFF7F"/>
    <w:multiLevelType w:val="singleLevel"/>
    <w:tmpl w:val="89E8F7DE"/>
    <w:lvl w:ilvl="0">
      <w:start w:val="1"/>
      <w:numFmt w:val="decimal"/>
      <w:lvlText w:val="%1."/>
      <w:lvlJc w:val="left"/>
      <w:pPr>
        <w:tabs>
          <w:tab w:val="num" w:pos="643"/>
        </w:tabs>
        <w:ind w:left="643" w:hanging="360"/>
      </w:pPr>
    </w:lvl>
  </w:abstractNum>
  <w:abstractNum w:abstractNumId="5">
    <w:nsid w:val="FFFFFF88"/>
    <w:multiLevelType w:val="singleLevel"/>
    <w:tmpl w:val="1C08E2E2"/>
    <w:lvl w:ilvl="0">
      <w:start w:val="1"/>
      <w:numFmt w:val="decimal"/>
      <w:lvlText w:val="%1."/>
      <w:lvlJc w:val="left"/>
      <w:pPr>
        <w:tabs>
          <w:tab w:val="num" w:pos="360"/>
        </w:tabs>
        <w:ind w:left="360" w:hanging="360"/>
      </w:pPr>
    </w:lvl>
  </w:abstractNum>
  <w:abstractNum w:abstractNumId="6">
    <w:nsid w:val="005F63FA"/>
    <w:multiLevelType w:val="hybridMultilevel"/>
    <w:tmpl w:val="7C4A9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1AE0532"/>
    <w:multiLevelType w:val="hybridMultilevel"/>
    <w:tmpl w:val="A4C48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3809D8"/>
    <w:multiLevelType w:val="hybridMultilevel"/>
    <w:tmpl w:val="9898A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E14B58"/>
    <w:multiLevelType w:val="hybridMultilevel"/>
    <w:tmpl w:val="69CAD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B7D2FEA"/>
    <w:multiLevelType w:val="hybridMultilevel"/>
    <w:tmpl w:val="B7A0F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C11C85"/>
    <w:multiLevelType w:val="hybridMultilevel"/>
    <w:tmpl w:val="B688F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405074D"/>
    <w:multiLevelType w:val="hybridMultilevel"/>
    <w:tmpl w:val="6BE82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A6E7526"/>
    <w:multiLevelType w:val="hybridMultilevel"/>
    <w:tmpl w:val="185A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7D71A1"/>
    <w:multiLevelType w:val="hybridMultilevel"/>
    <w:tmpl w:val="DC5C5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E6614F2"/>
    <w:multiLevelType w:val="hybridMultilevel"/>
    <w:tmpl w:val="822A1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F0E4A57"/>
    <w:multiLevelType w:val="hybridMultilevel"/>
    <w:tmpl w:val="5082DE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8C7370F"/>
    <w:multiLevelType w:val="hybridMultilevel"/>
    <w:tmpl w:val="78909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AAD1A67"/>
    <w:multiLevelType w:val="hybridMultilevel"/>
    <w:tmpl w:val="28D02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7A64636"/>
    <w:multiLevelType w:val="hybridMultilevel"/>
    <w:tmpl w:val="93DAA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8631D23"/>
    <w:multiLevelType w:val="hybridMultilevel"/>
    <w:tmpl w:val="FC249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B2A11BC"/>
    <w:multiLevelType w:val="hybridMultilevel"/>
    <w:tmpl w:val="916C6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EA82F40"/>
    <w:multiLevelType w:val="hybridMultilevel"/>
    <w:tmpl w:val="C6949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891495D"/>
    <w:multiLevelType w:val="hybridMultilevel"/>
    <w:tmpl w:val="50A66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A231D5E"/>
    <w:multiLevelType w:val="hybridMultilevel"/>
    <w:tmpl w:val="A8EE1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A2D1A2D"/>
    <w:multiLevelType w:val="hybridMultilevel"/>
    <w:tmpl w:val="D108B4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B3C385B"/>
    <w:multiLevelType w:val="hybridMultilevel"/>
    <w:tmpl w:val="65D4D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711D2A2C"/>
    <w:multiLevelType w:val="hybridMultilevel"/>
    <w:tmpl w:val="14F2E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713A17DC"/>
    <w:multiLevelType w:val="hybridMultilevel"/>
    <w:tmpl w:val="0596B3CA"/>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72BC7702"/>
    <w:multiLevelType w:val="multilevel"/>
    <w:tmpl w:val="803874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77C92D6C"/>
    <w:multiLevelType w:val="hybridMultilevel"/>
    <w:tmpl w:val="B4DC0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8E300A7"/>
    <w:multiLevelType w:val="hybridMultilevel"/>
    <w:tmpl w:val="57129F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24"/>
  </w:num>
  <w:num w:numId="4">
    <w:abstractNumId w:val="15"/>
  </w:num>
  <w:num w:numId="5">
    <w:abstractNumId w:val="21"/>
  </w:num>
  <w:num w:numId="6">
    <w:abstractNumId w:val="22"/>
  </w:num>
  <w:num w:numId="7">
    <w:abstractNumId w:val="26"/>
  </w:num>
  <w:num w:numId="8">
    <w:abstractNumId w:val="6"/>
  </w:num>
  <w:num w:numId="9">
    <w:abstractNumId w:val="16"/>
  </w:num>
  <w:num w:numId="10">
    <w:abstractNumId w:val="17"/>
  </w:num>
  <w:num w:numId="11">
    <w:abstractNumId w:val="9"/>
  </w:num>
  <w:num w:numId="12">
    <w:abstractNumId w:val="30"/>
  </w:num>
  <w:num w:numId="13">
    <w:abstractNumId w:val="12"/>
  </w:num>
  <w:num w:numId="14">
    <w:abstractNumId w:val="11"/>
  </w:num>
  <w:num w:numId="15">
    <w:abstractNumId w:val="20"/>
  </w:num>
  <w:num w:numId="16">
    <w:abstractNumId w:val="23"/>
  </w:num>
  <w:num w:numId="17">
    <w:abstractNumId w:val="8"/>
  </w:num>
  <w:num w:numId="18">
    <w:abstractNumId w:val="27"/>
  </w:num>
  <w:num w:numId="19">
    <w:abstractNumId w:val="0"/>
  </w:num>
  <w:num w:numId="20">
    <w:abstractNumId w:val="5"/>
  </w:num>
  <w:num w:numId="21">
    <w:abstractNumId w:val="4"/>
  </w:num>
  <w:num w:numId="22">
    <w:abstractNumId w:val="3"/>
  </w:num>
  <w:num w:numId="23">
    <w:abstractNumId w:val="2"/>
  </w:num>
  <w:num w:numId="24">
    <w:abstractNumId w:val="1"/>
  </w:num>
  <w:num w:numId="25">
    <w:abstractNumId w:val="10"/>
  </w:num>
  <w:num w:numId="26">
    <w:abstractNumId w:val="7"/>
  </w:num>
  <w:num w:numId="27">
    <w:abstractNumId w:val="19"/>
  </w:num>
  <w:num w:numId="28">
    <w:abstractNumId w:val="13"/>
  </w:num>
  <w:num w:numId="29">
    <w:abstractNumId w:val="29"/>
  </w:num>
  <w:num w:numId="30">
    <w:abstractNumId w:val="31"/>
  </w:num>
  <w:num w:numId="31">
    <w:abstractNumId w:val="14"/>
  </w:num>
  <w:num w:numId="32">
    <w:abstractNumId w:val="2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Shotton">
    <w15:presenceInfo w15:providerId="None" w15:userId="David Shot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markup="0"/>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A34"/>
    <w:rsid w:val="00002158"/>
    <w:rsid w:val="00006B25"/>
    <w:rsid w:val="000076D4"/>
    <w:rsid w:val="00007862"/>
    <w:rsid w:val="00010B28"/>
    <w:rsid w:val="00013587"/>
    <w:rsid w:val="0001658F"/>
    <w:rsid w:val="0001747F"/>
    <w:rsid w:val="000176BF"/>
    <w:rsid w:val="00021412"/>
    <w:rsid w:val="00021513"/>
    <w:rsid w:val="00021800"/>
    <w:rsid w:val="000219E2"/>
    <w:rsid w:val="00022DCA"/>
    <w:rsid w:val="000233D2"/>
    <w:rsid w:val="0002420F"/>
    <w:rsid w:val="00024461"/>
    <w:rsid w:val="00024FE2"/>
    <w:rsid w:val="000258A5"/>
    <w:rsid w:val="000268A0"/>
    <w:rsid w:val="00030F19"/>
    <w:rsid w:val="000317CB"/>
    <w:rsid w:val="00033726"/>
    <w:rsid w:val="00035A43"/>
    <w:rsid w:val="00040B31"/>
    <w:rsid w:val="00040BB9"/>
    <w:rsid w:val="00041CA9"/>
    <w:rsid w:val="0004248E"/>
    <w:rsid w:val="00043C12"/>
    <w:rsid w:val="00044487"/>
    <w:rsid w:val="00044DDF"/>
    <w:rsid w:val="000456CB"/>
    <w:rsid w:val="00051D12"/>
    <w:rsid w:val="00052843"/>
    <w:rsid w:val="000529AA"/>
    <w:rsid w:val="000548DE"/>
    <w:rsid w:val="00054D31"/>
    <w:rsid w:val="00055488"/>
    <w:rsid w:val="00055572"/>
    <w:rsid w:val="00055591"/>
    <w:rsid w:val="00055957"/>
    <w:rsid w:val="000561DB"/>
    <w:rsid w:val="00057AA9"/>
    <w:rsid w:val="00060B0D"/>
    <w:rsid w:val="0006165B"/>
    <w:rsid w:val="0006322B"/>
    <w:rsid w:val="00063285"/>
    <w:rsid w:val="000639FB"/>
    <w:rsid w:val="00064992"/>
    <w:rsid w:val="0006520A"/>
    <w:rsid w:val="00065F0C"/>
    <w:rsid w:val="00066AF7"/>
    <w:rsid w:val="00070D87"/>
    <w:rsid w:val="00072443"/>
    <w:rsid w:val="00073249"/>
    <w:rsid w:val="000740DF"/>
    <w:rsid w:val="000750E8"/>
    <w:rsid w:val="00076339"/>
    <w:rsid w:val="000807F4"/>
    <w:rsid w:val="000817B2"/>
    <w:rsid w:val="00081EBE"/>
    <w:rsid w:val="00083969"/>
    <w:rsid w:val="000900A7"/>
    <w:rsid w:val="00090105"/>
    <w:rsid w:val="0009067E"/>
    <w:rsid w:val="00090E06"/>
    <w:rsid w:val="0009257C"/>
    <w:rsid w:val="0009337C"/>
    <w:rsid w:val="000933DC"/>
    <w:rsid w:val="000934AB"/>
    <w:rsid w:val="000944E8"/>
    <w:rsid w:val="000945B5"/>
    <w:rsid w:val="000949C5"/>
    <w:rsid w:val="00094A86"/>
    <w:rsid w:val="00094D42"/>
    <w:rsid w:val="00095856"/>
    <w:rsid w:val="00095C0F"/>
    <w:rsid w:val="000965C0"/>
    <w:rsid w:val="0009737A"/>
    <w:rsid w:val="00097766"/>
    <w:rsid w:val="00097A05"/>
    <w:rsid w:val="000A01BD"/>
    <w:rsid w:val="000A09E1"/>
    <w:rsid w:val="000A0A41"/>
    <w:rsid w:val="000A12E8"/>
    <w:rsid w:val="000A2832"/>
    <w:rsid w:val="000A2E17"/>
    <w:rsid w:val="000A3449"/>
    <w:rsid w:val="000A4036"/>
    <w:rsid w:val="000A42FE"/>
    <w:rsid w:val="000A50A0"/>
    <w:rsid w:val="000A5B08"/>
    <w:rsid w:val="000A6E7E"/>
    <w:rsid w:val="000B05D1"/>
    <w:rsid w:val="000B1296"/>
    <w:rsid w:val="000B1F7A"/>
    <w:rsid w:val="000B3238"/>
    <w:rsid w:val="000B4148"/>
    <w:rsid w:val="000B44BC"/>
    <w:rsid w:val="000B5D10"/>
    <w:rsid w:val="000B5FA2"/>
    <w:rsid w:val="000B6A76"/>
    <w:rsid w:val="000B6D4A"/>
    <w:rsid w:val="000C040A"/>
    <w:rsid w:val="000C0DD5"/>
    <w:rsid w:val="000C2E1E"/>
    <w:rsid w:val="000C3106"/>
    <w:rsid w:val="000C3F9F"/>
    <w:rsid w:val="000C4368"/>
    <w:rsid w:val="000C4E08"/>
    <w:rsid w:val="000C5B8C"/>
    <w:rsid w:val="000C6360"/>
    <w:rsid w:val="000C6D00"/>
    <w:rsid w:val="000D06ED"/>
    <w:rsid w:val="000D0D1F"/>
    <w:rsid w:val="000D1C49"/>
    <w:rsid w:val="000D33B2"/>
    <w:rsid w:val="000D50D6"/>
    <w:rsid w:val="000D546D"/>
    <w:rsid w:val="000E01F9"/>
    <w:rsid w:val="000E0B62"/>
    <w:rsid w:val="000E0E7A"/>
    <w:rsid w:val="000E1D18"/>
    <w:rsid w:val="000E4253"/>
    <w:rsid w:val="000E508E"/>
    <w:rsid w:val="000E5F0C"/>
    <w:rsid w:val="000E611E"/>
    <w:rsid w:val="000E63EB"/>
    <w:rsid w:val="000F04D1"/>
    <w:rsid w:val="000F1E44"/>
    <w:rsid w:val="000F228F"/>
    <w:rsid w:val="000F2BAE"/>
    <w:rsid w:val="000F3EED"/>
    <w:rsid w:val="000F5C4F"/>
    <w:rsid w:val="000F6656"/>
    <w:rsid w:val="000F6846"/>
    <w:rsid w:val="000F6E50"/>
    <w:rsid w:val="001002A5"/>
    <w:rsid w:val="00100F2D"/>
    <w:rsid w:val="00102706"/>
    <w:rsid w:val="00102A61"/>
    <w:rsid w:val="00102C6A"/>
    <w:rsid w:val="00104156"/>
    <w:rsid w:val="001055EC"/>
    <w:rsid w:val="001112DE"/>
    <w:rsid w:val="00115A30"/>
    <w:rsid w:val="00115F1E"/>
    <w:rsid w:val="0011606B"/>
    <w:rsid w:val="0012046E"/>
    <w:rsid w:val="00120F49"/>
    <w:rsid w:val="0012359F"/>
    <w:rsid w:val="001243EE"/>
    <w:rsid w:val="00124465"/>
    <w:rsid w:val="00126046"/>
    <w:rsid w:val="00127480"/>
    <w:rsid w:val="00130BEE"/>
    <w:rsid w:val="00131506"/>
    <w:rsid w:val="00132351"/>
    <w:rsid w:val="001341AC"/>
    <w:rsid w:val="001343E0"/>
    <w:rsid w:val="0013449F"/>
    <w:rsid w:val="00135214"/>
    <w:rsid w:val="0013531A"/>
    <w:rsid w:val="0013590D"/>
    <w:rsid w:val="00136B2B"/>
    <w:rsid w:val="00137778"/>
    <w:rsid w:val="001406C6"/>
    <w:rsid w:val="0014174B"/>
    <w:rsid w:val="001435C4"/>
    <w:rsid w:val="00143888"/>
    <w:rsid w:val="00146A8C"/>
    <w:rsid w:val="00146DCC"/>
    <w:rsid w:val="001508F8"/>
    <w:rsid w:val="001528F1"/>
    <w:rsid w:val="00154146"/>
    <w:rsid w:val="0015481B"/>
    <w:rsid w:val="00156511"/>
    <w:rsid w:val="00156600"/>
    <w:rsid w:val="00156930"/>
    <w:rsid w:val="0015734B"/>
    <w:rsid w:val="00160CF7"/>
    <w:rsid w:val="00161DF1"/>
    <w:rsid w:val="001628CF"/>
    <w:rsid w:val="00163979"/>
    <w:rsid w:val="00163EFE"/>
    <w:rsid w:val="0016407F"/>
    <w:rsid w:val="00164A0E"/>
    <w:rsid w:val="0016554A"/>
    <w:rsid w:val="001659A5"/>
    <w:rsid w:val="0016720D"/>
    <w:rsid w:val="00170139"/>
    <w:rsid w:val="00170743"/>
    <w:rsid w:val="00170AAA"/>
    <w:rsid w:val="001723BA"/>
    <w:rsid w:val="001745EB"/>
    <w:rsid w:val="0017514B"/>
    <w:rsid w:val="00175727"/>
    <w:rsid w:val="00175C45"/>
    <w:rsid w:val="00176C79"/>
    <w:rsid w:val="001775E3"/>
    <w:rsid w:val="001777E3"/>
    <w:rsid w:val="00181CB8"/>
    <w:rsid w:val="001823A6"/>
    <w:rsid w:val="00182BC6"/>
    <w:rsid w:val="0018319C"/>
    <w:rsid w:val="00185228"/>
    <w:rsid w:val="00191423"/>
    <w:rsid w:val="00192203"/>
    <w:rsid w:val="0019304E"/>
    <w:rsid w:val="00193ABB"/>
    <w:rsid w:val="00194402"/>
    <w:rsid w:val="00196B2E"/>
    <w:rsid w:val="00196DD2"/>
    <w:rsid w:val="0019798C"/>
    <w:rsid w:val="001A0A49"/>
    <w:rsid w:val="001A1012"/>
    <w:rsid w:val="001A1128"/>
    <w:rsid w:val="001A1CFF"/>
    <w:rsid w:val="001A3C18"/>
    <w:rsid w:val="001A469F"/>
    <w:rsid w:val="001A4722"/>
    <w:rsid w:val="001A508C"/>
    <w:rsid w:val="001B009B"/>
    <w:rsid w:val="001B0260"/>
    <w:rsid w:val="001B3378"/>
    <w:rsid w:val="001B3DD9"/>
    <w:rsid w:val="001C053A"/>
    <w:rsid w:val="001C0B27"/>
    <w:rsid w:val="001C1411"/>
    <w:rsid w:val="001C2425"/>
    <w:rsid w:val="001C5165"/>
    <w:rsid w:val="001C54E3"/>
    <w:rsid w:val="001C6008"/>
    <w:rsid w:val="001C6E5F"/>
    <w:rsid w:val="001C6FFE"/>
    <w:rsid w:val="001D017A"/>
    <w:rsid w:val="001D0F3E"/>
    <w:rsid w:val="001D2BEF"/>
    <w:rsid w:val="001D2C61"/>
    <w:rsid w:val="001D331D"/>
    <w:rsid w:val="001D4111"/>
    <w:rsid w:val="001D6396"/>
    <w:rsid w:val="001E088E"/>
    <w:rsid w:val="001E1321"/>
    <w:rsid w:val="001E14AC"/>
    <w:rsid w:val="001E21CB"/>
    <w:rsid w:val="001E70A8"/>
    <w:rsid w:val="001E746D"/>
    <w:rsid w:val="001F1D2E"/>
    <w:rsid w:val="001F2216"/>
    <w:rsid w:val="001F2C97"/>
    <w:rsid w:val="001F327A"/>
    <w:rsid w:val="001F3406"/>
    <w:rsid w:val="001F3A00"/>
    <w:rsid w:val="001F4AA4"/>
    <w:rsid w:val="001F4BF4"/>
    <w:rsid w:val="001F513D"/>
    <w:rsid w:val="001F5257"/>
    <w:rsid w:val="001F6824"/>
    <w:rsid w:val="001F6C0C"/>
    <w:rsid w:val="001F71A0"/>
    <w:rsid w:val="001F72E1"/>
    <w:rsid w:val="001F7FA5"/>
    <w:rsid w:val="00200790"/>
    <w:rsid w:val="00201583"/>
    <w:rsid w:val="00201AF5"/>
    <w:rsid w:val="00201BBE"/>
    <w:rsid w:val="00202397"/>
    <w:rsid w:val="00205018"/>
    <w:rsid w:val="00206529"/>
    <w:rsid w:val="002119C2"/>
    <w:rsid w:val="00211B6F"/>
    <w:rsid w:val="00211EF1"/>
    <w:rsid w:val="00212D3E"/>
    <w:rsid w:val="00216510"/>
    <w:rsid w:val="002172A9"/>
    <w:rsid w:val="002178C4"/>
    <w:rsid w:val="00217A9D"/>
    <w:rsid w:val="00217C94"/>
    <w:rsid w:val="002201D4"/>
    <w:rsid w:val="00220F0F"/>
    <w:rsid w:val="00222EC4"/>
    <w:rsid w:val="00223C7E"/>
    <w:rsid w:val="00224351"/>
    <w:rsid w:val="00224E72"/>
    <w:rsid w:val="00225379"/>
    <w:rsid w:val="00226AF0"/>
    <w:rsid w:val="00227B5F"/>
    <w:rsid w:val="00227D2B"/>
    <w:rsid w:val="002305B1"/>
    <w:rsid w:val="00230E8A"/>
    <w:rsid w:val="002311D5"/>
    <w:rsid w:val="00232517"/>
    <w:rsid w:val="00232786"/>
    <w:rsid w:val="00232BCC"/>
    <w:rsid w:val="00233D62"/>
    <w:rsid w:val="00234909"/>
    <w:rsid w:val="00234FAB"/>
    <w:rsid w:val="0023522A"/>
    <w:rsid w:val="00235677"/>
    <w:rsid w:val="002358C1"/>
    <w:rsid w:val="00236BCF"/>
    <w:rsid w:val="0024165C"/>
    <w:rsid w:val="0024177B"/>
    <w:rsid w:val="00241A53"/>
    <w:rsid w:val="0024202E"/>
    <w:rsid w:val="00243405"/>
    <w:rsid w:val="00243DF5"/>
    <w:rsid w:val="00244041"/>
    <w:rsid w:val="002448B9"/>
    <w:rsid w:val="00246EF0"/>
    <w:rsid w:val="002471AF"/>
    <w:rsid w:val="0024769B"/>
    <w:rsid w:val="00250E0A"/>
    <w:rsid w:val="0025147D"/>
    <w:rsid w:val="00251722"/>
    <w:rsid w:val="002531DD"/>
    <w:rsid w:val="002531E1"/>
    <w:rsid w:val="0025441A"/>
    <w:rsid w:val="00254F5E"/>
    <w:rsid w:val="002556CE"/>
    <w:rsid w:val="002569DD"/>
    <w:rsid w:val="002579BF"/>
    <w:rsid w:val="00257C27"/>
    <w:rsid w:val="00257CF6"/>
    <w:rsid w:val="00261838"/>
    <w:rsid w:val="00261BDB"/>
    <w:rsid w:val="00261E0A"/>
    <w:rsid w:val="002629DF"/>
    <w:rsid w:val="00263063"/>
    <w:rsid w:val="00264E90"/>
    <w:rsid w:val="00266090"/>
    <w:rsid w:val="0026776D"/>
    <w:rsid w:val="0027582A"/>
    <w:rsid w:val="00275A64"/>
    <w:rsid w:val="00277DB6"/>
    <w:rsid w:val="00277EAC"/>
    <w:rsid w:val="00280845"/>
    <w:rsid w:val="00281F8A"/>
    <w:rsid w:val="00282229"/>
    <w:rsid w:val="00282F50"/>
    <w:rsid w:val="00285710"/>
    <w:rsid w:val="00285C20"/>
    <w:rsid w:val="002862D4"/>
    <w:rsid w:val="002876B2"/>
    <w:rsid w:val="00287845"/>
    <w:rsid w:val="0028792A"/>
    <w:rsid w:val="00290D42"/>
    <w:rsid w:val="002911D8"/>
    <w:rsid w:val="00292ACA"/>
    <w:rsid w:val="00293077"/>
    <w:rsid w:val="00293E19"/>
    <w:rsid w:val="0029492B"/>
    <w:rsid w:val="00294C19"/>
    <w:rsid w:val="0029689E"/>
    <w:rsid w:val="002A13E1"/>
    <w:rsid w:val="002A1A16"/>
    <w:rsid w:val="002A1BF0"/>
    <w:rsid w:val="002A2C47"/>
    <w:rsid w:val="002A30F4"/>
    <w:rsid w:val="002A37FC"/>
    <w:rsid w:val="002A4A16"/>
    <w:rsid w:val="002A4B38"/>
    <w:rsid w:val="002A52DE"/>
    <w:rsid w:val="002B0013"/>
    <w:rsid w:val="002B0621"/>
    <w:rsid w:val="002B0A0A"/>
    <w:rsid w:val="002B0BFB"/>
    <w:rsid w:val="002B0EE3"/>
    <w:rsid w:val="002B2355"/>
    <w:rsid w:val="002B2886"/>
    <w:rsid w:val="002B2EFA"/>
    <w:rsid w:val="002B3E00"/>
    <w:rsid w:val="002B491E"/>
    <w:rsid w:val="002B5321"/>
    <w:rsid w:val="002B5AE7"/>
    <w:rsid w:val="002B67C8"/>
    <w:rsid w:val="002C233A"/>
    <w:rsid w:val="002C250B"/>
    <w:rsid w:val="002C3168"/>
    <w:rsid w:val="002C4B9F"/>
    <w:rsid w:val="002C4D2D"/>
    <w:rsid w:val="002C55BC"/>
    <w:rsid w:val="002C6AF4"/>
    <w:rsid w:val="002C6F69"/>
    <w:rsid w:val="002C6FB9"/>
    <w:rsid w:val="002C7304"/>
    <w:rsid w:val="002D1D34"/>
    <w:rsid w:val="002D2492"/>
    <w:rsid w:val="002D2F45"/>
    <w:rsid w:val="002D45B3"/>
    <w:rsid w:val="002D464F"/>
    <w:rsid w:val="002D55CF"/>
    <w:rsid w:val="002E04EB"/>
    <w:rsid w:val="002E0B35"/>
    <w:rsid w:val="002E373E"/>
    <w:rsid w:val="002E455B"/>
    <w:rsid w:val="002F1B60"/>
    <w:rsid w:val="002F39F0"/>
    <w:rsid w:val="002F4A25"/>
    <w:rsid w:val="002F7123"/>
    <w:rsid w:val="002F7EFF"/>
    <w:rsid w:val="00300601"/>
    <w:rsid w:val="003011C3"/>
    <w:rsid w:val="00303E4A"/>
    <w:rsid w:val="003054B1"/>
    <w:rsid w:val="00307632"/>
    <w:rsid w:val="00310678"/>
    <w:rsid w:val="00310C06"/>
    <w:rsid w:val="00310EDE"/>
    <w:rsid w:val="0031299E"/>
    <w:rsid w:val="00314C70"/>
    <w:rsid w:val="00314E17"/>
    <w:rsid w:val="003151A8"/>
    <w:rsid w:val="00315EB4"/>
    <w:rsid w:val="0031602B"/>
    <w:rsid w:val="00320716"/>
    <w:rsid w:val="00320719"/>
    <w:rsid w:val="00320DBA"/>
    <w:rsid w:val="003222E4"/>
    <w:rsid w:val="00322968"/>
    <w:rsid w:val="00322BEA"/>
    <w:rsid w:val="00322D1C"/>
    <w:rsid w:val="00324059"/>
    <w:rsid w:val="00324317"/>
    <w:rsid w:val="00324341"/>
    <w:rsid w:val="00324BBC"/>
    <w:rsid w:val="00325BB8"/>
    <w:rsid w:val="00327516"/>
    <w:rsid w:val="00327748"/>
    <w:rsid w:val="00327E25"/>
    <w:rsid w:val="003308BB"/>
    <w:rsid w:val="003328B3"/>
    <w:rsid w:val="00332F29"/>
    <w:rsid w:val="0033368E"/>
    <w:rsid w:val="003346E5"/>
    <w:rsid w:val="00334C63"/>
    <w:rsid w:val="00335985"/>
    <w:rsid w:val="00337044"/>
    <w:rsid w:val="003404BC"/>
    <w:rsid w:val="00340740"/>
    <w:rsid w:val="00341401"/>
    <w:rsid w:val="00343CD6"/>
    <w:rsid w:val="003471E0"/>
    <w:rsid w:val="003477A6"/>
    <w:rsid w:val="00350EF7"/>
    <w:rsid w:val="003517AE"/>
    <w:rsid w:val="00351ECB"/>
    <w:rsid w:val="00352070"/>
    <w:rsid w:val="003521CC"/>
    <w:rsid w:val="003551A7"/>
    <w:rsid w:val="00356096"/>
    <w:rsid w:val="00361083"/>
    <w:rsid w:val="0036168D"/>
    <w:rsid w:val="00361797"/>
    <w:rsid w:val="003617D5"/>
    <w:rsid w:val="003636D5"/>
    <w:rsid w:val="00365C78"/>
    <w:rsid w:val="00366D06"/>
    <w:rsid w:val="00366F07"/>
    <w:rsid w:val="00372A25"/>
    <w:rsid w:val="00372ED2"/>
    <w:rsid w:val="003745EF"/>
    <w:rsid w:val="00374716"/>
    <w:rsid w:val="003756C0"/>
    <w:rsid w:val="00376A16"/>
    <w:rsid w:val="0037704B"/>
    <w:rsid w:val="0037737E"/>
    <w:rsid w:val="003801DD"/>
    <w:rsid w:val="00380520"/>
    <w:rsid w:val="00381D67"/>
    <w:rsid w:val="00382F92"/>
    <w:rsid w:val="0038303E"/>
    <w:rsid w:val="0038401A"/>
    <w:rsid w:val="003840FE"/>
    <w:rsid w:val="00384702"/>
    <w:rsid w:val="00390057"/>
    <w:rsid w:val="003929FE"/>
    <w:rsid w:val="00393DD5"/>
    <w:rsid w:val="00396E0D"/>
    <w:rsid w:val="00397D85"/>
    <w:rsid w:val="003A08B0"/>
    <w:rsid w:val="003A13A8"/>
    <w:rsid w:val="003A1B44"/>
    <w:rsid w:val="003A1F03"/>
    <w:rsid w:val="003A2BD5"/>
    <w:rsid w:val="003A2E87"/>
    <w:rsid w:val="003A3608"/>
    <w:rsid w:val="003A4460"/>
    <w:rsid w:val="003A5279"/>
    <w:rsid w:val="003A5CDE"/>
    <w:rsid w:val="003A5E4D"/>
    <w:rsid w:val="003A68E3"/>
    <w:rsid w:val="003A708C"/>
    <w:rsid w:val="003A7AD6"/>
    <w:rsid w:val="003B159C"/>
    <w:rsid w:val="003B2ABF"/>
    <w:rsid w:val="003B2D7C"/>
    <w:rsid w:val="003B3598"/>
    <w:rsid w:val="003B41F3"/>
    <w:rsid w:val="003C0BC5"/>
    <w:rsid w:val="003C242C"/>
    <w:rsid w:val="003C282E"/>
    <w:rsid w:val="003C732F"/>
    <w:rsid w:val="003D0CFB"/>
    <w:rsid w:val="003D23F2"/>
    <w:rsid w:val="003D3995"/>
    <w:rsid w:val="003D3C75"/>
    <w:rsid w:val="003D5C0C"/>
    <w:rsid w:val="003E0014"/>
    <w:rsid w:val="003E0ADB"/>
    <w:rsid w:val="003E2F2E"/>
    <w:rsid w:val="003E63ED"/>
    <w:rsid w:val="003E6E9E"/>
    <w:rsid w:val="003E73E1"/>
    <w:rsid w:val="003E7B64"/>
    <w:rsid w:val="003F2C1D"/>
    <w:rsid w:val="003F3153"/>
    <w:rsid w:val="003F316D"/>
    <w:rsid w:val="003F3734"/>
    <w:rsid w:val="003F48A4"/>
    <w:rsid w:val="00402E12"/>
    <w:rsid w:val="00402E23"/>
    <w:rsid w:val="0040410A"/>
    <w:rsid w:val="004046E0"/>
    <w:rsid w:val="00404D05"/>
    <w:rsid w:val="00405BBB"/>
    <w:rsid w:val="00407701"/>
    <w:rsid w:val="00407AAA"/>
    <w:rsid w:val="00410456"/>
    <w:rsid w:val="00413226"/>
    <w:rsid w:val="00413263"/>
    <w:rsid w:val="00413F82"/>
    <w:rsid w:val="004144CC"/>
    <w:rsid w:val="00414D5F"/>
    <w:rsid w:val="0041504B"/>
    <w:rsid w:val="00415064"/>
    <w:rsid w:val="00415205"/>
    <w:rsid w:val="00416496"/>
    <w:rsid w:val="00417AC0"/>
    <w:rsid w:val="00420C1E"/>
    <w:rsid w:val="00421494"/>
    <w:rsid w:val="004219DA"/>
    <w:rsid w:val="00421CEC"/>
    <w:rsid w:val="00422E86"/>
    <w:rsid w:val="00424A34"/>
    <w:rsid w:val="004255B2"/>
    <w:rsid w:val="00425EBC"/>
    <w:rsid w:val="00427ED0"/>
    <w:rsid w:val="00427ED4"/>
    <w:rsid w:val="00427F3A"/>
    <w:rsid w:val="0043019E"/>
    <w:rsid w:val="00430492"/>
    <w:rsid w:val="00430A9E"/>
    <w:rsid w:val="00430FEC"/>
    <w:rsid w:val="0043202D"/>
    <w:rsid w:val="0043241B"/>
    <w:rsid w:val="00432679"/>
    <w:rsid w:val="00433F5E"/>
    <w:rsid w:val="0043527E"/>
    <w:rsid w:val="00435C1F"/>
    <w:rsid w:val="004371E1"/>
    <w:rsid w:val="00440AC8"/>
    <w:rsid w:val="0044147A"/>
    <w:rsid w:val="00442242"/>
    <w:rsid w:val="00442F23"/>
    <w:rsid w:val="0044404D"/>
    <w:rsid w:val="004444A1"/>
    <w:rsid w:val="00445A28"/>
    <w:rsid w:val="00445AEB"/>
    <w:rsid w:val="00445D2E"/>
    <w:rsid w:val="00447041"/>
    <w:rsid w:val="00450864"/>
    <w:rsid w:val="00451FBD"/>
    <w:rsid w:val="00453264"/>
    <w:rsid w:val="004532B0"/>
    <w:rsid w:val="004533CA"/>
    <w:rsid w:val="004540EB"/>
    <w:rsid w:val="00455026"/>
    <w:rsid w:val="004554CF"/>
    <w:rsid w:val="00456783"/>
    <w:rsid w:val="0045728A"/>
    <w:rsid w:val="0045764B"/>
    <w:rsid w:val="004577E0"/>
    <w:rsid w:val="004606C5"/>
    <w:rsid w:val="004608D2"/>
    <w:rsid w:val="004614EE"/>
    <w:rsid w:val="00462450"/>
    <w:rsid w:val="0046361A"/>
    <w:rsid w:val="00464978"/>
    <w:rsid w:val="00465887"/>
    <w:rsid w:val="00465954"/>
    <w:rsid w:val="0046658A"/>
    <w:rsid w:val="004673AB"/>
    <w:rsid w:val="00467FA8"/>
    <w:rsid w:val="00470599"/>
    <w:rsid w:val="0047263A"/>
    <w:rsid w:val="00472832"/>
    <w:rsid w:val="00472C28"/>
    <w:rsid w:val="004735C2"/>
    <w:rsid w:val="0047427C"/>
    <w:rsid w:val="00476292"/>
    <w:rsid w:val="004763D8"/>
    <w:rsid w:val="00476914"/>
    <w:rsid w:val="00477422"/>
    <w:rsid w:val="00482223"/>
    <w:rsid w:val="00482243"/>
    <w:rsid w:val="00482366"/>
    <w:rsid w:val="00483312"/>
    <w:rsid w:val="0048365A"/>
    <w:rsid w:val="00486433"/>
    <w:rsid w:val="00486A3C"/>
    <w:rsid w:val="00486FD5"/>
    <w:rsid w:val="0049106E"/>
    <w:rsid w:val="004920AD"/>
    <w:rsid w:val="00493A4F"/>
    <w:rsid w:val="00493E10"/>
    <w:rsid w:val="00493FE0"/>
    <w:rsid w:val="00495150"/>
    <w:rsid w:val="00495267"/>
    <w:rsid w:val="00496863"/>
    <w:rsid w:val="00496DF1"/>
    <w:rsid w:val="004978ED"/>
    <w:rsid w:val="004A2007"/>
    <w:rsid w:val="004A2857"/>
    <w:rsid w:val="004A3B1E"/>
    <w:rsid w:val="004A4BDD"/>
    <w:rsid w:val="004A583B"/>
    <w:rsid w:val="004A58D2"/>
    <w:rsid w:val="004A5F93"/>
    <w:rsid w:val="004A6DAE"/>
    <w:rsid w:val="004B0ECE"/>
    <w:rsid w:val="004B171E"/>
    <w:rsid w:val="004B7508"/>
    <w:rsid w:val="004C06C9"/>
    <w:rsid w:val="004C0EE3"/>
    <w:rsid w:val="004C1CDD"/>
    <w:rsid w:val="004C4C81"/>
    <w:rsid w:val="004C52FC"/>
    <w:rsid w:val="004C6159"/>
    <w:rsid w:val="004C6188"/>
    <w:rsid w:val="004C68F2"/>
    <w:rsid w:val="004C71B7"/>
    <w:rsid w:val="004D218E"/>
    <w:rsid w:val="004D231C"/>
    <w:rsid w:val="004D3629"/>
    <w:rsid w:val="004D4C61"/>
    <w:rsid w:val="004D6DFB"/>
    <w:rsid w:val="004E0102"/>
    <w:rsid w:val="004E0E60"/>
    <w:rsid w:val="004E2660"/>
    <w:rsid w:val="004E26B2"/>
    <w:rsid w:val="004E291B"/>
    <w:rsid w:val="004E3E47"/>
    <w:rsid w:val="004E41A5"/>
    <w:rsid w:val="004E4E85"/>
    <w:rsid w:val="004E4F3D"/>
    <w:rsid w:val="004E5137"/>
    <w:rsid w:val="004E51FC"/>
    <w:rsid w:val="004E5B76"/>
    <w:rsid w:val="004E6A58"/>
    <w:rsid w:val="004E6B21"/>
    <w:rsid w:val="004F05B4"/>
    <w:rsid w:val="004F08B9"/>
    <w:rsid w:val="004F0962"/>
    <w:rsid w:val="004F13C1"/>
    <w:rsid w:val="004F210B"/>
    <w:rsid w:val="004F296A"/>
    <w:rsid w:val="004F318A"/>
    <w:rsid w:val="004F38FC"/>
    <w:rsid w:val="004F3B6D"/>
    <w:rsid w:val="004F425C"/>
    <w:rsid w:val="004F4376"/>
    <w:rsid w:val="004F4E9D"/>
    <w:rsid w:val="004F5F61"/>
    <w:rsid w:val="004F633D"/>
    <w:rsid w:val="004F7683"/>
    <w:rsid w:val="005013AD"/>
    <w:rsid w:val="00501AD2"/>
    <w:rsid w:val="00502E4E"/>
    <w:rsid w:val="00504969"/>
    <w:rsid w:val="00506649"/>
    <w:rsid w:val="00506885"/>
    <w:rsid w:val="00507F7C"/>
    <w:rsid w:val="005101B6"/>
    <w:rsid w:val="005108CD"/>
    <w:rsid w:val="00512EEE"/>
    <w:rsid w:val="005148F3"/>
    <w:rsid w:val="0051528B"/>
    <w:rsid w:val="00515C9C"/>
    <w:rsid w:val="00516F9A"/>
    <w:rsid w:val="005174D4"/>
    <w:rsid w:val="00517829"/>
    <w:rsid w:val="00517D1B"/>
    <w:rsid w:val="005201B8"/>
    <w:rsid w:val="005206BE"/>
    <w:rsid w:val="00520EBF"/>
    <w:rsid w:val="00521857"/>
    <w:rsid w:val="005220CF"/>
    <w:rsid w:val="005229F6"/>
    <w:rsid w:val="00522FEC"/>
    <w:rsid w:val="00523E82"/>
    <w:rsid w:val="00524612"/>
    <w:rsid w:val="00524BC6"/>
    <w:rsid w:val="00526FB0"/>
    <w:rsid w:val="00527F45"/>
    <w:rsid w:val="00530637"/>
    <w:rsid w:val="00530938"/>
    <w:rsid w:val="00530FC4"/>
    <w:rsid w:val="0053207C"/>
    <w:rsid w:val="00533134"/>
    <w:rsid w:val="0053359C"/>
    <w:rsid w:val="00534DDE"/>
    <w:rsid w:val="00535B15"/>
    <w:rsid w:val="0053671A"/>
    <w:rsid w:val="005371E5"/>
    <w:rsid w:val="00540564"/>
    <w:rsid w:val="005405E0"/>
    <w:rsid w:val="00540EA4"/>
    <w:rsid w:val="00543259"/>
    <w:rsid w:val="005442D2"/>
    <w:rsid w:val="005449F2"/>
    <w:rsid w:val="005450AB"/>
    <w:rsid w:val="005456F0"/>
    <w:rsid w:val="00546173"/>
    <w:rsid w:val="005468D3"/>
    <w:rsid w:val="00546F4B"/>
    <w:rsid w:val="0055020E"/>
    <w:rsid w:val="005516C0"/>
    <w:rsid w:val="00553100"/>
    <w:rsid w:val="00553D20"/>
    <w:rsid w:val="005554D9"/>
    <w:rsid w:val="005559B9"/>
    <w:rsid w:val="00556D69"/>
    <w:rsid w:val="00557A16"/>
    <w:rsid w:val="00557C78"/>
    <w:rsid w:val="00561CD9"/>
    <w:rsid w:val="00565337"/>
    <w:rsid w:val="0056580C"/>
    <w:rsid w:val="00565C7F"/>
    <w:rsid w:val="00567568"/>
    <w:rsid w:val="00570156"/>
    <w:rsid w:val="00570AB0"/>
    <w:rsid w:val="00571250"/>
    <w:rsid w:val="00571D61"/>
    <w:rsid w:val="00571FE6"/>
    <w:rsid w:val="00574293"/>
    <w:rsid w:val="005749A5"/>
    <w:rsid w:val="00574E3B"/>
    <w:rsid w:val="005802EC"/>
    <w:rsid w:val="0058031B"/>
    <w:rsid w:val="0058071A"/>
    <w:rsid w:val="00581597"/>
    <w:rsid w:val="0058382F"/>
    <w:rsid w:val="0058489B"/>
    <w:rsid w:val="00585902"/>
    <w:rsid w:val="00585C19"/>
    <w:rsid w:val="00586052"/>
    <w:rsid w:val="005864D9"/>
    <w:rsid w:val="00592DE0"/>
    <w:rsid w:val="0059503A"/>
    <w:rsid w:val="00595A9A"/>
    <w:rsid w:val="00597744"/>
    <w:rsid w:val="00597EDA"/>
    <w:rsid w:val="005A0725"/>
    <w:rsid w:val="005A092F"/>
    <w:rsid w:val="005A0A5F"/>
    <w:rsid w:val="005A2C43"/>
    <w:rsid w:val="005A2D83"/>
    <w:rsid w:val="005A2E00"/>
    <w:rsid w:val="005A2F70"/>
    <w:rsid w:val="005A3106"/>
    <w:rsid w:val="005A5A5E"/>
    <w:rsid w:val="005A65F4"/>
    <w:rsid w:val="005A6BA1"/>
    <w:rsid w:val="005A6DD7"/>
    <w:rsid w:val="005A7FA4"/>
    <w:rsid w:val="005B195C"/>
    <w:rsid w:val="005B2F16"/>
    <w:rsid w:val="005B34C5"/>
    <w:rsid w:val="005B3B2D"/>
    <w:rsid w:val="005B46D6"/>
    <w:rsid w:val="005B5ADC"/>
    <w:rsid w:val="005B5F88"/>
    <w:rsid w:val="005B5FEE"/>
    <w:rsid w:val="005B65CC"/>
    <w:rsid w:val="005C3957"/>
    <w:rsid w:val="005C45F4"/>
    <w:rsid w:val="005C4ABA"/>
    <w:rsid w:val="005C4B07"/>
    <w:rsid w:val="005C4D42"/>
    <w:rsid w:val="005C5477"/>
    <w:rsid w:val="005D011C"/>
    <w:rsid w:val="005D143C"/>
    <w:rsid w:val="005D23EC"/>
    <w:rsid w:val="005D43B9"/>
    <w:rsid w:val="005D4766"/>
    <w:rsid w:val="005D4E2D"/>
    <w:rsid w:val="005D4F31"/>
    <w:rsid w:val="005D52B5"/>
    <w:rsid w:val="005D68C4"/>
    <w:rsid w:val="005D75A0"/>
    <w:rsid w:val="005D760E"/>
    <w:rsid w:val="005E09B4"/>
    <w:rsid w:val="005E253A"/>
    <w:rsid w:val="005E586D"/>
    <w:rsid w:val="005F05E3"/>
    <w:rsid w:val="005F2CD4"/>
    <w:rsid w:val="005F3419"/>
    <w:rsid w:val="005F4F61"/>
    <w:rsid w:val="005F6782"/>
    <w:rsid w:val="005F6E5F"/>
    <w:rsid w:val="005F6F05"/>
    <w:rsid w:val="006039B9"/>
    <w:rsid w:val="00603BAA"/>
    <w:rsid w:val="006057CF"/>
    <w:rsid w:val="00610BD8"/>
    <w:rsid w:val="00611118"/>
    <w:rsid w:val="00614EFC"/>
    <w:rsid w:val="00617F6D"/>
    <w:rsid w:val="0062175C"/>
    <w:rsid w:val="006231E3"/>
    <w:rsid w:val="00623632"/>
    <w:rsid w:val="00624D50"/>
    <w:rsid w:val="00624FE0"/>
    <w:rsid w:val="00625140"/>
    <w:rsid w:val="0062514B"/>
    <w:rsid w:val="0062549E"/>
    <w:rsid w:val="00626D6A"/>
    <w:rsid w:val="00626F76"/>
    <w:rsid w:val="00627BED"/>
    <w:rsid w:val="00630309"/>
    <w:rsid w:val="00631367"/>
    <w:rsid w:val="00631D3D"/>
    <w:rsid w:val="006337AF"/>
    <w:rsid w:val="0063509A"/>
    <w:rsid w:val="006359C6"/>
    <w:rsid w:val="006366FE"/>
    <w:rsid w:val="00640930"/>
    <w:rsid w:val="00640F80"/>
    <w:rsid w:val="00641380"/>
    <w:rsid w:val="00641626"/>
    <w:rsid w:val="00641B77"/>
    <w:rsid w:val="00641C08"/>
    <w:rsid w:val="00643975"/>
    <w:rsid w:val="00645483"/>
    <w:rsid w:val="00645DDE"/>
    <w:rsid w:val="00647379"/>
    <w:rsid w:val="00647CEA"/>
    <w:rsid w:val="00650EC9"/>
    <w:rsid w:val="006514D9"/>
    <w:rsid w:val="00651EE8"/>
    <w:rsid w:val="00652F14"/>
    <w:rsid w:val="00654087"/>
    <w:rsid w:val="00654EBC"/>
    <w:rsid w:val="00654FC2"/>
    <w:rsid w:val="00656FBC"/>
    <w:rsid w:val="0065768F"/>
    <w:rsid w:val="00657704"/>
    <w:rsid w:val="006606C6"/>
    <w:rsid w:val="00662ABD"/>
    <w:rsid w:val="00663228"/>
    <w:rsid w:val="00663C1D"/>
    <w:rsid w:val="00663DE0"/>
    <w:rsid w:val="00663E1A"/>
    <w:rsid w:val="0066419D"/>
    <w:rsid w:val="00666C48"/>
    <w:rsid w:val="00667904"/>
    <w:rsid w:val="006723AA"/>
    <w:rsid w:val="00672D8B"/>
    <w:rsid w:val="00673F77"/>
    <w:rsid w:val="006749C6"/>
    <w:rsid w:val="006750AF"/>
    <w:rsid w:val="00675664"/>
    <w:rsid w:val="00675DE1"/>
    <w:rsid w:val="0067660A"/>
    <w:rsid w:val="0067701C"/>
    <w:rsid w:val="006773C8"/>
    <w:rsid w:val="0067784E"/>
    <w:rsid w:val="00677AE3"/>
    <w:rsid w:val="00680827"/>
    <w:rsid w:val="00681603"/>
    <w:rsid w:val="00682904"/>
    <w:rsid w:val="00683B4A"/>
    <w:rsid w:val="00684EBE"/>
    <w:rsid w:val="006860E3"/>
    <w:rsid w:val="00686918"/>
    <w:rsid w:val="0068725F"/>
    <w:rsid w:val="00690B0B"/>
    <w:rsid w:val="006915EB"/>
    <w:rsid w:val="006916A8"/>
    <w:rsid w:val="00692417"/>
    <w:rsid w:val="006951EB"/>
    <w:rsid w:val="0069560D"/>
    <w:rsid w:val="00696454"/>
    <w:rsid w:val="00696B90"/>
    <w:rsid w:val="006A1183"/>
    <w:rsid w:val="006A293F"/>
    <w:rsid w:val="006A2F61"/>
    <w:rsid w:val="006A3EFB"/>
    <w:rsid w:val="006A3F37"/>
    <w:rsid w:val="006A451E"/>
    <w:rsid w:val="006A4697"/>
    <w:rsid w:val="006A46D7"/>
    <w:rsid w:val="006A4932"/>
    <w:rsid w:val="006A5AB7"/>
    <w:rsid w:val="006A5DC8"/>
    <w:rsid w:val="006B0152"/>
    <w:rsid w:val="006B0496"/>
    <w:rsid w:val="006B072F"/>
    <w:rsid w:val="006B0D10"/>
    <w:rsid w:val="006B1634"/>
    <w:rsid w:val="006B169A"/>
    <w:rsid w:val="006B17C2"/>
    <w:rsid w:val="006B1A86"/>
    <w:rsid w:val="006B2A3B"/>
    <w:rsid w:val="006B2B17"/>
    <w:rsid w:val="006B2D9C"/>
    <w:rsid w:val="006B30AF"/>
    <w:rsid w:val="006B5197"/>
    <w:rsid w:val="006B6AAC"/>
    <w:rsid w:val="006B6D83"/>
    <w:rsid w:val="006B7BD8"/>
    <w:rsid w:val="006C00C6"/>
    <w:rsid w:val="006C045F"/>
    <w:rsid w:val="006C3218"/>
    <w:rsid w:val="006C37DF"/>
    <w:rsid w:val="006C4181"/>
    <w:rsid w:val="006C4ACC"/>
    <w:rsid w:val="006C4C96"/>
    <w:rsid w:val="006C66EE"/>
    <w:rsid w:val="006C7B22"/>
    <w:rsid w:val="006D2A30"/>
    <w:rsid w:val="006D2E01"/>
    <w:rsid w:val="006D3028"/>
    <w:rsid w:val="006D3A4F"/>
    <w:rsid w:val="006D3E40"/>
    <w:rsid w:val="006D5738"/>
    <w:rsid w:val="006D5B71"/>
    <w:rsid w:val="006D65BE"/>
    <w:rsid w:val="006D66A4"/>
    <w:rsid w:val="006D6B9C"/>
    <w:rsid w:val="006D7302"/>
    <w:rsid w:val="006D7413"/>
    <w:rsid w:val="006E195F"/>
    <w:rsid w:val="006E1C8A"/>
    <w:rsid w:val="006E36B6"/>
    <w:rsid w:val="006E4007"/>
    <w:rsid w:val="006E67CD"/>
    <w:rsid w:val="006E73BE"/>
    <w:rsid w:val="006E7CF4"/>
    <w:rsid w:val="006F0211"/>
    <w:rsid w:val="006F3080"/>
    <w:rsid w:val="006F3275"/>
    <w:rsid w:val="006F4455"/>
    <w:rsid w:val="006F5480"/>
    <w:rsid w:val="006F69E0"/>
    <w:rsid w:val="007007C2"/>
    <w:rsid w:val="007008DD"/>
    <w:rsid w:val="0070205D"/>
    <w:rsid w:val="00702A3C"/>
    <w:rsid w:val="00702BF2"/>
    <w:rsid w:val="00705B3D"/>
    <w:rsid w:val="00706A90"/>
    <w:rsid w:val="00710087"/>
    <w:rsid w:val="00711355"/>
    <w:rsid w:val="00711650"/>
    <w:rsid w:val="00711E28"/>
    <w:rsid w:val="0071238A"/>
    <w:rsid w:val="007149D9"/>
    <w:rsid w:val="00714F49"/>
    <w:rsid w:val="00715830"/>
    <w:rsid w:val="00715FDD"/>
    <w:rsid w:val="0071641A"/>
    <w:rsid w:val="0071676A"/>
    <w:rsid w:val="00716933"/>
    <w:rsid w:val="00721826"/>
    <w:rsid w:val="00721A09"/>
    <w:rsid w:val="00721C98"/>
    <w:rsid w:val="00721F74"/>
    <w:rsid w:val="0072211F"/>
    <w:rsid w:val="0072245F"/>
    <w:rsid w:val="007235C9"/>
    <w:rsid w:val="00723ECD"/>
    <w:rsid w:val="00725CD8"/>
    <w:rsid w:val="0072663B"/>
    <w:rsid w:val="0072736A"/>
    <w:rsid w:val="007277FC"/>
    <w:rsid w:val="007303FD"/>
    <w:rsid w:val="00731980"/>
    <w:rsid w:val="0073271B"/>
    <w:rsid w:val="00732A85"/>
    <w:rsid w:val="00733003"/>
    <w:rsid w:val="007347CB"/>
    <w:rsid w:val="00734994"/>
    <w:rsid w:val="0073502F"/>
    <w:rsid w:val="00735B0F"/>
    <w:rsid w:val="00740160"/>
    <w:rsid w:val="007404EC"/>
    <w:rsid w:val="007412FA"/>
    <w:rsid w:val="00742133"/>
    <w:rsid w:val="00742248"/>
    <w:rsid w:val="00742BD6"/>
    <w:rsid w:val="00742FD0"/>
    <w:rsid w:val="00744236"/>
    <w:rsid w:val="007463BE"/>
    <w:rsid w:val="0074711B"/>
    <w:rsid w:val="00747A32"/>
    <w:rsid w:val="00750C1D"/>
    <w:rsid w:val="00751153"/>
    <w:rsid w:val="007511AC"/>
    <w:rsid w:val="00752731"/>
    <w:rsid w:val="007531F9"/>
    <w:rsid w:val="00753611"/>
    <w:rsid w:val="00755AAC"/>
    <w:rsid w:val="007579F1"/>
    <w:rsid w:val="00757CA8"/>
    <w:rsid w:val="0076007F"/>
    <w:rsid w:val="007607F4"/>
    <w:rsid w:val="007624ED"/>
    <w:rsid w:val="007630CB"/>
    <w:rsid w:val="0076354A"/>
    <w:rsid w:val="00763E2A"/>
    <w:rsid w:val="00763FD0"/>
    <w:rsid w:val="007648D7"/>
    <w:rsid w:val="00764F19"/>
    <w:rsid w:val="00765361"/>
    <w:rsid w:val="0077034E"/>
    <w:rsid w:val="007707A9"/>
    <w:rsid w:val="00771D7D"/>
    <w:rsid w:val="007721B3"/>
    <w:rsid w:val="00772223"/>
    <w:rsid w:val="007724C9"/>
    <w:rsid w:val="007727E0"/>
    <w:rsid w:val="0077303D"/>
    <w:rsid w:val="00773E65"/>
    <w:rsid w:val="00775C72"/>
    <w:rsid w:val="00777E02"/>
    <w:rsid w:val="00780EE2"/>
    <w:rsid w:val="0078381A"/>
    <w:rsid w:val="0078472E"/>
    <w:rsid w:val="00784788"/>
    <w:rsid w:val="007906A7"/>
    <w:rsid w:val="007953D2"/>
    <w:rsid w:val="00795B5D"/>
    <w:rsid w:val="00795FFB"/>
    <w:rsid w:val="00796376"/>
    <w:rsid w:val="007971F6"/>
    <w:rsid w:val="00797878"/>
    <w:rsid w:val="00797AE9"/>
    <w:rsid w:val="007A26E3"/>
    <w:rsid w:val="007A2E9E"/>
    <w:rsid w:val="007A3416"/>
    <w:rsid w:val="007A4293"/>
    <w:rsid w:val="007B1F0C"/>
    <w:rsid w:val="007B1FFB"/>
    <w:rsid w:val="007B2077"/>
    <w:rsid w:val="007B3060"/>
    <w:rsid w:val="007B40C1"/>
    <w:rsid w:val="007B40F8"/>
    <w:rsid w:val="007B4231"/>
    <w:rsid w:val="007B42FE"/>
    <w:rsid w:val="007B5533"/>
    <w:rsid w:val="007B5CE2"/>
    <w:rsid w:val="007B5FD8"/>
    <w:rsid w:val="007B77EA"/>
    <w:rsid w:val="007C041D"/>
    <w:rsid w:val="007C1686"/>
    <w:rsid w:val="007C18DD"/>
    <w:rsid w:val="007C2626"/>
    <w:rsid w:val="007C2756"/>
    <w:rsid w:val="007C306D"/>
    <w:rsid w:val="007C4263"/>
    <w:rsid w:val="007C5CC2"/>
    <w:rsid w:val="007C5D4F"/>
    <w:rsid w:val="007C7ADE"/>
    <w:rsid w:val="007D088F"/>
    <w:rsid w:val="007D1632"/>
    <w:rsid w:val="007D236B"/>
    <w:rsid w:val="007D3E61"/>
    <w:rsid w:val="007D4B08"/>
    <w:rsid w:val="007D56A3"/>
    <w:rsid w:val="007D5BA0"/>
    <w:rsid w:val="007D6431"/>
    <w:rsid w:val="007E06C3"/>
    <w:rsid w:val="007E2E6F"/>
    <w:rsid w:val="007E2FF4"/>
    <w:rsid w:val="007E319B"/>
    <w:rsid w:val="007E31DA"/>
    <w:rsid w:val="007E39D0"/>
    <w:rsid w:val="007E4347"/>
    <w:rsid w:val="007E4ACF"/>
    <w:rsid w:val="007E4EE9"/>
    <w:rsid w:val="007E6396"/>
    <w:rsid w:val="007E67E1"/>
    <w:rsid w:val="007E6ADD"/>
    <w:rsid w:val="007F0B5F"/>
    <w:rsid w:val="007F26BD"/>
    <w:rsid w:val="007F35CA"/>
    <w:rsid w:val="007F3ACA"/>
    <w:rsid w:val="007F4708"/>
    <w:rsid w:val="007F4E1D"/>
    <w:rsid w:val="007F7A75"/>
    <w:rsid w:val="007F7D82"/>
    <w:rsid w:val="0080038E"/>
    <w:rsid w:val="00800E70"/>
    <w:rsid w:val="00801595"/>
    <w:rsid w:val="0080341F"/>
    <w:rsid w:val="00803DCA"/>
    <w:rsid w:val="008053A5"/>
    <w:rsid w:val="00806E45"/>
    <w:rsid w:val="00807C81"/>
    <w:rsid w:val="00810053"/>
    <w:rsid w:val="0081053D"/>
    <w:rsid w:val="00810618"/>
    <w:rsid w:val="00811DB9"/>
    <w:rsid w:val="00812B85"/>
    <w:rsid w:val="00813C1D"/>
    <w:rsid w:val="00816A87"/>
    <w:rsid w:val="00816CF6"/>
    <w:rsid w:val="00816DFD"/>
    <w:rsid w:val="00816EE8"/>
    <w:rsid w:val="00820818"/>
    <w:rsid w:val="0082173E"/>
    <w:rsid w:val="00821E68"/>
    <w:rsid w:val="00822E1F"/>
    <w:rsid w:val="00823B70"/>
    <w:rsid w:val="00827B4D"/>
    <w:rsid w:val="00827CA1"/>
    <w:rsid w:val="00831521"/>
    <w:rsid w:val="00831F50"/>
    <w:rsid w:val="00832335"/>
    <w:rsid w:val="008330D3"/>
    <w:rsid w:val="008337F5"/>
    <w:rsid w:val="00833EAC"/>
    <w:rsid w:val="00834AD1"/>
    <w:rsid w:val="00834D96"/>
    <w:rsid w:val="008357E9"/>
    <w:rsid w:val="008361CC"/>
    <w:rsid w:val="0083748D"/>
    <w:rsid w:val="00840768"/>
    <w:rsid w:val="0084124E"/>
    <w:rsid w:val="008412AC"/>
    <w:rsid w:val="00843713"/>
    <w:rsid w:val="0084393E"/>
    <w:rsid w:val="00844516"/>
    <w:rsid w:val="0084477D"/>
    <w:rsid w:val="0084495D"/>
    <w:rsid w:val="00850E45"/>
    <w:rsid w:val="00850F07"/>
    <w:rsid w:val="00851E91"/>
    <w:rsid w:val="0085291B"/>
    <w:rsid w:val="00853492"/>
    <w:rsid w:val="00853ACE"/>
    <w:rsid w:val="00855F41"/>
    <w:rsid w:val="00857D99"/>
    <w:rsid w:val="00863248"/>
    <w:rsid w:val="00865D4B"/>
    <w:rsid w:val="008671F3"/>
    <w:rsid w:val="00873762"/>
    <w:rsid w:val="008767CE"/>
    <w:rsid w:val="00876C1D"/>
    <w:rsid w:val="00880034"/>
    <w:rsid w:val="00880175"/>
    <w:rsid w:val="0088084B"/>
    <w:rsid w:val="00880D31"/>
    <w:rsid w:val="00880E23"/>
    <w:rsid w:val="00880FE5"/>
    <w:rsid w:val="00881F4B"/>
    <w:rsid w:val="0088276B"/>
    <w:rsid w:val="008836AC"/>
    <w:rsid w:val="008902EE"/>
    <w:rsid w:val="00890AD6"/>
    <w:rsid w:val="0089160A"/>
    <w:rsid w:val="008941DD"/>
    <w:rsid w:val="008950D2"/>
    <w:rsid w:val="008951E0"/>
    <w:rsid w:val="008956F6"/>
    <w:rsid w:val="00895B0C"/>
    <w:rsid w:val="00895C20"/>
    <w:rsid w:val="008966CA"/>
    <w:rsid w:val="008A2BA3"/>
    <w:rsid w:val="008A3F12"/>
    <w:rsid w:val="008A6513"/>
    <w:rsid w:val="008A67D1"/>
    <w:rsid w:val="008A78B4"/>
    <w:rsid w:val="008B0DAF"/>
    <w:rsid w:val="008B2D1B"/>
    <w:rsid w:val="008B2DFA"/>
    <w:rsid w:val="008B3B8F"/>
    <w:rsid w:val="008B3CD1"/>
    <w:rsid w:val="008B3F58"/>
    <w:rsid w:val="008B50FD"/>
    <w:rsid w:val="008B5551"/>
    <w:rsid w:val="008B5EB3"/>
    <w:rsid w:val="008B6DFB"/>
    <w:rsid w:val="008B7C32"/>
    <w:rsid w:val="008C00C4"/>
    <w:rsid w:val="008C0A19"/>
    <w:rsid w:val="008C1444"/>
    <w:rsid w:val="008C1B5D"/>
    <w:rsid w:val="008C343D"/>
    <w:rsid w:val="008C6369"/>
    <w:rsid w:val="008C7B01"/>
    <w:rsid w:val="008D0154"/>
    <w:rsid w:val="008D1B24"/>
    <w:rsid w:val="008D1FE8"/>
    <w:rsid w:val="008D252D"/>
    <w:rsid w:val="008D3915"/>
    <w:rsid w:val="008D3F83"/>
    <w:rsid w:val="008D40EF"/>
    <w:rsid w:val="008D478F"/>
    <w:rsid w:val="008D4B2F"/>
    <w:rsid w:val="008D786C"/>
    <w:rsid w:val="008D7AAC"/>
    <w:rsid w:val="008D7B0A"/>
    <w:rsid w:val="008D7F76"/>
    <w:rsid w:val="008E2255"/>
    <w:rsid w:val="008E27FD"/>
    <w:rsid w:val="008E3967"/>
    <w:rsid w:val="008E3FE2"/>
    <w:rsid w:val="008E4551"/>
    <w:rsid w:val="008E4766"/>
    <w:rsid w:val="008E4D45"/>
    <w:rsid w:val="008E6461"/>
    <w:rsid w:val="008E7376"/>
    <w:rsid w:val="008F00E2"/>
    <w:rsid w:val="008F0370"/>
    <w:rsid w:val="008F09D5"/>
    <w:rsid w:val="008F0BCC"/>
    <w:rsid w:val="008F0E24"/>
    <w:rsid w:val="008F167A"/>
    <w:rsid w:val="008F2F7E"/>
    <w:rsid w:val="008F307D"/>
    <w:rsid w:val="008F42D0"/>
    <w:rsid w:val="008F4C2D"/>
    <w:rsid w:val="008F6F7A"/>
    <w:rsid w:val="008F74B3"/>
    <w:rsid w:val="008F75F7"/>
    <w:rsid w:val="00900308"/>
    <w:rsid w:val="0090150E"/>
    <w:rsid w:val="009019CA"/>
    <w:rsid w:val="00903D06"/>
    <w:rsid w:val="009046A0"/>
    <w:rsid w:val="00905F21"/>
    <w:rsid w:val="00906BE4"/>
    <w:rsid w:val="00906FB4"/>
    <w:rsid w:val="00907241"/>
    <w:rsid w:val="00907532"/>
    <w:rsid w:val="00907F3A"/>
    <w:rsid w:val="00910A7F"/>
    <w:rsid w:val="00910C7D"/>
    <w:rsid w:val="00910E1B"/>
    <w:rsid w:val="009121B6"/>
    <w:rsid w:val="00914F80"/>
    <w:rsid w:val="00915034"/>
    <w:rsid w:val="00920EBA"/>
    <w:rsid w:val="0092171C"/>
    <w:rsid w:val="009221BE"/>
    <w:rsid w:val="00922BF5"/>
    <w:rsid w:val="00923514"/>
    <w:rsid w:val="00923A57"/>
    <w:rsid w:val="00923A59"/>
    <w:rsid w:val="00923A76"/>
    <w:rsid w:val="00923DE2"/>
    <w:rsid w:val="009241FF"/>
    <w:rsid w:val="00925B9B"/>
    <w:rsid w:val="009263FB"/>
    <w:rsid w:val="009320DB"/>
    <w:rsid w:val="00932263"/>
    <w:rsid w:val="009326D9"/>
    <w:rsid w:val="00932B38"/>
    <w:rsid w:val="00932E32"/>
    <w:rsid w:val="009348F1"/>
    <w:rsid w:val="00935033"/>
    <w:rsid w:val="009355B0"/>
    <w:rsid w:val="00935A11"/>
    <w:rsid w:val="00935D95"/>
    <w:rsid w:val="00936357"/>
    <w:rsid w:val="0094142B"/>
    <w:rsid w:val="009415FE"/>
    <w:rsid w:val="0094294A"/>
    <w:rsid w:val="00942D41"/>
    <w:rsid w:val="009453C0"/>
    <w:rsid w:val="00945515"/>
    <w:rsid w:val="00946F69"/>
    <w:rsid w:val="00950E7F"/>
    <w:rsid w:val="00951180"/>
    <w:rsid w:val="00952448"/>
    <w:rsid w:val="00953E10"/>
    <w:rsid w:val="009540C7"/>
    <w:rsid w:val="0095510C"/>
    <w:rsid w:val="00955756"/>
    <w:rsid w:val="0095677C"/>
    <w:rsid w:val="009573F5"/>
    <w:rsid w:val="00957F88"/>
    <w:rsid w:val="009602C5"/>
    <w:rsid w:val="00961191"/>
    <w:rsid w:val="00961315"/>
    <w:rsid w:val="009615E2"/>
    <w:rsid w:val="00961A51"/>
    <w:rsid w:val="0096493C"/>
    <w:rsid w:val="00964BB4"/>
    <w:rsid w:val="00967190"/>
    <w:rsid w:val="009672FE"/>
    <w:rsid w:val="009701B1"/>
    <w:rsid w:val="009706AB"/>
    <w:rsid w:val="00971C71"/>
    <w:rsid w:val="00972661"/>
    <w:rsid w:val="00973C02"/>
    <w:rsid w:val="00974C5B"/>
    <w:rsid w:val="00974E68"/>
    <w:rsid w:val="009750D9"/>
    <w:rsid w:val="009757C3"/>
    <w:rsid w:val="0097606C"/>
    <w:rsid w:val="00976380"/>
    <w:rsid w:val="00977004"/>
    <w:rsid w:val="009772B6"/>
    <w:rsid w:val="00977A22"/>
    <w:rsid w:val="00977E78"/>
    <w:rsid w:val="00982496"/>
    <w:rsid w:val="009832FC"/>
    <w:rsid w:val="009836A0"/>
    <w:rsid w:val="00983BCE"/>
    <w:rsid w:val="0098498D"/>
    <w:rsid w:val="009868D8"/>
    <w:rsid w:val="00986EDD"/>
    <w:rsid w:val="00987EE0"/>
    <w:rsid w:val="00990C4F"/>
    <w:rsid w:val="00991A84"/>
    <w:rsid w:val="009926E8"/>
    <w:rsid w:val="0099380A"/>
    <w:rsid w:val="00994CE6"/>
    <w:rsid w:val="0099585A"/>
    <w:rsid w:val="00996EAB"/>
    <w:rsid w:val="00997210"/>
    <w:rsid w:val="009A1117"/>
    <w:rsid w:val="009A1CDF"/>
    <w:rsid w:val="009A1E4E"/>
    <w:rsid w:val="009A248D"/>
    <w:rsid w:val="009A2CF8"/>
    <w:rsid w:val="009A2E84"/>
    <w:rsid w:val="009A568F"/>
    <w:rsid w:val="009A5D72"/>
    <w:rsid w:val="009A7BD5"/>
    <w:rsid w:val="009B1044"/>
    <w:rsid w:val="009B1BEE"/>
    <w:rsid w:val="009B2BAB"/>
    <w:rsid w:val="009B38F7"/>
    <w:rsid w:val="009B4F84"/>
    <w:rsid w:val="009B56BE"/>
    <w:rsid w:val="009B5C64"/>
    <w:rsid w:val="009B5C67"/>
    <w:rsid w:val="009C09AC"/>
    <w:rsid w:val="009C0E8B"/>
    <w:rsid w:val="009C1613"/>
    <w:rsid w:val="009C3464"/>
    <w:rsid w:val="009C44F3"/>
    <w:rsid w:val="009C46F7"/>
    <w:rsid w:val="009C5280"/>
    <w:rsid w:val="009C52BF"/>
    <w:rsid w:val="009C61BD"/>
    <w:rsid w:val="009D1A89"/>
    <w:rsid w:val="009D1FFB"/>
    <w:rsid w:val="009D3076"/>
    <w:rsid w:val="009D37B0"/>
    <w:rsid w:val="009D422D"/>
    <w:rsid w:val="009D59B8"/>
    <w:rsid w:val="009D726E"/>
    <w:rsid w:val="009D74FB"/>
    <w:rsid w:val="009E049F"/>
    <w:rsid w:val="009E04A4"/>
    <w:rsid w:val="009E15D6"/>
    <w:rsid w:val="009E1B09"/>
    <w:rsid w:val="009E2D35"/>
    <w:rsid w:val="009E372E"/>
    <w:rsid w:val="009E4CF0"/>
    <w:rsid w:val="009E50D4"/>
    <w:rsid w:val="009F0C7F"/>
    <w:rsid w:val="009F23AA"/>
    <w:rsid w:val="009F3C4B"/>
    <w:rsid w:val="009F534B"/>
    <w:rsid w:val="009F5B10"/>
    <w:rsid w:val="009F5C16"/>
    <w:rsid w:val="009F5D48"/>
    <w:rsid w:val="009F6162"/>
    <w:rsid w:val="00A01B21"/>
    <w:rsid w:val="00A01CD3"/>
    <w:rsid w:val="00A0226B"/>
    <w:rsid w:val="00A0286D"/>
    <w:rsid w:val="00A02CB5"/>
    <w:rsid w:val="00A02D65"/>
    <w:rsid w:val="00A040E3"/>
    <w:rsid w:val="00A05FF3"/>
    <w:rsid w:val="00A06627"/>
    <w:rsid w:val="00A067DF"/>
    <w:rsid w:val="00A06933"/>
    <w:rsid w:val="00A07090"/>
    <w:rsid w:val="00A109EB"/>
    <w:rsid w:val="00A109EC"/>
    <w:rsid w:val="00A10BB0"/>
    <w:rsid w:val="00A11460"/>
    <w:rsid w:val="00A11D05"/>
    <w:rsid w:val="00A123F8"/>
    <w:rsid w:val="00A133B8"/>
    <w:rsid w:val="00A16310"/>
    <w:rsid w:val="00A170E0"/>
    <w:rsid w:val="00A17A7E"/>
    <w:rsid w:val="00A20D27"/>
    <w:rsid w:val="00A227D4"/>
    <w:rsid w:val="00A2399D"/>
    <w:rsid w:val="00A23E45"/>
    <w:rsid w:val="00A24B30"/>
    <w:rsid w:val="00A26ABF"/>
    <w:rsid w:val="00A26E00"/>
    <w:rsid w:val="00A27B8D"/>
    <w:rsid w:val="00A27C59"/>
    <w:rsid w:val="00A3059E"/>
    <w:rsid w:val="00A310D1"/>
    <w:rsid w:val="00A310FD"/>
    <w:rsid w:val="00A32360"/>
    <w:rsid w:val="00A344EF"/>
    <w:rsid w:val="00A353C5"/>
    <w:rsid w:val="00A354EF"/>
    <w:rsid w:val="00A41162"/>
    <w:rsid w:val="00A41AD4"/>
    <w:rsid w:val="00A41B6B"/>
    <w:rsid w:val="00A4317F"/>
    <w:rsid w:val="00A43635"/>
    <w:rsid w:val="00A43727"/>
    <w:rsid w:val="00A4573F"/>
    <w:rsid w:val="00A45F51"/>
    <w:rsid w:val="00A46CA0"/>
    <w:rsid w:val="00A47E1D"/>
    <w:rsid w:val="00A50BEB"/>
    <w:rsid w:val="00A51E43"/>
    <w:rsid w:val="00A521B5"/>
    <w:rsid w:val="00A5513B"/>
    <w:rsid w:val="00A55532"/>
    <w:rsid w:val="00A5674B"/>
    <w:rsid w:val="00A57104"/>
    <w:rsid w:val="00A607BC"/>
    <w:rsid w:val="00A60D0A"/>
    <w:rsid w:val="00A6136E"/>
    <w:rsid w:val="00A6177F"/>
    <w:rsid w:val="00A61DA2"/>
    <w:rsid w:val="00A648BD"/>
    <w:rsid w:val="00A64ADE"/>
    <w:rsid w:val="00A678DA"/>
    <w:rsid w:val="00A67AD1"/>
    <w:rsid w:val="00A67EB0"/>
    <w:rsid w:val="00A73DA5"/>
    <w:rsid w:val="00A74873"/>
    <w:rsid w:val="00A74BC1"/>
    <w:rsid w:val="00A75F08"/>
    <w:rsid w:val="00A77D30"/>
    <w:rsid w:val="00A81E3C"/>
    <w:rsid w:val="00A82A3B"/>
    <w:rsid w:val="00A83106"/>
    <w:rsid w:val="00A832C5"/>
    <w:rsid w:val="00A8378F"/>
    <w:rsid w:val="00A84684"/>
    <w:rsid w:val="00A852D1"/>
    <w:rsid w:val="00A85C1F"/>
    <w:rsid w:val="00A86AD6"/>
    <w:rsid w:val="00A87C35"/>
    <w:rsid w:val="00A9015E"/>
    <w:rsid w:val="00A90518"/>
    <w:rsid w:val="00A920C8"/>
    <w:rsid w:val="00A92B86"/>
    <w:rsid w:val="00A9335E"/>
    <w:rsid w:val="00A93900"/>
    <w:rsid w:val="00A93E1D"/>
    <w:rsid w:val="00A94CE4"/>
    <w:rsid w:val="00A95ECA"/>
    <w:rsid w:val="00A97987"/>
    <w:rsid w:val="00AA0F9C"/>
    <w:rsid w:val="00AA19D8"/>
    <w:rsid w:val="00AA30CC"/>
    <w:rsid w:val="00AA3783"/>
    <w:rsid w:val="00AA3DC9"/>
    <w:rsid w:val="00AA6B80"/>
    <w:rsid w:val="00AB071D"/>
    <w:rsid w:val="00AB5021"/>
    <w:rsid w:val="00AB514B"/>
    <w:rsid w:val="00AB5210"/>
    <w:rsid w:val="00AB5887"/>
    <w:rsid w:val="00AB6C64"/>
    <w:rsid w:val="00AB6EA9"/>
    <w:rsid w:val="00AB7540"/>
    <w:rsid w:val="00AB7E93"/>
    <w:rsid w:val="00AC189D"/>
    <w:rsid w:val="00AC2356"/>
    <w:rsid w:val="00AC5DBF"/>
    <w:rsid w:val="00AC76C6"/>
    <w:rsid w:val="00AD066C"/>
    <w:rsid w:val="00AD07B4"/>
    <w:rsid w:val="00AD125B"/>
    <w:rsid w:val="00AD14F1"/>
    <w:rsid w:val="00AD27FA"/>
    <w:rsid w:val="00AD4491"/>
    <w:rsid w:val="00AD4ACB"/>
    <w:rsid w:val="00AD7293"/>
    <w:rsid w:val="00AD7376"/>
    <w:rsid w:val="00AE1768"/>
    <w:rsid w:val="00AE71C3"/>
    <w:rsid w:val="00AE757C"/>
    <w:rsid w:val="00AE75DB"/>
    <w:rsid w:val="00AE770F"/>
    <w:rsid w:val="00AE797C"/>
    <w:rsid w:val="00AE79EA"/>
    <w:rsid w:val="00AF119C"/>
    <w:rsid w:val="00AF225D"/>
    <w:rsid w:val="00AF2307"/>
    <w:rsid w:val="00AF33A0"/>
    <w:rsid w:val="00AF39DF"/>
    <w:rsid w:val="00AF3C5D"/>
    <w:rsid w:val="00AF4A0B"/>
    <w:rsid w:val="00AF6EC4"/>
    <w:rsid w:val="00AF735A"/>
    <w:rsid w:val="00B0111D"/>
    <w:rsid w:val="00B02BDD"/>
    <w:rsid w:val="00B0385C"/>
    <w:rsid w:val="00B03EA6"/>
    <w:rsid w:val="00B04477"/>
    <w:rsid w:val="00B057C3"/>
    <w:rsid w:val="00B05B7F"/>
    <w:rsid w:val="00B05E75"/>
    <w:rsid w:val="00B063EA"/>
    <w:rsid w:val="00B07666"/>
    <w:rsid w:val="00B1002B"/>
    <w:rsid w:val="00B10709"/>
    <w:rsid w:val="00B10D90"/>
    <w:rsid w:val="00B12060"/>
    <w:rsid w:val="00B142C1"/>
    <w:rsid w:val="00B153B7"/>
    <w:rsid w:val="00B1554A"/>
    <w:rsid w:val="00B1555E"/>
    <w:rsid w:val="00B167B2"/>
    <w:rsid w:val="00B179EA"/>
    <w:rsid w:val="00B20303"/>
    <w:rsid w:val="00B22D5B"/>
    <w:rsid w:val="00B247AE"/>
    <w:rsid w:val="00B25445"/>
    <w:rsid w:val="00B2546C"/>
    <w:rsid w:val="00B258A0"/>
    <w:rsid w:val="00B321D4"/>
    <w:rsid w:val="00B33966"/>
    <w:rsid w:val="00B339B4"/>
    <w:rsid w:val="00B33B46"/>
    <w:rsid w:val="00B350E5"/>
    <w:rsid w:val="00B35E39"/>
    <w:rsid w:val="00B364FB"/>
    <w:rsid w:val="00B3661B"/>
    <w:rsid w:val="00B36B35"/>
    <w:rsid w:val="00B373F7"/>
    <w:rsid w:val="00B37CC5"/>
    <w:rsid w:val="00B42846"/>
    <w:rsid w:val="00B42FBA"/>
    <w:rsid w:val="00B43D47"/>
    <w:rsid w:val="00B45E8D"/>
    <w:rsid w:val="00B46194"/>
    <w:rsid w:val="00B4669D"/>
    <w:rsid w:val="00B47639"/>
    <w:rsid w:val="00B47B2D"/>
    <w:rsid w:val="00B5230F"/>
    <w:rsid w:val="00B539F4"/>
    <w:rsid w:val="00B53D31"/>
    <w:rsid w:val="00B53FB9"/>
    <w:rsid w:val="00B54243"/>
    <w:rsid w:val="00B54A3F"/>
    <w:rsid w:val="00B56273"/>
    <w:rsid w:val="00B567BA"/>
    <w:rsid w:val="00B56D14"/>
    <w:rsid w:val="00B61C3D"/>
    <w:rsid w:val="00B62398"/>
    <w:rsid w:val="00B62F7E"/>
    <w:rsid w:val="00B644E2"/>
    <w:rsid w:val="00B64743"/>
    <w:rsid w:val="00B66238"/>
    <w:rsid w:val="00B66676"/>
    <w:rsid w:val="00B6763E"/>
    <w:rsid w:val="00B67C04"/>
    <w:rsid w:val="00B70665"/>
    <w:rsid w:val="00B710A2"/>
    <w:rsid w:val="00B7239D"/>
    <w:rsid w:val="00B73392"/>
    <w:rsid w:val="00B73BBB"/>
    <w:rsid w:val="00B75462"/>
    <w:rsid w:val="00B803A8"/>
    <w:rsid w:val="00B805F6"/>
    <w:rsid w:val="00B81D0A"/>
    <w:rsid w:val="00B81FB0"/>
    <w:rsid w:val="00B82E49"/>
    <w:rsid w:val="00B84BAD"/>
    <w:rsid w:val="00B85246"/>
    <w:rsid w:val="00B85E4E"/>
    <w:rsid w:val="00B87315"/>
    <w:rsid w:val="00B91894"/>
    <w:rsid w:val="00B92464"/>
    <w:rsid w:val="00B93D5E"/>
    <w:rsid w:val="00B942FD"/>
    <w:rsid w:val="00B94618"/>
    <w:rsid w:val="00B948CD"/>
    <w:rsid w:val="00B9514C"/>
    <w:rsid w:val="00B9526E"/>
    <w:rsid w:val="00B95D80"/>
    <w:rsid w:val="00BA15AA"/>
    <w:rsid w:val="00BA42DF"/>
    <w:rsid w:val="00BA4ADB"/>
    <w:rsid w:val="00BA5310"/>
    <w:rsid w:val="00BA645B"/>
    <w:rsid w:val="00BA6C53"/>
    <w:rsid w:val="00BA7337"/>
    <w:rsid w:val="00BA7676"/>
    <w:rsid w:val="00BB0719"/>
    <w:rsid w:val="00BB0D80"/>
    <w:rsid w:val="00BB185B"/>
    <w:rsid w:val="00BB1A53"/>
    <w:rsid w:val="00BB36BD"/>
    <w:rsid w:val="00BB3A4A"/>
    <w:rsid w:val="00BB426E"/>
    <w:rsid w:val="00BB5937"/>
    <w:rsid w:val="00BB65FA"/>
    <w:rsid w:val="00BB7A98"/>
    <w:rsid w:val="00BC1418"/>
    <w:rsid w:val="00BC1AF2"/>
    <w:rsid w:val="00BC25F7"/>
    <w:rsid w:val="00BC3190"/>
    <w:rsid w:val="00BC4D9F"/>
    <w:rsid w:val="00BC5525"/>
    <w:rsid w:val="00BC59E2"/>
    <w:rsid w:val="00BC66AE"/>
    <w:rsid w:val="00BC6BDD"/>
    <w:rsid w:val="00BC72E2"/>
    <w:rsid w:val="00BD0283"/>
    <w:rsid w:val="00BD02D8"/>
    <w:rsid w:val="00BD07A7"/>
    <w:rsid w:val="00BD1963"/>
    <w:rsid w:val="00BD1E2B"/>
    <w:rsid w:val="00BD2A2A"/>
    <w:rsid w:val="00BD4413"/>
    <w:rsid w:val="00BD449D"/>
    <w:rsid w:val="00BD47C8"/>
    <w:rsid w:val="00BD581B"/>
    <w:rsid w:val="00BD6904"/>
    <w:rsid w:val="00BD76BC"/>
    <w:rsid w:val="00BD79EA"/>
    <w:rsid w:val="00BE0B6C"/>
    <w:rsid w:val="00BE1716"/>
    <w:rsid w:val="00BE2CD4"/>
    <w:rsid w:val="00BE3579"/>
    <w:rsid w:val="00BE3CB3"/>
    <w:rsid w:val="00BE420E"/>
    <w:rsid w:val="00BE4406"/>
    <w:rsid w:val="00BE50DB"/>
    <w:rsid w:val="00BE571B"/>
    <w:rsid w:val="00BE6035"/>
    <w:rsid w:val="00BE6A0B"/>
    <w:rsid w:val="00BE6FB5"/>
    <w:rsid w:val="00BE715A"/>
    <w:rsid w:val="00BE7989"/>
    <w:rsid w:val="00BF0523"/>
    <w:rsid w:val="00BF0A2E"/>
    <w:rsid w:val="00BF1E60"/>
    <w:rsid w:val="00BF319D"/>
    <w:rsid w:val="00BF3430"/>
    <w:rsid w:val="00BF36AE"/>
    <w:rsid w:val="00BF3DEF"/>
    <w:rsid w:val="00BF559D"/>
    <w:rsid w:val="00BF6749"/>
    <w:rsid w:val="00C01710"/>
    <w:rsid w:val="00C023CE"/>
    <w:rsid w:val="00C049D2"/>
    <w:rsid w:val="00C05DED"/>
    <w:rsid w:val="00C06523"/>
    <w:rsid w:val="00C079D3"/>
    <w:rsid w:val="00C10123"/>
    <w:rsid w:val="00C10BD4"/>
    <w:rsid w:val="00C10D13"/>
    <w:rsid w:val="00C14170"/>
    <w:rsid w:val="00C1672F"/>
    <w:rsid w:val="00C167D9"/>
    <w:rsid w:val="00C16EDF"/>
    <w:rsid w:val="00C17167"/>
    <w:rsid w:val="00C22C43"/>
    <w:rsid w:val="00C22FE8"/>
    <w:rsid w:val="00C247F3"/>
    <w:rsid w:val="00C24E73"/>
    <w:rsid w:val="00C252C6"/>
    <w:rsid w:val="00C25A36"/>
    <w:rsid w:val="00C260AC"/>
    <w:rsid w:val="00C264F1"/>
    <w:rsid w:val="00C266E0"/>
    <w:rsid w:val="00C26D42"/>
    <w:rsid w:val="00C27C38"/>
    <w:rsid w:val="00C27EA8"/>
    <w:rsid w:val="00C27F18"/>
    <w:rsid w:val="00C3087A"/>
    <w:rsid w:val="00C3103F"/>
    <w:rsid w:val="00C31B50"/>
    <w:rsid w:val="00C33095"/>
    <w:rsid w:val="00C33612"/>
    <w:rsid w:val="00C33B7B"/>
    <w:rsid w:val="00C34C97"/>
    <w:rsid w:val="00C35C52"/>
    <w:rsid w:val="00C36B81"/>
    <w:rsid w:val="00C37E3A"/>
    <w:rsid w:val="00C40E28"/>
    <w:rsid w:val="00C437D9"/>
    <w:rsid w:val="00C47789"/>
    <w:rsid w:val="00C51194"/>
    <w:rsid w:val="00C512DB"/>
    <w:rsid w:val="00C51C71"/>
    <w:rsid w:val="00C54E19"/>
    <w:rsid w:val="00C54E3D"/>
    <w:rsid w:val="00C5521F"/>
    <w:rsid w:val="00C559EA"/>
    <w:rsid w:val="00C57242"/>
    <w:rsid w:val="00C5730C"/>
    <w:rsid w:val="00C574C5"/>
    <w:rsid w:val="00C5795F"/>
    <w:rsid w:val="00C57C8A"/>
    <w:rsid w:val="00C601C7"/>
    <w:rsid w:val="00C610EE"/>
    <w:rsid w:val="00C628B9"/>
    <w:rsid w:val="00C6393E"/>
    <w:rsid w:val="00C63962"/>
    <w:rsid w:val="00C63A6F"/>
    <w:rsid w:val="00C65676"/>
    <w:rsid w:val="00C659A4"/>
    <w:rsid w:val="00C66013"/>
    <w:rsid w:val="00C67675"/>
    <w:rsid w:val="00C70729"/>
    <w:rsid w:val="00C713A0"/>
    <w:rsid w:val="00C72953"/>
    <w:rsid w:val="00C733D4"/>
    <w:rsid w:val="00C7401E"/>
    <w:rsid w:val="00C74AC6"/>
    <w:rsid w:val="00C76500"/>
    <w:rsid w:val="00C770D0"/>
    <w:rsid w:val="00C7741C"/>
    <w:rsid w:val="00C7781E"/>
    <w:rsid w:val="00C77F1D"/>
    <w:rsid w:val="00C82033"/>
    <w:rsid w:val="00C826D0"/>
    <w:rsid w:val="00C83A94"/>
    <w:rsid w:val="00C86D10"/>
    <w:rsid w:val="00C87589"/>
    <w:rsid w:val="00C90175"/>
    <w:rsid w:val="00C92059"/>
    <w:rsid w:val="00C93B62"/>
    <w:rsid w:val="00C9415D"/>
    <w:rsid w:val="00C94E62"/>
    <w:rsid w:val="00C95A89"/>
    <w:rsid w:val="00C95AD8"/>
    <w:rsid w:val="00C960FE"/>
    <w:rsid w:val="00C97E21"/>
    <w:rsid w:val="00C97EA4"/>
    <w:rsid w:val="00CA00FE"/>
    <w:rsid w:val="00CA1167"/>
    <w:rsid w:val="00CA1C95"/>
    <w:rsid w:val="00CA2CE7"/>
    <w:rsid w:val="00CA491B"/>
    <w:rsid w:val="00CA6531"/>
    <w:rsid w:val="00CA6DBB"/>
    <w:rsid w:val="00CA7103"/>
    <w:rsid w:val="00CA74ED"/>
    <w:rsid w:val="00CB1FA0"/>
    <w:rsid w:val="00CB3986"/>
    <w:rsid w:val="00CB3D4D"/>
    <w:rsid w:val="00CB40F4"/>
    <w:rsid w:val="00CB5442"/>
    <w:rsid w:val="00CB576D"/>
    <w:rsid w:val="00CB57C4"/>
    <w:rsid w:val="00CB5A79"/>
    <w:rsid w:val="00CB6838"/>
    <w:rsid w:val="00CB6841"/>
    <w:rsid w:val="00CB7EEA"/>
    <w:rsid w:val="00CB7FDA"/>
    <w:rsid w:val="00CC152A"/>
    <w:rsid w:val="00CC19BF"/>
    <w:rsid w:val="00CC1AD8"/>
    <w:rsid w:val="00CC3668"/>
    <w:rsid w:val="00CC382C"/>
    <w:rsid w:val="00CC45FD"/>
    <w:rsid w:val="00CC5FCA"/>
    <w:rsid w:val="00CC6197"/>
    <w:rsid w:val="00CC72E2"/>
    <w:rsid w:val="00CC7B31"/>
    <w:rsid w:val="00CD036F"/>
    <w:rsid w:val="00CD038C"/>
    <w:rsid w:val="00CD0959"/>
    <w:rsid w:val="00CD2109"/>
    <w:rsid w:val="00CD2524"/>
    <w:rsid w:val="00CD2CBE"/>
    <w:rsid w:val="00CD2EBE"/>
    <w:rsid w:val="00CD43A9"/>
    <w:rsid w:val="00CD4A17"/>
    <w:rsid w:val="00CD53FC"/>
    <w:rsid w:val="00CD66DB"/>
    <w:rsid w:val="00CD67D2"/>
    <w:rsid w:val="00CD746E"/>
    <w:rsid w:val="00CE0A04"/>
    <w:rsid w:val="00CE0B24"/>
    <w:rsid w:val="00CE2116"/>
    <w:rsid w:val="00CE2CC6"/>
    <w:rsid w:val="00CE34F2"/>
    <w:rsid w:val="00CE4FB0"/>
    <w:rsid w:val="00CE6154"/>
    <w:rsid w:val="00CE733B"/>
    <w:rsid w:val="00CF16A1"/>
    <w:rsid w:val="00CF4AD8"/>
    <w:rsid w:val="00CF558B"/>
    <w:rsid w:val="00CF7B06"/>
    <w:rsid w:val="00CF7CD9"/>
    <w:rsid w:val="00D005B7"/>
    <w:rsid w:val="00D006B4"/>
    <w:rsid w:val="00D00C43"/>
    <w:rsid w:val="00D023A7"/>
    <w:rsid w:val="00D0391C"/>
    <w:rsid w:val="00D04A6B"/>
    <w:rsid w:val="00D06420"/>
    <w:rsid w:val="00D06692"/>
    <w:rsid w:val="00D10497"/>
    <w:rsid w:val="00D109EE"/>
    <w:rsid w:val="00D11456"/>
    <w:rsid w:val="00D11B48"/>
    <w:rsid w:val="00D12375"/>
    <w:rsid w:val="00D13A12"/>
    <w:rsid w:val="00D15967"/>
    <w:rsid w:val="00D167BD"/>
    <w:rsid w:val="00D21564"/>
    <w:rsid w:val="00D23509"/>
    <w:rsid w:val="00D239D3"/>
    <w:rsid w:val="00D247B0"/>
    <w:rsid w:val="00D2600A"/>
    <w:rsid w:val="00D26F6C"/>
    <w:rsid w:val="00D27E1E"/>
    <w:rsid w:val="00D30C0D"/>
    <w:rsid w:val="00D317CA"/>
    <w:rsid w:val="00D318AE"/>
    <w:rsid w:val="00D334A1"/>
    <w:rsid w:val="00D33BA4"/>
    <w:rsid w:val="00D33F3B"/>
    <w:rsid w:val="00D344D2"/>
    <w:rsid w:val="00D34A42"/>
    <w:rsid w:val="00D35899"/>
    <w:rsid w:val="00D36D57"/>
    <w:rsid w:val="00D37D40"/>
    <w:rsid w:val="00D37D4F"/>
    <w:rsid w:val="00D37DE2"/>
    <w:rsid w:val="00D403E6"/>
    <w:rsid w:val="00D40499"/>
    <w:rsid w:val="00D404DC"/>
    <w:rsid w:val="00D40F88"/>
    <w:rsid w:val="00D423D9"/>
    <w:rsid w:val="00D42F23"/>
    <w:rsid w:val="00D43DD4"/>
    <w:rsid w:val="00D45C83"/>
    <w:rsid w:val="00D45E20"/>
    <w:rsid w:val="00D46A02"/>
    <w:rsid w:val="00D5142C"/>
    <w:rsid w:val="00D51794"/>
    <w:rsid w:val="00D52161"/>
    <w:rsid w:val="00D53131"/>
    <w:rsid w:val="00D53966"/>
    <w:rsid w:val="00D55F56"/>
    <w:rsid w:val="00D5715C"/>
    <w:rsid w:val="00D6074D"/>
    <w:rsid w:val="00D611FD"/>
    <w:rsid w:val="00D6136A"/>
    <w:rsid w:val="00D63C3E"/>
    <w:rsid w:val="00D642FF"/>
    <w:rsid w:val="00D6464B"/>
    <w:rsid w:val="00D647B1"/>
    <w:rsid w:val="00D6703E"/>
    <w:rsid w:val="00D7375D"/>
    <w:rsid w:val="00D739A1"/>
    <w:rsid w:val="00D74560"/>
    <w:rsid w:val="00D75224"/>
    <w:rsid w:val="00D77184"/>
    <w:rsid w:val="00D81053"/>
    <w:rsid w:val="00D81C50"/>
    <w:rsid w:val="00D833D2"/>
    <w:rsid w:val="00D85244"/>
    <w:rsid w:val="00D874D5"/>
    <w:rsid w:val="00D8790A"/>
    <w:rsid w:val="00D9004A"/>
    <w:rsid w:val="00D918FF"/>
    <w:rsid w:val="00D91A66"/>
    <w:rsid w:val="00D91D4C"/>
    <w:rsid w:val="00D923A8"/>
    <w:rsid w:val="00D923C6"/>
    <w:rsid w:val="00D9359D"/>
    <w:rsid w:val="00D93D30"/>
    <w:rsid w:val="00D94B52"/>
    <w:rsid w:val="00D95645"/>
    <w:rsid w:val="00D95A97"/>
    <w:rsid w:val="00D9605C"/>
    <w:rsid w:val="00D96071"/>
    <w:rsid w:val="00DA3B0F"/>
    <w:rsid w:val="00DA3EA9"/>
    <w:rsid w:val="00DA62A8"/>
    <w:rsid w:val="00DA7A50"/>
    <w:rsid w:val="00DA7D1A"/>
    <w:rsid w:val="00DB008A"/>
    <w:rsid w:val="00DB0374"/>
    <w:rsid w:val="00DB0EF1"/>
    <w:rsid w:val="00DB1FBD"/>
    <w:rsid w:val="00DB20F5"/>
    <w:rsid w:val="00DB32BF"/>
    <w:rsid w:val="00DB380A"/>
    <w:rsid w:val="00DB3A16"/>
    <w:rsid w:val="00DB3D2D"/>
    <w:rsid w:val="00DB454D"/>
    <w:rsid w:val="00DB4CF4"/>
    <w:rsid w:val="00DB5D44"/>
    <w:rsid w:val="00DB6507"/>
    <w:rsid w:val="00DB70AD"/>
    <w:rsid w:val="00DC0256"/>
    <w:rsid w:val="00DC1AA9"/>
    <w:rsid w:val="00DC256F"/>
    <w:rsid w:val="00DC2CB4"/>
    <w:rsid w:val="00DC387A"/>
    <w:rsid w:val="00DC410B"/>
    <w:rsid w:val="00DC5B73"/>
    <w:rsid w:val="00DC5DB0"/>
    <w:rsid w:val="00DC5FF6"/>
    <w:rsid w:val="00DC6F8C"/>
    <w:rsid w:val="00DD10D5"/>
    <w:rsid w:val="00DD2569"/>
    <w:rsid w:val="00DD2B7D"/>
    <w:rsid w:val="00DD3BAC"/>
    <w:rsid w:val="00DD3F2C"/>
    <w:rsid w:val="00DD416D"/>
    <w:rsid w:val="00DD4C72"/>
    <w:rsid w:val="00DD4D8C"/>
    <w:rsid w:val="00DD512B"/>
    <w:rsid w:val="00DD57C3"/>
    <w:rsid w:val="00DD6329"/>
    <w:rsid w:val="00DD7A6C"/>
    <w:rsid w:val="00DE0B48"/>
    <w:rsid w:val="00DE1772"/>
    <w:rsid w:val="00DE505E"/>
    <w:rsid w:val="00DE5D63"/>
    <w:rsid w:val="00DE76E5"/>
    <w:rsid w:val="00DE780E"/>
    <w:rsid w:val="00DF098C"/>
    <w:rsid w:val="00DF149A"/>
    <w:rsid w:val="00DF1F68"/>
    <w:rsid w:val="00DF4D14"/>
    <w:rsid w:val="00DF545E"/>
    <w:rsid w:val="00DF641B"/>
    <w:rsid w:val="00DF678C"/>
    <w:rsid w:val="00E0107B"/>
    <w:rsid w:val="00E01D91"/>
    <w:rsid w:val="00E02DCE"/>
    <w:rsid w:val="00E02F3E"/>
    <w:rsid w:val="00E034E8"/>
    <w:rsid w:val="00E03774"/>
    <w:rsid w:val="00E03DB7"/>
    <w:rsid w:val="00E03E00"/>
    <w:rsid w:val="00E044E0"/>
    <w:rsid w:val="00E0688D"/>
    <w:rsid w:val="00E1386D"/>
    <w:rsid w:val="00E1729F"/>
    <w:rsid w:val="00E2206C"/>
    <w:rsid w:val="00E24884"/>
    <w:rsid w:val="00E25091"/>
    <w:rsid w:val="00E25520"/>
    <w:rsid w:val="00E27453"/>
    <w:rsid w:val="00E27EBD"/>
    <w:rsid w:val="00E3038D"/>
    <w:rsid w:val="00E3168B"/>
    <w:rsid w:val="00E318F0"/>
    <w:rsid w:val="00E33016"/>
    <w:rsid w:val="00E3625C"/>
    <w:rsid w:val="00E37BD9"/>
    <w:rsid w:val="00E37D7E"/>
    <w:rsid w:val="00E42B52"/>
    <w:rsid w:val="00E42F3B"/>
    <w:rsid w:val="00E453E7"/>
    <w:rsid w:val="00E50A57"/>
    <w:rsid w:val="00E52DC9"/>
    <w:rsid w:val="00E534E6"/>
    <w:rsid w:val="00E55189"/>
    <w:rsid w:val="00E56128"/>
    <w:rsid w:val="00E57255"/>
    <w:rsid w:val="00E61CB5"/>
    <w:rsid w:val="00E634CF"/>
    <w:rsid w:val="00E63CA8"/>
    <w:rsid w:val="00E64167"/>
    <w:rsid w:val="00E64574"/>
    <w:rsid w:val="00E653FC"/>
    <w:rsid w:val="00E659D0"/>
    <w:rsid w:val="00E70B2A"/>
    <w:rsid w:val="00E70E21"/>
    <w:rsid w:val="00E71007"/>
    <w:rsid w:val="00E71385"/>
    <w:rsid w:val="00E7688C"/>
    <w:rsid w:val="00E8109E"/>
    <w:rsid w:val="00E82720"/>
    <w:rsid w:val="00E827AE"/>
    <w:rsid w:val="00E8302E"/>
    <w:rsid w:val="00E84753"/>
    <w:rsid w:val="00E85A2E"/>
    <w:rsid w:val="00E85EEE"/>
    <w:rsid w:val="00E863E0"/>
    <w:rsid w:val="00E86865"/>
    <w:rsid w:val="00E86940"/>
    <w:rsid w:val="00E87461"/>
    <w:rsid w:val="00E911C4"/>
    <w:rsid w:val="00E93129"/>
    <w:rsid w:val="00E931B3"/>
    <w:rsid w:val="00E936A6"/>
    <w:rsid w:val="00E937B7"/>
    <w:rsid w:val="00E949A0"/>
    <w:rsid w:val="00E957F6"/>
    <w:rsid w:val="00E95833"/>
    <w:rsid w:val="00E96030"/>
    <w:rsid w:val="00E965B4"/>
    <w:rsid w:val="00E97FC5"/>
    <w:rsid w:val="00EA2C89"/>
    <w:rsid w:val="00EA2E6F"/>
    <w:rsid w:val="00EA3740"/>
    <w:rsid w:val="00EA375D"/>
    <w:rsid w:val="00EA41DD"/>
    <w:rsid w:val="00EA4927"/>
    <w:rsid w:val="00EA5FD0"/>
    <w:rsid w:val="00EA61BE"/>
    <w:rsid w:val="00EA6594"/>
    <w:rsid w:val="00EA7B75"/>
    <w:rsid w:val="00EB058A"/>
    <w:rsid w:val="00EB096E"/>
    <w:rsid w:val="00EB522B"/>
    <w:rsid w:val="00EB6019"/>
    <w:rsid w:val="00EB60B0"/>
    <w:rsid w:val="00EB785B"/>
    <w:rsid w:val="00EC00A6"/>
    <w:rsid w:val="00EC035D"/>
    <w:rsid w:val="00EC0D80"/>
    <w:rsid w:val="00EC236A"/>
    <w:rsid w:val="00EC50F9"/>
    <w:rsid w:val="00EC5DBF"/>
    <w:rsid w:val="00EC68C9"/>
    <w:rsid w:val="00EC789F"/>
    <w:rsid w:val="00ED21EE"/>
    <w:rsid w:val="00ED29CE"/>
    <w:rsid w:val="00ED31C2"/>
    <w:rsid w:val="00ED431C"/>
    <w:rsid w:val="00ED5B1F"/>
    <w:rsid w:val="00ED5F9B"/>
    <w:rsid w:val="00ED69E5"/>
    <w:rsid w:val="00ED6E03"/>
    <w:rsid w:val="00ED78C0"/>
    <w:rsid w:val="00ED7B3E"/>
    <w:rsid w:val="00ED7DC1"/>
    <w:rsid w:val="00EE016D"/>
    <w:rsid w:val="00EE1E57"/>
    <w:rsid w:val="00EE2595"/>
    <w:rsid w:val="00EE3BC9"/>
    <w:rsid w:val="00EE3D51"/>
    <w:rsid w:val="00EE40E1"/>
    <w:rsid w:val="00EE4C87"/>
    <w:rsid w:val="00EE547F"/>
    <w:rsid w:val="00EE5BA2"/>
    <w:rsid w:val="00EE6929"/>
    <w:rsid w:val="00EF02CE"/>
    <w:rsid w:val="00EF0D4B"/>
    <w:rsid w:val="00EF3067"/>
    <w:rsid w:val="00EF42D4"/>
    <w:rsid w:val="00EF4FFF"/>
    <w:rsid w:val="00EF5846"/>
    <w:rsid w:val="00EF6319"/>
    <w:rsid w:val="00EF78C0"/>
    <w:rsid w:val="00F0027C"/>
    <w:rsid w:val="00F01E11"/>
    <w:rsid w:val="00F02AC9"/>
    <w:rsid w:val="00F02D05"/>
    <w:rsid w:val="00F07246"/>
    <w:rsid w:val="00F10461"/>
    <w:rsid w:val="00F10D9C"/>
    <w:rsid w:val="00F126CE"/>
    <w:rsid w:val="00F13257"/>
    <w:rsid w:val="00F134DC"/>
    <w:rsid w:val="00F13875"/>
    <w:rsid w:val="00F14DA4"/>
    <w:rsid w:val="00F16326"/>
    <w:rsid w:val="00F1791E"/>
    <w:rsid w:val="00F17B04"/>
    <w:rsid w:val="00F201DB"/>
    <w:rsid w:val="00F20859"/>
    <w:rsid w:val="00F209D4"/>
    <w:rsid w:val="00F2295D"/>
    <w:rsid w:val="00F23E0F"/>
    <w:rsid w:val="00F24FC9"/>
    <w:rsid w:val="00F26870"/>
    <w:rsid w:val="00F26B6B"/>
    <w:rsid w:val="00F27D24"/>
    <w:rsid w:val="00F3139C"/>
    <w:rsid w:val="00F31DAC"/>
    <w:rsid w:val="00F32746"/>
    <w:rsid w:val="00F32A1B"/>
    <w:rsid w:val="00F333B2"/>
    <w:rsid w:val="00F3415F"/>
    <w:rsid w:val="00F344D1"/>
    <w:rsid w:val="00F3517C"/>
    <w:rsid w:val="00F35C1D"/>
    <w:rsid w:val="00F364E8"/>
    <w:rsid w:val="00F36738"/>
    <w:rsid w:val="00F379FA"/>
    <w:rsid w:val="00F4025B"/>
    <w:rsid w:val="00F40FB3"/>
    <w:rsid w:val="00F42756"/>
    <w:rsid w:val="00F436C5"/>
    <w:rsid w:val="00F4401D"/>
    <w:rsid w:val="00F44999"/>
    <w:rsid w:val="00F45AEE"/>
    <w:rsid w:val="00F466A3"/>
    <w:rsid w:val="00F46B9A"/>
    <w:rsid w:val="00F515CB"/>
    <w:rsid w:val="00F524DB"/>
    <w:rsid w:val="00F52EDD"/>
    <w:rsid w:val="00F554AB"/>
    <w:rsid w:val="00F5780E"/>
    <w:rsid w:val="00F600B2"/>
    <w:rsid w:val="00F60653"/>
    <w:rsid w:val="00F63FAA"/>
    <w:rsid w:val="00F642DA"/>
    <w:rsid w:val="00F65294"/>
    <w:rsid w:val="00F65C11"/>
    <w:rsid w:val="00F65F2C"/>
    <w:rsid w:val="00F70F25"/>
    <w:rsid w:val="00F72B98"/>
    <w:rsid w:val="00F73A64"/>
    <w:rsid w:val="00F73B61"/>
    <w:rsid w:val="00F74349"/>
    <w:rsid w:val="00F75300"/>
    <w:rsid w:val="00F75552"/>
    <w:rsid w:val="00F77197"/>
    <w:rsid w:val="00F77573"/>
    <w:rsid w:val="00F80062"/>
    <w:rsid w:val="00F80648"/>
    <w:rsid w:val="00F8160D"/>
    <w:rsid w:val="00F81A24"/>
    <w:rsid w:val="00F826D2"/>
    <w:rsid w:val="00F8345D"/>
    <w:rsid w:val="00F83B2E"/>
    <w:rsid w:val="00F83C60"/>
    <w:rsid w:val="00F84B3F"/>
    <w:rsid w:val="00F859C4"/>
    <w:rsid w:val="00F87C8D"/>
    <w:rsid w:val="00F90CF0"/>
    <w:rsid w:val="00F929C1"/>
    <w:rsid w:val="00F92BAA"/>
    <w:rsid w:val="00F932E0"/>
    <w:rsid w:val="00F93AA1"/>
    <w:rsid w:val="00F93FD7"/>
    <w:rsid w:val="00F97321"/>
    <w:rsid w:val="00F97D6C"/>
    <w:rsid w:val="00F97FCD"/>
    <w:rsid w:val="00FA2649"/>
    <w:rsid w:val="00FA3926"/>
    <w:rsid w:val="00FA40B1"/>
    <w:rsid w:val="00FA4239"/>
    <w:rsid w:val="00FA4ACC"/>
    <w:rsid w:val="00FA6199"/>
    <w:rsid w:val="00FA6359"/>
    <w:rsid w:val="00FA6FBF"/>
    <w:rsid w:val="00FB1396"/>
    <w:rsid w:val="00FB42E9"/>
    <w:rsid w:val="00FB4F69"/>
    <w:rsid w:val="00FB5BC7"/>
    <w:rsid w:val="00FB6516"/>
    <w:rsid w:val="00FB778D"/>
    <w:rsid w:val="00FB787F"/>
    <w:rsid w:val="00FC0079"/>
    <w:rsid w:val="00FC01E0"/>
    <w:rsid w:val="00FC026F"/>
    <w:rsid w:val="00FC0830"/>
    <w:rsid w:val="00FC34A4"/>
    <w:rsid w:val="00FC3770"/>
    <w:rsid w:val="00FC54E3"/>
    <w:rsid w:val="00FC5BE5"/>
    <w:rsid w:val="00FC787B"/>
    <w:rsid w:val="00FC7CA0"/>
    <w:rsid w:val="00FD07DE"/>
    <w:rsid w:val="00FD103D"/>
    <w:rsid w:val="00FD10EF"/>
    <w:rsid w:val="00FD18BA"/>
    <w:rsid w:val="00FD2027"/>
    <w:rsid w:val="00FD2648"/>
    <w:rsid w:val="00FD31D1"/>
    <w:rsid w:val="00FD3321"/>
    <w:rsid w:val="00FD5F15"/>
    <w:rsid w:val="00FD77F8"/>
    <w:rsid w:val="00FD7FED"/>
    <w:rsid w:val="00FE0651"/>
    <w:rsid w:val="00FE0827"/>
    <w:rsid w:val="00FE0DCC"/>
    <w:rsid w:val="00FE15B9"/>
    <w:rsid w:val="00FE2D46"/>
    <w:rsid w:val="00FE2F21"/>
    <w:rsid w:val="00FE30C8"/>
    <w:rsid w:val="00FE32AA"/>
    <w:rsid w:val="00FE34F7"/>
    <w:rsid w:val="00FE355E"/>
    <w:rsid w:val="00FE414F"/>
    <w:rsid w:val="00FE49A4"/>
    <w:rsid w:val="00FE4BD7"/>
    <w:rsid w:val="00FE4FDD"/>
    <w:rsid w:val="00FE5143"/>
    <w:rsid w:val="00FE6FC4"/>
    <w:rsid w:val="00FF0405"/>
    <w:rsid w:val="00FF0DA9"/>
    <w:rsid w:val="00FF180D"/>
    <w:rsid w:val="00FF21BE"/>
    <w:rsid w:val="00FF46C2"/>
    <w:rsid w:val="00FF4EFD"/>
    <w:rsid w:val="00FF5C1B"/>
    <w:rsid w:val="00FF5E6F"/>
    <w:rsid w:val="00FF60D8"/>
    <w:rsid w:val="00FF759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22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 w:type="paragraph" w:styleId="NormaleWeb">
    <w:name w:val="Normal (Web)"/>
    <w:basedOn w:val="Normale"/>
    <w:uiPriority w:val="99"/>
    <w:unhideWhenUsed/>
    <w:rsid w:val="00A43727"/>
    <w:pPr>
      <w:spacing w:before="100" w:beforeAutospacing="1" w:after="100" w:afterAutospacing="1"/>
    </w:pPr>
    <w:rPr>
      <w:rFonts w:ascii="Times New Roman" w:eastAsiaTheme="minorHAnsi" w:hAnsi="Times New Roman" w:cs="Times New Roman"/>
      <w:lang w:eastAsia="en-GB"/>
    </w:rPr>
  </w:style>
  <w:style w:type="character" w:styleId="CodiceHTML">
    <w:name w:val="HTML Code"/>
    <w:basedOn w:val="Caratterepredefinitoparagrafo"/>
    <w:uiPriority w:val="99"/>
    <w:semiHidden/>
    <w:unhideWhenUsed/>
    <w:rsid w:val="00A43727"/>
    <w:rPr>
      <w:rFonts w:ascii="Courier New" w:eastAsiaTheme="minorHAnsi" w:hAnsi="Courier New" w:cs="Courier New"/>
      <w:sz w:val="20"/>
      <w:szCs w:val="20"/>
    </w:rPr>
  </w:style>
  <w:style w:type="character" w:customStyle="1" w:styleId="markdown">
    <w:name w:val="markdown"/>
    <w:basedOn w:val="Caratterepredefinitoparagrafo"/>
    <w:rsid w:val="00721A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 w:type="paragraph" w:styleId="NormaleWeb">
    <w:name w:val="Normal (Web)"/>
    <w:basedOn w:val="Normale"/>
    <w:uiPriority w:val="99"/>
    <w:unhideWhenUsed/>
    <w:rsid w:val="00A43727"/>
    <w:pPr>
      <w:spacing w:before="100" w:beforeAutospacing="1" w:after="100" w:afterAutospacing="1"/>
    </w:pPr>
    <w:rPr>
      <w:rFonts w:ascii="Times New Roman" w:eastAsiaTheme="minorHAnsi" w:hAnsi="Times New Roman" w:cs="Times New Roman"/>
      <w:lang w:eastAsia="en-GB"/>
    </w:rPr>
  </w:style>
  <w:style w:type="character" w:styleId="CodiceHTML">
    <w:name w:val="HTML Code"/>
    <w:basedOn w:val="Caratterepredefinitoparagrafo"/>
    <w:uiPriority w:val="99"/>
    <w:semiHidden/>
    <w:unhideWhenUsed/>
    <w:rsid w:val="00A43727"/>
    <w:rPr>
      <w:rFonts w:ascii="Courier New" w:eastAsiaTheme="minorHAnsi" w:hAnsi="Courier New" w:cs="Courier New"/>
      <w:sz w:val="20"/>
      <w:szCs w:val="20"/>
    </w:rPr>
  </w:style>
  <w:style w:type="character" w:customStyle="1" w:styleId="markdown">
    <w:name w:val="markdown"/>
    <w:basedOn w:val="Caratterepredefinitoparagrafo"/>
    <w:rsid w:val="00721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7239">
      <w:bodyDiv w:val="1"/>
      <w:marLeft w:val="0"/>
      <w:marRight w:val="0"/>
      <w:marTop w:val="0"/>
      <w:marBottom w:val="0"/>
      <w:divBdr>
        <w:top w:val="none" w:sz="0" w:space="0" w:color="auto"/>
        <w:left w:val="none" w:sz="0" w:space="0" w:color="auto"/>
        <w:bottom w:val="none" w:sz="0" w:space="0" w:color="auto"/>
        <w:right w:val="none" w:sz="0" w:space="0" w:color="auto"/>
      </w:divBdr>
    </w:div>
    <w:div w:id="306010049">
      <w:bodyDiv w:val="1"/>
      <w:marLeft w:val="0"/>
      <w:marRight w:val="0"/>
      <w:marTop w:val="0"/>
      <w:marBottom w:val="0"/>
      <w:divBdr>
        <w:top w:val="none" w:sz="0" w:space="0" w:color="auto"/>
        <w:left w:val="none" w:sz="0" w:space="0" w:color="auto"/>
        <w:bottom w:val="none" w:sz="0" w:space="0" w:color="auto"/>
        <w:right w:val="none" w:sz="0" w:space="0" w:color="auto"/>
      </w:divBdr>
    </w:div>
    <w:div w:id="334000081">
      <w:bodyDiv w:val="1"/>
      <w:marLeft w:val="0"/>
      <w:marRight w:val="0"/>
      <w:marTop w:val="0"/>
      <w:marBottom w:val="0"/>
      <w:divBdr>
        <w:top w:val="none" w:sz="0" w:space="0" w:color="auto"/>
        <w:left w:val="none" w:sz="0" w:space="0" w:color="auto"/>
        <w:bottom w:val="none" w:sz="0" w:space="0" w:color="auto"/>
        <w:right w:val="none" w:sz="0" w:space="0" w:color="auto"/>
      </w:divBdr>
    </w:div>
    <w:div w:id="505439428">
      <w:bodyDiv w:val="1"/>
      <w:marLeft w:val="0"/>
      <w:marRight w:val="0"/>
      <w:marTop w:val="0"/>
      <w:marBottom w:val="0"/>
      <w:divBdr>
        <w:top w:val="none" w:sz="0" w:space="0" w:color="auto"/>
        <w:left w:val="none" w:sz="0" w:space="0" w:color="auto"/>
        <w:bottom w:val="none" w:sz="0" w:space="0" w:color="auto"/>
        <w:right w:val="none" w:sz="0" w:space="0" w:color="auto"/>
      </w:divBdr>
    </w:div>
    <w:div w:id="511264507">
      <w:bodyDiv w:val="1"/>
      <w:marLeft w:val="0"/>
      <w:marRight w:val="0"/>
      <w:marTop w:val="0"/>
      <w:marBottom w:val="0"/>
      <w:divBdr>
        <w:top w:val="none" w:sz="0" w:space="0" w:color="auto"/>
        <w:left w:val="none" w:sz="0" w:space="0" w:color="auto"/>
        <w:bottom w:val="none" w:sz="0" w:space="0" w:color="auto"/>
        <w:right w:val="none" w:sz="0" w:space="0" w:color="auto"/>
      </w:divBdr>
    </w:div>
    <w:div w:id="929966366">
      <w:bodyDiv w:val="1"/>
      <w:marLeft w:val="0"/>
      <w:marRight w:val="0"/>
      <w:marTop w:val="0"/>
      <w:marBottom w:val="0"/>
      <w:divBdr>
        <w:top w:val="none" w:sz="0" w:space="0" w:color="auto"/>
        <w:left w:val="none" w:sz="0" w:space="0" w:color="auto"/>
        <w:bottom w:val="none" w:sz="0" w:space="0" w:color="auto"/>
        <w:right w:val="none" w:sz="0" w:space="0" w:color="auto"/>
      </w:divBdr>
    </w:div>
    <w:div w:id="1254783500">
      <w:bodyDiv w:val="1"/>
      <w:marLeft w:val="0"/>
      <w:marRight w:val="0"/>
      <w:marTop w:val="0"/>
      <w:marBottom w:val="0"/>
      <w:divBdr>
        <w:top w:val="none" w:sz="0" w:space="0" w:color="auto"/>
        <w:left w:val="none" w:sz="0" w:space="0" w:color="auto"/>
        <w:bottom w:val="none" w:sz="0" w:space="0" w:color="auto"/>
        <w:right w:val="none" w:sz="0" w:space="0" w:color="auto"/>
      </w:divBdr>
    </w:div>
    <w:div w:id="1455827740">
      <w:bodyDiv w:val="1"/>
      <w:marLeft w:val="0"/>
      <w:marRight w:val="0"/>
      <w:marTop w:val="0"/>
      <w:marBottom w:val="0"/>
      <w:divBdr>
        <w:top w:val="none" w:sz="0" w:space="0" w:color="auto"/>
        <w:left w:val="none" w:sz="0" w:space="0" w:color="auto"/>
        <w:bottom w:val="none" w:sz="0" w:space="0" w:color="auto"/>
        <w:right w:val="none" w:sz="0" w:space="0" w:color="auto"/>
      </w:divBdr>
    </w:div>
    <w:div w:id="1523859347">
      <w:bodyDiv w:val="1"/>
      <w:marLeft w:val="0"/>
      <w:marRight w:val="0"/>
      <w:marTop w:val="0"/>
      <w:marBottom w:val="0"/>
      <w:divBdr>
        <w:top w:val="none" w:sz="0" w:space="0" w:color="auto"/>
        <w:left w:val="none" w:sz="0" w:space="0" w:color="auto"/>
        <w:bottom w:val="none" w:sz="0" w:space="0" w:color="auto"/>
        <w:right w:val="none" w:sz="0" w:space="0" w:color="auto"/>
      </w:divBdr>
    </w:div>
    <w:div w:id="1636252310">
      <w:bodyDiv w:val="1"/>
      <w:marLeft w:val="0"/>
      <w:marRight w:val="0"/>
      <w:marTop w:val="0"/>
      <w:marBottom w:val="0"/>
      <w:divBdr>
        <w:top w:val="none" w:sz="0" w:space="0" w:color="auto"/>
        <w:left w:val="none" w:sz="0" w:space="0" w:color="auto"/>
        <w:bottom w:val="none" w:sz="0" w:space="0" w:color="auto"/>
        <w:right w:val="none" w:sz="0" w:space="0" w:color="auto"/>
      </w:divBdr>
    </w:div>
    <w:div w:id="1816482251">
      <w:bodyDiv w:val="1"/>
      <w:marLeft w:val="0"/>
      <w:marRight w:val="0"/>
      <w:marTop w:val="0"/>
      <w:marBottom w:val="0"/>
      <w:divBdr>
        <w:top w:val="none" w:sz="0" w:space="0" w:color="auto"/>
        <w:left w:val="none" w:sz="0" w:space="0" w:color="auto"/>
        <w:bottom w:val="none" w:sz="0" w:space="0" w:color="auto"/>
        <w:right w:val="none" w:sz="0" w:space="0" w:color="auto"/>
      </w:divBdr>
    </w:div>
    <w:div w:id="2081056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ilvio.peroni@unibo.it" TargetMode="External"/><Relationship Id="rId20" Type="http://schemas.openxmlformats.org/officeDocument/2006/relationships/theme" Target="theme/theme1.xml"/><Relationship Id="rId21" Type="http://schemas.microsoft.com/office/2011/relationships/commentsExtended" Target="commentsExtended.xml"/><Relationship Id="rId22" Type="http://schemas.microsoft.com/office/2011/relationships/people" Target="people.xml"/><Relationship Id="rId10" Type="http://schemas.openxmlformats.org/officeDocument/2006/relationships/hyperlink" Target="http://orcid.org/0000-0003-0530-4305" TargetMode="External"/><Relationship Id="rId11" Type="http://schemas.openxmlformats.org/officeDocument/2006/relationships/hyperlink" Target="mailto:david.shotton@oerc.ox.ac.uk" TargetMode="External"/><Relationship Id="rId12" Type="http://schemas.openxmlformats.org/officeDocument/2006/relationships/hyperlink" Target="http://orcid.org/0000-0001-5506-523X" TargetMode="External"/><Relationship Id="rId13" Type="http://schemas.openxmlformats.org/officeDocument/2006/relationships/comments" Target="comments.xml"/><Relationship Id="rId14" Type="http://schemas.openxmlformats.org/officeDocument/2006/relationships/hyperlink" Target="https://w3id.org/oc" TargetMode="External"/><Relationship Id="rId15" Type="http://schemas.openxmlformats.org/officeDocument/2006/relationships/hyperlink" Target="http://opencitations.net" TargetMode="External"/><Relationship Id="rId16" Type="http://schemas.openxmlformats.org/officeDocument/2006/relationships/hyperlink" Target="https://w3id.org/oc" TargetMode="External"/><Relationship Id="rId17" Type="http://schemas.openxmlformats.org/officeDocument/2006/relationships/hyperlink" Target="http://okfnlabs.org/bibjson/" TargetMode="External"/><Relationship Id="rId18" Type="http://schemas.openxmlformats.org/officeDocument/2006/relationships/hyperlink" Target="http://w3id.org/oc/corpus/context.json"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1" Type="http://schemas.openxmlformats.org/officeDocument/2006/relationships/hyperlink" Target="https://www.w3.org/TR/rdf11-concepts/" TargetMode="External"/><Relationship Id="rId12" Type="http://schemas.openxmlformats.org/officeDocument/2006/relationships/hyperlink" Target="http://www.w3.org/TR/vocab-dcat" TargetMode="External"/><Relationship Id="rId13" Type="http://schemas.openxmlformats.org/officeDocument/2006/relationships/hyperlink" Target="http://xmlns.com/foaf/spec/" TargetMode="External"/><Relationship Id="rId14" Type="http://schemas.openxmlformats.org/officeDocument/2006/relationships/hyperlink" Target="http://ontologydesignpatterns.org/wiki/Submissions:Literal_Reification" TargetMode="External"/><Relationship Id="rId15" Type="http://schemas.openxmlformats.org/officeDocument/2006/relationships/hyperlink" Target="https://w3id.org/oc/ontology" TargetMode="External"/><Relationship Id="rId16" Type="http://schemas.openxmlformats.org/officeDocument/2006/relationships/hyperlink" Target="http://www.w3.org/TR/prov-o" TargetMode="External"/><Relationship Id="rId17" Type="http://schemas.openxmlformats.org/officeDocument/2006/relationships/hyperlink" Target="http://www.w3.org/TR/prov-dc" TargetMode="External"/><Relationship Id="rId18" Type="http://schemas.openxmlformats.org/officeDocument/2006/relationships/hyperlink" Target="http://www.w3.org/TR/void" TargetMode="External"/><Relationship Id="rId1" Type="http://schemas.openxmlformats.org/officeDocument/2006/relationships/hyperlink" Target="https://creativecommons.org/licenses/by/4.0/legalcode" TargetMode="External"/><Relationship Id="rId2" Type="http://schemas.openxmlformats.org/officeDocument/2006/relationships/hyperlink" Target="http://okfnlabs.org/bibjson/" TargetMode="External"/><Relationship Id="rId3" Type="http://schemas.openxmlformats.org/officeDocument/2006/relationships/hyperlink" Target="https://www.w3.org/TR/json-ld/" TargetMode="External"/><Relationship Id="rId4" Type="http://schemas.openxmlformats.org/officeDocument/2006/relationships/hyperlink" Target="http://www.w3.org/TR/vocab-dcat/" TargetMode="External"/><Relationship Id="rId5" Type="http://schemas.openxmlformats.org/officeDocument/2006/relationships/hyperlink" Target="http://www.w3.org/TR/void/" TargetMode="External"/><Relationship Id="rId6" Type="http://schemas.openxmlformats.org/officeDocument/2006/relationships/hyperlink" Target="http://crossref.org/" TargetMode="External"/><Relationship Id="rId7" Type="http://schemas.openxmlformats.org/officeDocument/2006/relationships/hyperlink" Target="http://www.sparontologies.net" TargetMode="External"/><Relationship Id="rId8" Type="http://schemas.openxmlformats.org/officeDocument/2006/relationships/hyperlink" Target="http://dublincore.org/documents/dcmi-terms/" TargetMode="External"/><Relationship Id="rId9" Type="http://schemas.openxmlformats.org/officeDocument/2006/relationships/hyperlink" Target="http://www.ifla.org/publications/functional-requirements-for-bibliographic-records" TargetMode="External"/><Relationship Id="rId10" Type="http://schemas.openxmlformats.org/officeDocument/2006/relationships/hyperlink" Target="http://www.idealliance.org/specifications/prism-metadata-initiativ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A63E6-F967-0C4A-973A-3C5BA09B6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26</Pages>
  <Words>9447</Words>
  <Characters>53850</Characters>
  <Application>Microsoft Macintosh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Peroni</dc:creator>
  <cp:keywords/>
  <dc:description/>
  <cp:lastModifiedBy>Silvio Peroni</cp:lastModifiedBy>
  <cp:revision>178</cp:revision>
  <cp:lastPrinted>2016-09-22T21:55:00Z</cp:lastPrinted>
  <dcterms:created xsi:type="dcterms:W3CDTF">2017-11-08T10:05:00Z</dcterms:created>
  <dcterms:modified xsi:type="dcterms:W3CDTF">2018-01-18T07:29:00Z</dcterms:modified>
</cp:coreProperties>
</file>